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By V. A. Bl</w:t>
      </w:r>
      <w:r w:rsidR="00F96807" w:rsidRPr="00DC57C1">
        <w:t>atov, D. M. Proserpio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r w:rsidR="00F16E63" w:rsidRPr="00DC57C1">
        <w:rPr>
          <w:i/>
        </w:rPr>
        <w:t>Gavrog Systre</w:t>
      </w:r>
      <w:r w:rsidR="0095419D" w:rsidRPr="00DC57C1">
        <w:t xml:space="preserve"> (Delgado-Friedrichs &amp; O’Keeffe, 2003</w:t>
      </w:r>
      <w:r w:rsidR="00F16E63" w:rsidRPr="00DC57C1">
        <w:t xml:space="preserve">) or </w:t>
      </w:r>
      <w:r w:rsidR="00F16E63" w:rsidRPr="00DC57C1">
        <w:rPr>
          <w:i/>
        </w:rPr>
        <w:t>ToposPro</w:t>
      </w:r>
      <w:r w:rsidR="0095419D" w:rsidRPr="00DC57C1">
        <w:t xml:space="preserve"> </w:t>
      </w:r>
      <w:r w:rsidR="00F16E63" w:rsidRPr="00DC57C1">
        <w:t>(</w:t>
      </w:r>
      <w:r w:rsidR="0095419D" w:rsidRPr="00DC57C1">
        <w:t xml:space="preserve">Blatov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Blatov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Shevchenko &amp; Blatov, 2021)</w:t>
      </w:r>
      <w:r w:rsidR="009957C0" w:rsidRPr="00DC57C1">
        <w:t>.</w:t>
      </w:r>
      <w:r w:rsidRPr="00DC57C1">
        <w:t xml:space="preserve"> The topoCIF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r w:rsidRPr="00DC57C1">
        <w:t>The topoCIF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topoCIF dictionary contains categories for the description of connectivity and topological properties of periodic nets. Since the corresponding terminology is still under development, only conventional terms and descriptors defined by Delgado-Friedrichs &amp; O’Keeffe (2005) and Blatov </w:t>
      </w:r>
      <w:r w:rsidRPr="00DC57C1">
        <w:rPr>
          <w:i/>
        </w:rPr>
        <w:t>et al</w:t>
      </w:r>
      <w:r w:rsidRPr="00DC57C1">
        <w:t xml:space="preserve">. (2010) are included. The TOPOL_ENTANGL category has been left empty until the terminology on entanglements gains consistency. The categories can be divided into two groups: (i) descriptors of crystal structure </w:t>
      </w:r>
      <w:r w:rsidRPr="00DC57C1">
        <w:lastRenderedPageBreak/>
        <w:t>connectivity, and (ii) descriptors of topological properties of a periodic net. The descriptors of the first group can be computed directly from the initial crystallographic data; the descriptors of the second group are determined based on that connectivity information. Thus, the topoCIF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(Francl, 200</w:t>
      </w:r>
      <w:r w:rsidR="00FD10B4" w:rsidRPr="00DC57C1">
        <w:t>9</w:t>
      </w:r>
      <w:r w:rsidR="004375CA" w:rsidRPr="00DC57C1">
        <w:t xml:space="preserve">) </w:t>
      </w:r>
      <w:r w:rsidRPr="00DC57C1">
        <w:t xml:space="preserve"> of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r w:rsidRPr="00DC57C1">
        <w:rPr>
          <w:b/>
        </w:rPr>
        <w:t>dia</w:t>
      </w:r>
      <w:r w:rsidRPr="00DC57C1">
        <w:t xml:space="preserve"> is only a partial net, since it only represents the silicon atoms. The oxygen atoms can be considered to be bridges (links) between silicon atoms, but those links are represented just by edges of the </w:t>
      </w:r>
      <w:r w:rsidRPr="00DC57C1">
        <w:rPr>
          <w:b/>
        </w:rPr>
        <w:t xml:space="preserve">dia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it-IT" w:eastAsia="it-IT"/>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lastRenderedPageBreak/>
        <w:t>TOPOL_LINK</w:t>
      </w:r>
    </w:p>
    <w:p w14:paraId="0B876FA2" w14:textId="7626C74C" w:rsidR="007D5FBE" w:rsidRPr="00DC57C1" w:rsidRDefault="004F7256" w:rsidP="007D5FBE">
      <w:r>
        <w:t xml:space="preserve">The </w:t>
      </w:r>
      <w:r w:rsidR="007D5FBE" w:rsidRPr="00DC57C1">
        <w:t>TOPOL_LINK category</w:t>
      </w:r>
      <w:r>
        <w:t xml:space="preserve"> requires the following data items:</w:t>
      </w:r>
      <w:r w:rsidR="007D5FBE" w:rsidRPr="00DC57C1">
        <w:t xml:space="preserve">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_topol_link.</w:t>
      </w:r>
      <w:r w:rsidR="002C4EB8">
        <w:rPr>
          <w:color w:val="000000"/>
        </w:rPr>
        <w:t>node_id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w:t>
      </w:r>
      <w:r w:rsidR="002C4EB8">
        <w:rPr>
          <w:color w:val="000000"/>
        </w:rPr>
        <w:t>node_id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7439A9A8" w:rsidR="00AA3762" w:rsidRPr="00DC57C1" w:rsidRDefault="00E84931" w:rsidP="0031024A">
      <w:pPr>
        <w:rPr>
          <w:color w:val="000000"/>
        </w:rPr>
      </w:pPr>
      <w:r w:rsidRPr="00DC57C1">
        <w:t xml:space="preserve">_topol_link .id is the unique </w:t>
      </w:r>
      <w:r w:rsidRPr="00DC57C1">
        <w:rPr>
          <w:color w:val="000000"/>
        </w:rPr>
        <w:t>category key</w:t>
      </w:r>
      <w:r w:rsidRPr="00DC57C1">
        <w:t xml:space="preserve">, an integer, typically starting with 1. </w:t>
      </w:r>
      <w:r w:rsidR="007D5FBE" w:rsidRPr="00DC57C1">
        <w:t>Similar to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_geom_bond.symmetry_*, _topol_link.symop_</w:t>
      </w:r>
      <w:ins w:id="9" w:author="Robert Hanson" w:date="2021-10-01T18:31:00Z">
        <w:r w:rsidR="002C4EB8">
          <w:t>id_</w:t>
        </w:r>
      </w:ins>
      <w:r w:rsidR="00CB6F3D" w:rsidRPr="00DC57C1">
        <w:t xml:space="preserve">* references _space_group_symop.id, but the added translational component is indicated as a list [ i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r w:rsidR="00CB6F3D" w:rsidRPr="00DC57C1">
        <w:rPr>
          <w:i/>
          <w:iCs/>
        </w:rPr>
        <w:t>x,y,z</w:t>
      </w:r>
      <w:r w:rsidR="00CB6F3D" w:rsidRPr="00DC57C1">
        <w:t>, always 1), and no translation, [0 0 0</w:t>
      </w:r>
      <w:r w:rsidR="00171C81" w:rsidRPr="00DC57C1">
        <w:t xml:space="preserve">], can be represent using the CIF “default” indicator, an unquoted full </w:t>
      </w:r>
      <w:r w:rsidR="002C4EB8">
        <w:t>point</w:t>
      </w:r>
      <w:r w:rsidR="00171C81" w:rsidRPr="00DC57C1">
        <w:t xml:space="preserve"> (period) character. </w:t>
      </w:r>
      <w:r w:rsidR="00CB6F3D" w:rsidRPr="00DC57C1">
        <w:t xml:space="preserve"> </w:t>
      </w:r>
      <w:r w:rsidR="00171C81" w:rsidRPr="00DC57C1">
        <w:t xml:space="preserve">The CIF 1 equivalents for </w:t>
      </w:r>
      <w:r w:rsidR="00171C81" w:rsidRPr="00DC57C1">
        <w:rPr>
          <w:color w:val="000000"/>
        </w:rPr>
        <w:t xml:space="preserve">_topol_link.translation_* are _topol_link.translation_*_x, _topol_link.translation_*_y, and _topol_link.translation_*_z, where * is 1 or 2. </w:t>
      </w:r>
    </w:p>
    <w:p w14:paraId="2A44AE28" w14:textId="178D3231" w:rsidR="00AA3762" w:rsidRPr="00DC57C1" w:rsidRDefault="00AA3762" w:rsidP="00AA3762">
      <w:pPr>
        <w:rPr>
          <w:color w:val="000000"/>
        </w:rPr>
      </w:pPr>
      <w:r w:rsidRPr="00DC57C1">
        <w:rPr>
          <w:color w:val="000000"/>
        </w:rPr>
        <w:t xml:space="preserve">Additional </w:t>
      </w:r>
      <w:ins w:id="10" w:author="Robert Hanson" w:date="2021-10-01T18:33:00Z">
        <w:r w:rsidR="002C4EB8">
          <w:rPr>
            <w:color w:val="000000"/>
          </w:rPr>
          <w:t xml:space="preserve">optional </w:t>
        </w:r>
      </w:ins>
      <w:r w:rsidRPr="00DC57C1">
        <w:rPr>
          <w:color w:val="000000"/>
        </w:rPr>
        <w:t>items describing links include:</w:t>
      </w:r>
    </w:p>
    <w:p w14:paraId="1D101AC2" w14:textId="1DE2A9A3" w:rsidR="003C1685" w:rsidRPr="00DC57C1" w:rsidDel="00C10BFC" w:rsidRDefault="003C1685" w:rsidP="003C1685">
      <w:pPr>
        <w:spacing w:after="0"/>
        <w:ind w:left="284"/>
        <w:rPr>
          <w:del w:id="11" w:author="Robert Hanson" w:date="2021-10-02T10:40:00Z"/>
        </w:rPr>
      </w:pPr>
      <w:del w:id="12" w:author="Robert Hanson" w:date="2021-10-02T10:40:00Z">
        <w:r w:rsidDel="00C10BFC">
          <w:delText>_topol_link</w:delText>
        </w:r>
        <w:r w:rsidRPr="00DC57C1" w:rsidDel="00C10BFC">
          <w:delText>.chemical_formula_IUPAC</w:delText>
        </w:r>
      </w:del>
    </w:p>
    <w:p w14:paraId="0DDF418C" w14:textId="3D3B07F8" w:rsidR="003C1685" w:rsidRPr="00DC57C1" w:rsidDel="00C10BFC" w:rsidRDefault="003C1685" w:rsidP="003C1685">
      <w:pPr>
        <w:spacing w:after="0"/>
        <w:ind w:left="284"/>
        <w:rPr>
          <w:del w:id="13" w:author="Robert Hanson" w:date="2021-10-02T10:40:00Z"/>
        </w:rPr>
      </w:pPr>
      <w:del w:id="14" w:author="Robert Hanson" w:date="2021-10-02T10:40:00Z">
        <w:r w:rsidDel="00C10BFC">
          <w:delText>_topol_link</w:delText>
        </w:r>
        <w:r w:rsidRPr="00DC57C1" w:rsidDel="00C10BFC">
          <w:delText>.chemical_formula_moiety</w:delText>
        </w:r>
      </w:del>
    </w:p>
    <w:p w14:paraId="48E24CC2" w14:textId="7E2CDDE1" w:rsidR="003C1685" w:rsidRPr="00DC57C1" w:rsidDel="00C10BFC" w:rsidRDefault="003C1685" w:rsidP="003C1685">
      <w:pPr>
        <w:spacing w:after="0"/>
        <w:ind w:left="284"/>
        <w:rPr>
          <w:del w:id="15" w:author="Robert Hanson" w:date="2021-10-02T10:40:00Z"/>
        </w:rPr>
      </w:pPr>
      <w:del w:id="16" w:author="Robert Hanson" w:date="2021-10-02T10:40:00Z">
        <w:r w:rsidRPr="00DC57C1" w:rsidDel="00C10BFC">
          <w:delText>_topol_</w:delText>
        </w:r>
        <w:r w:rsidDel="00C10BFC">
          <w:delText>link</w:delText>
        </w:r>
        <w:r w:rsidRPr="00DC57C1" w:rsidDel="00C10BFC">
          <w:delText>.chemical_formula_sum</w:delText>
        </w:r>
      </w:del>
    </w:p>
    <w:p w14:paraId="34A20BBB" w14:textId="77777777" w:rsidR="005870D0" w:rsidRPr="00DC57C1" w:rsidRDefault="005870D0" w:rsidP="005870D0">
      <w:pPr>
        <w:spacing w:after="0"/>
        <w:ind w:left="284"/>
      </w:pPr>
      <w:r w:rsidRPr="00DC57C1">
        <w:t>_topol_link.distance</w:t>
      </w:r>
    </w:p>
    <w:p w14:paraId="6E052A1F" w14:textId="5C195A1C" w:rsidR="00683583" w:rsidRPr="00DC57C1" w:rsidRDefault="00683583" w:rsidP="005870D0">
      <w:pPr>
        <w:spacing w:after="0"/>
        <w:ind w:left="284"/>
      </w:pPr>
      <w:r w:rsidRPr="00DC57C1">
        <w:t>_topol_link.label</w:t>
      </w:r>
    </w:p>
    <w:p w14:paraId="5A4A6268" w14:textId="77777777" w:rsidR="00AA3762" w:rsidRPr="00DC57C1" w:rsidRDefault="00AA3762" w:rsidP="00AA3762">
      <w:pPr>
        <w:spacing w:after="0"/>
        <w:ind w:left="284"/>
      </w:pPr>
      <w:r w:rsidRPr="00DC57C1">
        <w:t>_topol_link.multiplicity</w:t>
      </w:r>
    </w:p>
    <w:p w14:paraId="175E077A" w14:textId="21D05193"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9" w:author="Robert Hanson" w:date="2021-10-01T18:33:00Z"/>
        </w:rPr>
      </w:pPr>
      <w:del w:id="20"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_topol_link.order</w:t>
      </w:r>
    </w:p>
    <w:p w14:paraId="1CEFC531" w14:textId="77777777" w:rsidR="00AA3762" w:rsidRPr="00DC57C1" w:rsidRDefault="00AA3762" w:rsidP="00AA3762">
      <w:pPr>
        <w:spacing w:after="0"/>
        <w:ind w:left="284"/>
      </w:pPr>
      <w:r w:rsidRPr="00DC57C1">
        <w:t>_topol_link.special_details</w:t>
      </w:r>
    </w:p>
    <w:p w14:paraId="356C9E60" w14:textId="77777777" w:rsidR="00AA3762" w:rsidRPr="00DC57C1" w:rsidRDefault="00AA3762" w:rsidP="00AA3762">
      <w:pPr>
        <w:spacing w:after="0"/>
        <w:ind w:left="284"/>
      </w:pPr>
      <w:r w:rsidRPr="00DC57C1">
        <w:t>_topol_link.type</w:t>
      </w:r>
    </w:p>
    <w:p w14:paraId="23049DD9" w14:textId="3AEDA8F5" w:rsidR="00AA3762" w:rsidRPr="00DC57C1" w:rsidRDefault="00AA3762" w:rsidP="00AA3762">
      <w:pPr>
        <w:ind w:left="284"/>
      </w:pPr>
      <w:r w:rsidRPr="00DC57C1">
        <w:t>_topol_link.Voronoi_solid</w:t>
      </w:r>
      <w:r w:rsidR="00E249A2">
        <w:t>_</w:t>
      </w:r>
      <w:r w:rsidRPr="00DC57C1">
        <w:t>angle</w:t>
      </w:r>
    </w:p>
    <w:p w14:paraId="5F306D38" w14:textId="40722877" w:rsidR="007475F9" w:rsidRPr="00DC57C1" w:rsidRDefault="007475F9" w:rsidP="007475F9">
      <w:r w:rsidRPr="00DC57C1">
        <w:t xml:space="preserve">When the TOPOL_NODE category is present, </w:t>
      </w:r>
      <w:r w:rsidRPr="00DC57C1">
        <w:rPr>
          <w:color w:val="000000"/>
        </w:rPr>
        <w:t xml:space="preserve">_topol_link.node_id_1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_topol_link.distance, _topol_link.multiplicity, _topol_link.order, _topol_link.special_details, _topol_link.type, and _topol_link.Voronoi_solid</w:t>
      </w:r>
      <w:r w:rsidR="009A2A02">
        <w:t>_</w:t>
      </w:r>
      <w:r w:rsidR="005870D0" w:rsidRPr="00DC57C1">
        <w:t xml:space="preserve">angle are additional optional data items that relate characteristics of the link. </w:t>
      </w:r>
      <w:r w:rsidRPr="00DC57C1">
        <w:t xml:space="preserve">For example, </w:t>
      </w:r>
      <w:r w:rsidR="005870D0" w:rsidRPr="00DC57C1">
        <w:t>_</w:t>
      </w:r>
      <w:r w:rsidR="00AA3762" w:rsidRPr="00DC57C1">
        <w:t>topol_link.Voronoi_solid</w:t>
      </w:r>
      <w:r w:rsidR="009A2A02">
        <w:t>_</w:t>
      </w:r>
      <w:r w:rsidR="00AA3762" w:rsidRPr="00DC57C1">
        <w:t>angle</w:t>
      </w:r>
      <w:r w:rsidR="005870D0" w:rsidRPr="00DC57C1">
        <w:t xml:space="preserve"> , </w:t>
      </w:r>
      <w:r w:rsidR="00AA3762" w:rsidRPr="00DC57C1">
        <w:t>designates the solid angle of an interatomic contact A-X, which corresponds to a common face of the Voronoi polyhedra of A and X atoms (Blatov,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it-IT" w:eastAsia="it-IT"/>
        </w:rPr>
        <w:lastRenderedPageBreak/>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B37CC01" w:rsidR="00280059" w:rsidRPr="00DC57C1" w:rsidDel="00C10BFC" w:rsidRDefault="00280059" w:rsidP="00280059">
      <w:pPr>
        <w:pStyle w:val="Paragrafoelenco"/>
        <w:numPr>
          <w:ilvl w:val="0"/>
          <w:numId w:val="1"/>
        </w:numPr>
        <w:spacing w:after="0"/>
        <w:rPr>
          <w:del w:id="21" w:author="Robert Hanson" w:date="2021-10-02T10:40:00Z"/>
        </w:rPr>
      </w:pPr>
      <w:del w:id="22" w:author="Robert Hanson" w:date="2021-10-02T10:40:00Z">
        <w:r w:rsidRPr="00DC57C1" w:rsidDel="00C10BFC">
          <w:delText>_topol_node.chemical_formula_IUPAC</w:delText>
        </w:r>
      </w:del>
    </w:p>
    <w:p w14:paraId="53931969" w14:textId="07126530" w:rsidR="00280059" w:rsidRPr="00DC57C1" w:rsidDel="00C10BFC" w:rsidRDefault="00280059" w:rsidP="00280059">
      <w:pPr>
        <w:pStyle w:val="Paragrafoelenco"/>
        <w:numPr>
          <w:ilvl w:val="0"/>
          <w:numId w:val="1"/>
        </w:numPr>
        <w:spacing w:after="0"/>
        <w:rPr>
          <w:del w:id="23" w:author="Robert Hanson" w:date="2021-10-02T10:40:00Z"/>
        </w:rPr>
      </w:pPr>
      <w:del w:id="24" w:author="Robert Hanson" w:date="2021-10-02T10:40:00Z">
        <w:r w:rsidRPr="00DC57C1" w:rsidDel="00C10BFC">
          <w:delText>_topol_node.chemical_formula_moiety</w:delText>
        </w:r>
      </w:del>
    </w:p>
    <w:p w14:paraId="4D42C4E9" w14:textId="23549066" w:rsidR="00280059" w:rsidRPr="00DC57C1" w:rsidDel="00C10BFC" w:rsidRDefault="00280059" w:rsidP="00280059">
      <w:pPr>
        <w:pStyle w:val="Paragrafoelenco"/>
        <w:numPr>
          <w:ilvl w:val="0"/>
          <w:numId w:val="1"/>
        </w:numPr>
        <w:spacing w:after="0"/>
        <w:rPr>
          <w:del w:id="25" w:author="Robert Hanson" w:date="2021-10-02T10:40:00Z"/>
        </w:rPr>
      </w:pPr>
      <w:del w:id="26" w:author="Robert Hanson" w:date="2021-10-02T10:40:00Z">
        <w:r w:rsidRPr="00DC57C1" w:rsidDel="00C10BFC">
          <w:delText>_topol_node.chemical_formula_sum</w:delText>
        </w:r>
      </w:del>
    </w:p>
    <w:p w14:paraId="1588EA7A" w14:textId="77777777" w:rsidR="00280059" w:rsidRPr="00DC57C1" w:rsidRDefault="00280059" w:rsidP="00280059">
      <w:pPr>
        <w:pStyle w:val="Paragrafoelenco"/>
        <w:numPr>
          <w:ilvl w:val="0"/>
          <w:numId w:val="1"/>
        </w:numPr>
        <w:spacing w:after="0"/>
      </w:pPr>
      <w:r w:rsidRPr="00DC57C1">
        <w:t>_topol_node.coordination_sequence</w:t>
      </w:r>
    </w:p>
    <w:p w14:paraId="4097F6E7" w14:textId="77777777" w:rsidR="00280059" w:rsidRPr="00DC57C1" w:rsidRDefault="00280059" w:rsidP="00280059">
      <w:pPr>
        <w:pStyle w:val="Paragrafoelenco"/>
        <w:numPr>
          <w:ilvl w:val="0"/>
          <w:numId w:val="1"/>
        </w:numPr>
        <w:spacing w:after="0"/>
      </w:pPr>
      <w:r w:rsidRPr="00DC57C1">
        <w:t>_topol_node.coordination_sequence_plain</w:t>
      </w:r>
    </w:p>
    <w:p w14:paraId="20E7D8AE" w14:textId="77777777" w:rsidR="00280059" w:rsidRPr="00DC57C1" w:rsidRDefault="00280059" w:rsidP="00280059">
      <w:pPr>
        <w:pStyle w:val="Paragrafoelenco"/>
        <w:numPr>
          <w:ilvl w:val="0"/>
          <w:numId w:val="1"/>
        </w:numPr>
        <w:spacing w:after="0"/>
      </w:pPr>
      <w:r w:rsidRPr="00DC57C1">
        <w:t>_topol_node.extended_point_symbol</w:t>
      </w:r>
    </w:p>
    <w:p w14:paraId="009D9887"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DC57C1">
        <w:t>_topol_node.fract_x</w:t>
      </w:r>
    </w:p>
    <w:p w14:paraId="38F11F1A"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DC57C1">
        <w:t>_topol_node.fract_y</w:t>
      </w:r>
    </w:p>
    <w:p w14:paraId="1542FACC"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DC57C1">
        <w:t>_topol_node.fract_z</w:t>
      </w:r>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280059">
        <w:rPr>
          <w:color w:val="000000"/>
        </w:rPr>
        <w:t>_topol_node.label</w:t>
      </w:r>
    </w:p>
    <w:p w14:paraId="6723BDEE"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280059">
        <w:rPr>
          <w:color w:val="000000"/>
        </w:rPr>
        <w:t xml:space="preserve">_topol_node.net_id </w:t>
      </w:r>
      <w:r w:rsidRPr="00DC57C1">
        <w:t>→ _topol_net.id</w:t>
      </w:r>
    </w:p>
    <w:p w14:paraId="613A304C" w14:textId="77777777" w:rsidR="00280059" w:rsidRPr="00DC57C1" w:rsidRDefault="00280059" w:rsidP="00280059">
      <w:pPr>
        <w:pStyle w:val="Paragrafoelenco"/>
        <w:numPr>
          <w:ilvl w:val="0"/>
          <w:numId w:val="1"/>
        </w:numPr>
        <w:spacing w:after="0"/>
      </w:pPr>
      <w:r w:rsidRPr="00DC57C1">
        <w:t>_topol_node.point_symbol</w:t>
      </w:r>
    </w:p>
    <w:p w14:paraId="105BAF7A" w14:textId="442F76C2" w:rsidR="00280059" w:rsidRPr="00DC57C1" w:rsidDel="00C10BFC" w:rsidRDefault="00280059" w:rsidP="00280059">
      <w:pPr>
        <w:pStyle w:val="Paragrafoelenco"/>
        <w:numPr>
          <w:ilvl w:val="0"/>
          <w:numId w:val="1"/>
        </w:numPr>
        <w:spacing w:after="0"/>
        <w:rPr>
          <w:del w:id="27" w:author="Robert Hanson" w:date="2021-10-02T10:40:00Z"/>
        </w:rPr>
      </w:pPr>
      <w:del w:id="28" w:author="Robert Hanson" w:date="2021-10-02T10:40:00Z">
        <w:r w:rsidRPr="00DC57C1" w:rsidDel="00C10BFC">
          <w:delText>_topol_node.structural_formula_</w:delText>
        </w:r>
        <w:r w:rsidRPr="00280059" w:rsidDel="00C10BFC">
          <w:rPr>
            <w:rFonts w:ascii="Consolas" w:hAnsi="Consolas"/>
            <w:color w:val="000000"/>
            <w:sz w:val="18"/>
            <w:szCs w:val="18"/>
            <w:shd w:val="clear" w:color="auto" w:fill="FFFFFF"/>
          </w:rPr>
          <w:delText>InChI</w:delText>
        </w:r>
      </w:del>
    </w:p>
    <w:p w14:paraId="286782F6" w14:textId="5038F189" w:rsidR="00280059" w:rsidRPr="00DC57C1" w:rsidDel="00C10BFC" w:rsidRDefault="00280059" w:rsidP="00280059">
      <w:pPr>
        <w:pStyle w:val="Paragrafoelenco"/>
        <w:numPr>
          <w:ilvl w:val="0"/>
          <w:numId w:val="1"/>
        </w:numPr>
        <w:spacing w:after="0"/>
        <w:rPr>
          <w:del w:id="29" w:author="Robert Hanson" w:date="2021-10-02T10:40:00Z"/>
        </w:rPr>
      </w:pPr>
      <w:del w:id="30" w:author="Robert Hanson" w:date="2021-10-02T10:40:00Z">
        <w:r w:rsidRPr="00DC57C1" w:rsidDel="00C10BFC">
          <w:delText>_topol_node.structural_formula_SMILES</w:delText>
        </w:r>
      </w:del>
    </w:p>
    <w:p w14:paraId="2617CE37"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DC57C1">
        <w:t>_topol_node.symmetry_multiplicity</w:t>
      </w:r>
    </w:p>
    <w:p w14:paraId="7A4EEC51" w14:textId="77777777" w:rsidR="00280059" w:rsidRPr="00280059" w:rsidRDefault="00280059" w:rsidP="00280059">
      <w:pPr>
        <w:pStyle w:val="Paragrafoelenco"/>
        <w:numPr>
          <w:ilvl w:val="0"/>
          <w:numId w:val="1"/>
        </w:numPr>
        <w:pBdr>
          <w:top w:val="nil"/>
          <w:left w:val="nil"/>
          <w:bottom w:val="nil"/>
          <w:right w:val="nil"/>
          <w:between w:val="nil"/>
        </w:pBdr>
        <w:spacing w:after="0"/>
        <w:rPr>
          <w:color w:val="000000"/>
        </w:rPr>
      </w:pPr>
      <w:r w:rsidRPr="00DC57C1">
        <w:t>_topol_node.vertex_symbol</w:t>
      </w:r>
    </w:p>
    <w:p w14:paraId="40CCE58C" w14:textId="77777777" w:rsidR="00280059" w:rsidRPr="00DC57C1" w:rsidRDefault="00280059" w:rsidP="00280059">
      <w:pPr>
        <w:pStyle w:val="Paragrafoelenco"/>
        <w:numPr>
          <w:ilvl w:val="0"/>
          <w:numId w:val="1"/>
        </w:numPr>
      </w:pPr>
      <w:r w:rsidRPr="00DC57C1">
        <w:t>_topol_node.Wyckoff_symbol</w:t>
      </w:r>
    </w:p>
    <w:p w14:paraId="73D74F29" w14:textId="77777777" w:rsidR="00280059" w:rsidRDefault="00280059" w:rsidP="00EC66B5">
      <w:pPr>
        <w:pBdr>
          <w:top w:val="nil"/>
          <w:left w:val="nil"/>
          <w:bottom w:val="nil"/>
          <w:right w:val="nil"/>
          <w:between w:val="nil"/>
        </w:pBdr>
        <w:spacing w:after="0"/>
      </w:pPr>
    </w:p>
    <w:p w14:paraId="211521B5" w14:textId="0865AAE5"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_topol_node.fract_x, _topol_node.fract_y, and _topol_node.fract_z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r w:rsidR="006002DB" w:rsidRPr="00DC57C1">
        <w:t>.</w:t>
      </w:r>
      <w:r w:rsidR="00280059">
        <w:t xml:space="preserve"> </w:t>
      </w:r>
      <w:r w:rsidR="00280059" w:rsidRPr="00DC57C1">
        <w:rPr>
          <w:color w:val="000000"/>
        </w:rPr>
        <w:t>_topol_link.net_id</w:t>
      </w:r>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 xml:space="preserve">_topol_node.symmetry_multiplicity and _topol_node.Wyckoff_symbol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5A1E5D13"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ins w:id="31" w:author="Robert Hanson" w:date="2021-10-02T04:32:00Z">
        <w:r w:rsidR="00404B60">
          <w:t xml:space="preserve"> that</w:t>
        </w:r>
      </w:ins>
      <w:r>
        <w:t xml:space="preserve"> itself (irrespective of its end points) </w:t>
      </w:r>
      <w:del w:id="32" w:author="Robert Hanson" w:date="2021-10-02T04:32:00Z">
        <w:r w:rsidDel="00404B60">
          <w:delText xml:space="preserve">to </w:delText>
        </w:r>
      </w:del>
      <w:r>
        <w:t>represent</w:t>
      </w:r>
      <w:ins w:id="33" w:author="Robert Hanson" w:date="2021-10-02T04:32:00Z">
        <w:r w:rsidR="00404B60">
          <w:t>s</w:t>
        </w:r>
      </w:ins>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Blatov, 2021)</w:t>
      </w:r>
      <w:r>
        <w:t xml:space="preserve"> Thus, </w:t>
      </w:r>
      <w:r w:rsidR="006002DB" w:rsidRPr="00DC57C1">
        <w:t>TOPOL_ATOM</w:t>
      </w:r>
      <w:r w:rsidR="009006B0">
        <w:t xml:space="preserve"> describes </w:t>
      </w:r>
      <w:r w:rsidR="00CC1754" w:rsidRPr="00DC57C1">
        <w:t xml:space="preserve">the </w:t>
      </w:r>
      <w:del w:id="34" w:author="Robert Hanson" w:date="2021-10-02T04:32:00Z">
        <w:r w:rsidR="006002DB" w:rsidRPr="00DC57C1" w:rsidDel="00404B60">
          <w:delText xml:space="preserve">full </w:delText>
        </w:r>
      </w:del>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_topol_atom.atom_label</w:t>
      </w:r>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r w:rsidRPr="00DC57C1">
        <w:t>topol_atom.element_symbol</w:t>
      </w:r>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 xml:space="preserve">_topol_atom.link_id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 xml:space="preserve">_topol_atom.node_id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_topol_atom.symop</w:t>
      </w:r>
    </w:p>
    <w:p w14:paraId="24642AC8" w14:textId="6D3DFAC5" w:rsidR="00177A94" w:rsidRPr="00DC57C1" w:rsidRDefault="00177A94" w:rsidP="00177A94">
      <w:pPr>
        <w:pBdr>
          <w:top w:val="nil"/>
          <w:left w:val="nil"/>
          <w:bottom w:val="nil"/>
          <w:right w:val="nil"/>
          <w:between w:val="nil"/>
        </w:pBdr>
        <w:spacing w:after="0"/>
        <w:ind w:left="360"/>
      </w:pPr>
      <w:r w:rsidRPr="00DC57C1">
        <w:t>_topol_atom.translation</w:t>
      </w:r>
      <w:r w:rsidRPr="00DC57C1">
        <w:rPr>
          <w:vertAlign w:val="superscript"/>
        </w:rPr>
        <w:t>ⱡ</w:t>
      </w:r>
    </w:p>
    <w:p w14:paraId="203E378F" w14:textId="77777777" w:rsidR="004F7256" w:rsidRDefault="004F7256" w:rsidP="004F7256"/>
    <w:p w14:paraId="6AFDC15C" w14:textId="7C341A14" w:rsidR="00280059" w:rsidRDefault="00177A94" w:rsidP="004F7256">
      <w:pPr>
        <w:rPr>
          <w:color w:val="000000"/>
        </w:rPr>
      </w:pPr>
      <w:r w:rsidRPr="00DC57C1">
        <w:t xml:space="preserve">_topol_atom.atom_label is </w:t>
      </w:r>
      <w:r w:rsidR="00404B60">
        <w:t xml:space="preserve">case-sensitive and </w:t>
      </w:r>
      <w:r w:rsidRPr="00DC57C1">
        <w:t>required</w:t>
      </w:r>
      <w:r w:rsidR="00404B60">
        <w:t>, as it is the reference to ATOM_SITE</w:t>
      </w:r>
      <w:r w:rsidRPr="00DC57C1">
        <w:t>. Though _topol_</w:t>
      </w:r>
      <w:commentRangeStart w:id="35"/>
      <w:r w:rsidRPr="00DC57C1">
        <w:t xml:space="preserve">atom.id is a key, </w:t>
      </w:r>
      <w:commentRangeEnd w:id="35"/>
      <w:r w:rsidR="00404B60">
        <w:rPr>
          <w:rStyle w:val="Rimandocommento"/>
        </w:rPr>
        <w:commentReference w:id="35"/>
      </w:r>
      <w:r w:rsidRPr="00DC57C1">
        <w:t xml:space="preserve">within the current specification it is not referenced. Exactly one of </w:t>
      </w:r>
      <w:r w:rsidRPr="00DC57C1">
        <w:rPr>
          <w:color w:val="000000"/>
        </w:rPr>
        <w:t>_topol_atom.node_id or _topol_atom.link_id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one  </w:t>
      </w:r>
      <w:r w:rsidR="001B5F10" w:rsidRPr="00DC57C1">
        <w:rPr>
          <w:color w:val="000000"/>
        </w:rPr>
        <w:t xml:space="preserve">node or </w:t>
      </w:r>
      <w:r w:rsidR="001B5F10" w:rsidRPr="00DC57C1">
        <w:rPr>
          <w:color w:val="000000"/>
        </w:rPr>
        <w:lastRenderedPageBreak/>
        <w:t xml:space="preserve">link. </w:t>
      </w:r>
      <w:r w:rsidRPr="00DC57C1">
        <w:rPr>
          <w:color w:val="000000"/>
        </w:rPr>
        <w:t xml:space="preserve"> _</w:t>
      </w:r>
      <w:r w:rsidRPr="00DC57C1">
        <w:t xml:space="preserve">topol_atom.element_symbol is </w:t>
      </w:r>
      <w:commentRangeStart w:id="36"/>
      <w:r w:rsidR="00346FFA">
        <w:t>required</w:t>
      </w:r>
      <w:commentRangeEnd w:id="36"/>
      <w:r w:rsidR="00346FFA">
        <w:rPr>
          <w:rStyle w:val="Rimandocommento"/>
        </w:rPr>
        <w:commentReference w:id="36"/>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2660D815" w14:textId="77777777" w:rsidR="004F7256" w:rsidRPr="004F7256" w:rsidRDefault="004F7256" w:rsidP="004F7256">
      <w:pPr>
        <w:rPr>
          <w:color w:val="000000"/>
        </w:rPr>
      </w:pPr>
    </w:p>
    <w:tbl>
      <w:tblPr>
        <w:tblStyle w:val="Grigliatabella"/>
        <w:tblW w:w="0" w:type="auto"/>
        <w:tblLook w:val="04A0" w:firstRow="1" w:lastRow="0" w:firstColumn="1" w:lastColumn="0" w:noHBand="0" w:noVBand="1"/>
      </w:tblPr>
      <w:tblGrid>
        <w:gridCol w:w="9571"/>
      </w:tblGrid>
      <w:tr w:rsidR="00280059" w:rsidRPr="00DC57C1" w14:paraId="7B229225" w14:textId="77777777" w:rsidTr="00035A89">
        <w:tc>
          <w:tcPr>
            <w:tcW w:w="9571" w:type="dxa"/>
          </w:tcPr>
          <w:p w14:paraId="23EFD9E3" w14:textId="188F0265" w:rsidR="00280059" w:rsidRPr="00DC57C1" w:rsidRDefault="00280059" w:rsidP="00035A89">
            <w:pPr>
              <w:rPr>
                <w:i/>
              </w:rPr>
            </w:pPr>
            <w:r w:rsidRPr="00DC57C1">
              <w:rPr>
                <w:i/>
              </w:rPr>
              <w:t xml:space="preserve">Example 1. Connectivity of the diamond crystal structure. </w:t>
            </w:r>
            <w:commentRangeStart w:id="37"/>
            <w:commentRangeStart w:id="38"/>
            <w:r w:rsidRPr="00DC57C1">
              <w:rPr>
                <w:i/>
              </w:rPr>
              <w:t xml:space="preserve">All </w:t>
            </w:r>
            <w:r w:rsidR="00404B60">
              <w:rPr>
                <w:i/>
              </w:rPr>
              <w:t xml:space="preserve">nodes correspond to atoms in ATOM_SITE. </w:t>
            </w:r>
            <w:r w:rsidRPr="00DC57C1">
              <w:rPr>
                <w:i/>
              </w:rPr>
              <w:t xml:space="preserve"> </w:t>
            </w:r>
            <w:r w:rsidR="00404B60">
              <w:rPr>
                <w:i/>
              </w:rPr>
              <w:t>All links correspond to covalent bonds</w:t>
            </w:r>
            <w:r w:rsidRPr="00DC57C1">
              <w:rPr>
                <w:i/>
              </w:rPr>
              <w:t xml:space="preserve">, so the </w:t>
            </w:r>
            <w:r w:rsidR="00404B60">
              <w:rPr>
                <w:i/>
              </w:rPr>
              <w:t>underlying net</w:t>
            </w:r>
            <w:r w:rsidRPr="00DC57C1">
              <w:rPr>
                <w:i/>
              </w:rPr>
              <w:t xml:space="preserve"> </w:t>
            </w:r>
            <w:r w:rsidR="00404B60">
              <w:rPr>
                <w:i/>
              </w:rPr>
              <w:t>corresponds to</w:t>
            </w:r>
            <w:r w:rsidRPr="00DC57C1">
              <w:rPr>
                <w:i/>
              </w:rPr>
              <w:t xml:space="preserve"> </w:t>
            </w:r>
            <w:r w:rsidR="00404B60">
              <w:rPr>
                <w:i/>
              </w:rPr>
              <w:t>the atomic network</w:t>
            </w:r>
            <w:r w:rsidRPr="00DC57C1">
              <w:rPr>
                <w:i/>
              </w:rPr>
              <w:t>.</w:t>
            </w:r>
            <w:commentRangeEnd w:id="37"/>
            <w:r w:rsidR="00404B60">
              <w:rPr>
                <w:rStyle w:val="Rimandocommento"/>
              </w:rPr>
              <w:commentReference w:id="37"/>
            </w:r>
            <w:commentRangeEnd w:id="38"/>
            <w:r w:rsidR="00B81D77">
              <w:rPr>
                <w:rStyle w:val="Rimandocommento"/>
              </w:rPr>
              <w:commentReference w:id="38"/>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_space_group_symop.operation_xyz</w:t>
            </w:r>
          </w:p>
          <w:p w14:paraId="234A6068" w14:textId="677948FE" w:rsidR="00280059" w:rsidRPr="00DC57C1" w:rsidRDefault="00280059">
            <w:pPr>
              <w:tabs>
                <w:tab w:val="left" w:pos="6030"/>
              </w:tabs>
              <w:rPr>
                <w:rFonts w:ascii="Courier New" w:hAnsi="Courier New" w:cs="Courier New"/>
                <w:sz w:val="20"/>
                <w:szCs w:val="20"/>
              </w:rPr>
              <w:pPrChange w:id="39" w:author="Robert Hanson" w:date="2021-10-02T04:31:00Z">
                <w:pPr/>
              </w:pPrChange>
            </w:pPr>
            <w:r w:rsidRPr="00DC57C1">
              <w:rPr>
                <w:rFonts w:ascii="Courier New" w:hAnsi="Courier New" w:cs="Courier New"/>
                <w:sz w:val="20"/>
                <w:szCs w:val="20"/>
              </w:rPr>
              <w:t>1 x,y,z</w:t>
            </w:r>
            <w:ins w:id="40" w:author="Robert Hanson" w:date="2021-10-02T04:31:00Z">
              <w:r w:rsidR="00404B60">
                <w:rPr>
                  <w:rFonts w:ascii="Courier New" w:hAnsi="Courier New" w:cs="Courier New"/>
                  <w:sz w:val="20"/>
                  <w:szCs w:val="20"/>
                </w:rPr>
                <w:tab/>
              </w:r>
            </w:ins>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1/4-x,1/4-y,z</w:t>
            </w:r>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13 -y,-x,-z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_atom_site.label</w:t>
            </w:r>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_atom_site.type_symbol</w:t>
            </w:r>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_atom_site.symmetry_multiplicity</w:t>
            </w:r>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_atom_site.fract_x</w:t>
            </w:r>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_atom_site.fract_y</w:t>
            </w:r>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_atom_site.fract_z</w:t>
            </w:r>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_atom_site.occupancy</w:t>
            </w:r>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_topol_link.node_id_1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_topol_link.node_id_2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_topol_link.symop_id_1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_topol_link.translation_1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_topol_link.symop_id_2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_topol_link.translation_2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_topol_link.distance</w:t>
            </w:r>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_topol_link.Voronoi_solid_angle</w:t>
            </w:r>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_topol_link.type</w:t>
            </w:r>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_topol_link.order</w:t>
            </w:r>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_topol_link.multiplicity</w:t>
            </w:r>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_topol_atom.node_id</w:t>
            </w:r>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_topol_atom.atom_label</w:t>
            </w:r>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_topol_atom.element_symbol</w:t>
            </w:r>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27FC8FA1" w14:textId="54B10D5D" w:rsidR="00EE5FCC" w:rsidRPr="00461C8D" w:rsidDel="004F7256" w:rsidRDefault="00EE5FCC" w:rsidP="00EE5FCC">
      <w:pPr>
        <w:autoSpaceDE w:val="0"/>
        <w:autoSpaceDN w:val="0"/>
        <w:adjustRightInd w:val="0"/>
        <w:spacing w:after="0" w:line="240" w:lineRule="auto"/>
        <w:rPr>
          <w:del w:id="41" w:author="Robert Hanson" w:date="2021-10-02T10:51:00Z"/>
          <w:rFonts w:ascii="Courier New" w:hAnsi="Courier New" w:cs="Courier New"/>
          <w:sz w:val="20"/>
          <w:szCs w:val="20"/>
          <w:lang w:val="es-ES"/>
        </w:rPr>
      </w:pPr>
    </w:p>
    <w:p w14:paraId="60B877E0" w14:textId="2A4B9B62" w:rsidR="004A1CD5" w:rsidRPr="00DC57C1" w:rsidRDefault="00346FFA">
      <w:r>
        <w:t xml:space="preserve">Example </w:t>
      </w:r>
      <w:r w:rsidR="004F7256">
        <w:t>2</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e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3" w:history="1">
        <w:r w:rsidR="00346FFA" w:rsidRPr="00D831DB">
          <w:rPr>
            <w:rStyle w:val="Collegamentoipertestuale"/>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eWeb"/>
        <w:spacing w:before="0" w:beforeAutospacing="0" w:after="0" w:afterAutospacing="0"/>
        <w:ind w:firstLine="720"/>
      </w:pPr>
    </w:p>
    <w:tbl>
      <w:tblPr>
        <w:tblStyle w:val="Grigliatabella"/>
        <w:tblW w:w="0" w:type="auto"/>
        <w:tblLook w:val="04A0" w:firstRow="1" w:lastRow="0" w:firstColumn="1" w:lastColumn="0" w:noHBand="0" w:noVBand="1"/>
      </w:tblPr>
      <w:tblGrid>
        <w:gridCol w:w="9571"/>
      </w:tblGrid>
      <w:tr w:rsidR="00AC48CF" w:rsidRPr="00C10BFC" w14:paraId="72B7EFFA" w14:textId="77777777" w:rsidTr="009E6336">
        <w:tc>
          <w:tcPr>
            <w:tcW w:w="9571" w:type="dxa"/>
          </w:tcPr>
          <w:p w14:paraId="08164C72" w14:textId="3ABC989D" w:rsidR="00AC48CF" w:rsidRPr="00DC57C1" w:rsidRDefault="00AC48CF" w:rsidP="009E6336">
            <w:pPr>
              <w:rPr>
                <w:i/>
              </w:rPr>
            </w:pPr>
            <w:r w:rsidRPr="00DC57C1">
              <w:rPr>
                <w:i/>
              </w:rPr>
              <w:t>Example</w:t>
            </w:r>
            <w:r w:rsidR="004F7256">
              <w:rPr>
                <w:i/>
              </w:rPr>
              <w:t xml:space="preserve"> 2</w:t>
            </w:r>
            <w:r w:rsidRPr="00DC57C1">
              <w:rPr>
                <w:i/>
              </w:rPr>
              <w:t xml:space="preserve">. Connectivity of atomic and underlying nets for </w:t>
            </w:r>
            <w:r w:rsidRPr="00AD5FED">
              <w:rPr>
                <w:i/>
                <w:highlight w:val="yellow"/>
              </w:rPr>
              <w:t>an interpenetrating</w:t>
            </w:r>
            <w:r w:rsidRPr="00DC57C1">
              <w:rPr>
                <w:i/>
              </w:rPr>
              <w:t xml:space="preserve"> array of two LiCo(CO)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_space_group_symop.operation_xyz</w:t>
            </w:r>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1 x,y,z</w:t>
            </w:r>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2 -x,-y,z</w:t>
            </w:r>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24 -z,y,-x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_atom_site.label</w:t>
            </w:r>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_atom_site.type_symbol</w:t>
            </w:r>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_atom_site.site_symmetry_multiplicity</w:t>
            </w:r>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_atom_site.fract_x</w:t>
            </w:r>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_atom_site.fract_y</w:t>
            </w:r>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_atom_site.fract_z</w:t>
            </w:r>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_atom_site.occupancy</w:t>
            </w:r>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4C47A81F" w14:textId="74097D82" w:rsidR="00A64BF9" w:rsidRDefault="00A64BF9" w:rsidP="009E6336">
            <w:pPr>
              <w:rPr>
                <w:rFonts w:ascii="Courier New" w:hAnsi="Courier New" w:cs="Courier New"/>
                <w:sz w:val="20"/>
                <w:szCs w:val="20"/>
                <w:lang w:val="es-ES"/>
              </w:rPr>
            </w:pPr>
          </w:p>
          <w:p w14:paraId="6D80832E" w14:textId="0DC498EE" w:rsidR="00A64BF9" w:rsidRPr="00B81D77" w:rsidRDefault="00A64BF9" w:rsidP="00A64BF9">
            <w:pPr>
              <w:rPr>
                <w:rFonts w:ascii="Courier New" w:hAnsi="Courier New" w:cs="Courier New"/>
                <w:strike/>
                <w:sz w:val="20"/>
                <w:szCs w:val="20"/>
              </w:rPr>
            </w:pPr>
            <w:commentRangeStart w:id="42"/>
            <w:r w:rsidRPr="00B81D77">
              <w:rPr>
                <w:rFonts w:ascii="Courier New" w:hAnsi="Courier New" w:cs="Courier New"/>
                <w:strike/>
                <w:sz w:val="20"/>
                <w:szCs w:val="20"/>
              </w:rPr>
              <w:t>loop_</w:t>
            </w:r>
          </w:p>
          <w:p w14:paraId="76357624" w14:textId="4A2BAD77"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_topol_net.id</w:t>
            </w:r>
          </w:p>
          <w:p w14:paraId="7C023BC9" w14:textId="08AA8141"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_topol_net.label</w:t>
            </w:r>
          </w:p>
          <w:p w14:paraId="7CBC7FD5" w14:textId="102D57FC"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_topol_net.special_details</w:t>
            </w:r>
          </w:p>
          <w:p w14:paraId="66810B48" w14:textId="369508F5"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_topol_net.overall_topology_TOPOS</w:t>
            </w:r>
          </w:p>
          <w:p w14:paraId="7F9AC190" w14:textId="0E857181"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1 Net_1 'Atomic net' 'Unknown'</w:t>
            </w:r>
          </w:p>
          <w:p w14:paraId="6F00AD8B" w14:textId="306014D1" w:rsidR="00A64BF9" w:rsidRPr="00B81D77" w:rsidRDefault="00A64BF9" w:rsidP="00A64BF9">
            <w:pPr>
              <w:rPr>
                <w:rFonts w:ascii="Courier New" w:hAnsi="Courier New" w:cs="Courier New"/>
                <w:strike/>
                <w:sz w:val="20"/>
                <w:szCs w:val="20"/>
              </w:rPr>
            </w:pPr>
            <w:r w:rsidRPr="00B81D77">
              <w:rPr>
                <w:rFonts w:ascii="Courier New" w:hAnsi="Courier New" w:cs="Courier New"/>
                <w:strike/>
                <w:sz w:val="20"/>
                <w:szCs w:val="20"/>
              </w:rPr>
              <w:t>2 Net_2 'Underlying net with carbonyl ligands as nodes' '2,4T3'</w:t>
            </w:r>
            <w:commentRangeEnd w:id="42"/>
            <w:r w:rsidR="00B81D77">
              <w:rPr>
                <w:rStyle w:val="Rimandocommento"/>
              </w:rPr>
              <w:commentReference w:id="42"/>
            </w:r>
          </w:p>
          <w:p w14:paraId="080E8DA2" w14:textId="77777777" w:rsidR="00A64BF9" w:rsidRPr="00A64BF9" w:rsidRDefault="00A64BF9" w:rsidP="00A64BF9">
            <w:pPr>
              <w:rPr>
                <w:rFonts w:ascii="Courier New" w:hAnsi="Courier New" w:cs="Courier New"/>
                <w:sz w:val="20"/>
                <w:szCs w:val="20"/>
              </w:rPr>
            </w:pPr>
          </w:p>
          <w:p w14:paraId="210076C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_topol_net.label</w:t>
            </w:r>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_topol_net.special_details</w:t>
            </w:r>
          </w:p>
          <w:p w14:paraId="4923766A" w14:textId="2426C3B6" w:rsidR="00AB02E2" w:rsidRDefault="00AB02E2" w:rsidP="00AB02E2">
            <w:pPr>
              <w:rPr>
                <w:rFonts w:ascii="Courier New" w:hAnsi="Courier New" w:cs="Courier New"/>
                <w:sz w:val="20"/>
                <w:szCs w:val="20"/>
              </w:rPr>
            </w:pPr>
            <w:r w:rsidRPr="00AB02E2">
              <w:rPr>
                <w:rFonts w:ascii="Courier New" w:hAnsi="Courier New" w:cs="Courier New"/>
                <w:sz w:val="20"/>
                <w:szCs w:val="20"/>
              </w:rPr>
              <w:t>_topol_net.overall_topology_TOPOS</w:t>
            </w:r>
          </w:p>
          <w:p w14:paraId="4A35CFC1" w14:textId="77777777" w:rsidR="00AD5FED" w:rsidRPr="0050565E" w:rsidRDefault="00AD5FED" w:rsidP="00AD5FED">
            <w:pPr>
              <w:rPr>
                <w:rFonts w:ascii="Courier New" w:hAnsi="Courier New" w:cs="Courier New"/>
                <w:sz w:val="20"/>
                <w:szCs w:val="20"/>
              </w:rPr>
            </w:pPr>
            <w:r w:rsidRPr="0050565E">
              <w:rPr>
                <w:rFonts w:ascii="Courier New" w:hAnsi="Courier New" w:cs="Courier New"/>
                <w:sz w:val="20"/>
                <w:szCs w:val="20"/>
                <w:highlight w:val="yellow"/>
              </w:rPr>
              <w:t>_topol_net.z_number</w:t>
            </w:r>
          </w:p>
          <w:p w14:paraId="708291CD" w14:textId="0D434129"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Net_1 'Atomic net' 'Unknown'</w:t>
            </w:r>
            <w:r w:rsidR="00AD5FED" w:rsidRPr="00AD5FED">
              <w:rPr>
                <w:rFonts w:ascii="Courier New" w:hAnsi="Courier New" w:cs="Courier New"/>
                <w:sz w:val="20"/>
                <w:szCs w:val="20"/>
                <w:highlight w:val="yellow"/>
              </w:rPr>
              <w:t>2</w:t>
            </w:r>
          </w:p>
          <w:p w14:paraId="5C2068BF" w14:textId="100271A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Net_2 'Underlying net with carbonyl ligands as nodes' '2,4T3'</w:t>
            </w:r>
            <w:r w:rsidR="00AD5FED">
              <w:rPr>
                <w:rFonts w:ascii="Courier New" w:hAnsi="Courier New" w:cs="Courier New"/>
                <w:sz w:val="20"/>
                <w:szCs w:val="20"/>
              </w:rPr>
              <w:t xml:space="preserve"> </w:t>
            </w:r>
            <w:r w:rsidR="00AD5FED" w:rsidRPr="00AD5FED">
              <w:rPr>
                <w:rFonts w:ascii="Courier New" w:hAnsi="Courier New" w:cs="Courier New"/>
                <w:sz w:val="20"/>
                <w:szCs w:val="20"/>
                <w:highlight w:val="yellow"/>
              </w:rPr>
              <w:t>2</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_topol_node.label</w:t>
            </w:r>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_topol_node.net_id</w:t>
            </w:r>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_topol_node.fract_x</w:t>
            </w:r>
          </w:p>
          <w:p w14:paraId="6DDB534D" w14:textId="77777777"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_topol_node.fract_y</w:t>
            </w:r>
          </w:p>
          <w:p w14:paraId="1217B4A0" w14:textId="77777777"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lastRenderedPageBreak/>
              <w:t>_topol_node.fract_z</w:t>
            </w:r>
          </w:p>
          <w:p w14:paraId="32791726" w14:textId="50618D52"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1 Li1 1 . . .</w:t>
            </w:r>
          </w:p>
          <w:p w14:paraId="6A79C90B" w14:textId="49775E6D"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2 C1  1 . . .</w:t>
            </w:r>
          </w:p>
          <w:p w14:paraId="5D22ACB2" w14:textId="036E5B0F"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3 O1  1 . . .</w:t>
            </w:r>
          </w:p>
          <w:p w14:paraId="1648129E" w14:textId="3BA811A9" w:rsidR="00AB02E2" w:rsidRPr="0010597C" w:rsidRDefault="00AB02E2" w:rsidP="00AB02E2">
            <w:pPr>
              <w:rPr>
                <w:rFonts w:ascii="Courier New" w:hAnsi="Courier New" w:cs="Courier New"/>
                <w:sz w:val="20"/>
                <w:szCs w:val="20"/>
              </w:rPr>
            </w:pPr>
            <w:r w:rsidRPr="0010597C">
              <w:rPr>
                <w:rFonts w:ascii="Courier New" w:hAnsi="Courier New" w:cs="Courier New"/>
                <w:sz w:val="20"/>
                <w:szCs w:val="20"/>
              </w:rPr>
              <w:t>4 Co1 1 . . .</w:t>
            </w:r>
          </w:p>
          <w:p w14:paraId="65FEE4BA" w14:textId="474A6BE5" w:rsidR="00AB02E2" w:rsidRPr="00AD5FED" w:rsidRDefault="00AB02E2" w:rsidP="00AB02E2">
            <w:pPr>
              <w:rPr>
                <w:rFonts w:ascii="Courier New" w:hAnsi="Courier New" w:cs="Courier New"/>
                <w:sz w:val="20"/>
                <w:szCs w:val="20"/>
                <w:highlight w:val="yellow"/>
              </w:rPr>
            </w:pPr>
            <w:r w:rsidRPr="0010597C">
              <w:rPr>
                <w:rFonts w:ascii="Courier New" w:hAnsi="Courier New" w:cs="Courier New"/>
                <w:sz w:val="20"/>
                <w:szCs w:val="20"/>
              </w:rPr>
              <w:t xml:space="preserve">5 </w:t>
            </w:r>
            <w:r w:rsidRPr="00AD5FED">
              <w:rPr>
                <w:rFonts w:ascii="Courier New" w:hAnsi="Courier New" w:cs="Courier New"/>
                <w:sz w:val="20"/>
                <w:szCs w:val="20"/>
                <w:highlight w:val="yellow"/>
              </w:rPr>
              <w:t xml:space="preserve">ZA1 2 </w:t>
            </w:r>
            <w:r w:rsidR="00AD5FED" w:rsidRPr="00AD5FED">
              <w:rPr>
                <w:rFonts w:ascii="Courier New" w:hAnsi="Courier New" w:cs="Courier New"/>
                <w:sz w:val="20"/>
                <w:szCs w:val="20"/>
                <w:highlight w:val="yellow"/>
              </w:rPr>
              <w:t>0.00000 0.00000 0.00000</w:t>
            </w:r>
            <w:r w:rsidR="00AD5FED" w:rsidRPr="00AD5FED">
              <w:rPr>
                <w:rFonts w:ascii="Courier New" w:hAnsi="Courier New" w:cs="Courier New"/>
                <w:sz w:val="20"/>
                <w:szCs w:val="20"/>
                <w:highlight w:val="yellow"/>
              </w:rPr>
              <w:t xml:space="preserve"> # Li</w:t>
            </w:r>
          </w:p>
          <w:p w14:paraId="7E99AFA6" w14:textId="1B8D8DC0" w:rsidR="00AB02E2" w:rsidRPr="00AD5FED" w:rsidRDefault="00AB02E2" w:rsidP="00AB02E2">
            <w:pPr>
              <w:rPr>
                <w:rFonts w:ascii="Courier New" w:hAnsi="Courier New" w:cs="Courier New"/>
                <w:sz w:val="20"/>
                <w:szCs w:val="20"/>
                <w:highlight w:val="yellow"/>
              </w:rPr>
            </w:pPr>
            <w:r w:rsidRPr="00AD5FED">
              <w:rPr>
                <w:rFonts w:ascii="Courier New" w:hAnsi="Courier New" w:cs="Courier New"/>
                <w:sz w:val="20"/>
                <w:szCs w:val="20"/>
                <w:highlight w:val="yellow"/>
              </w:rPr>
              <w:t>6 ZB1 2 0.25036 0.25036 0.25036</w:t>
            </w:r>
            <w:r w:rsidR="0010597C" w:rsidRPr="00AD5FED">
              <w:rPr>
                <w:rFonts w:ascii="Courier New" w:hAnsi="Courier New" w:cs="Courier New"/>
                <w:sz w:val="20"/>
                <w:szCs w:val="20"/>
                <w:highlight w:val="yellow"/>
              </w:rPr>
              <w:t xml:space="preserve"> # CO</w:t>
            </w:r>
          </w:p>
          <w:p w14:paraId="68F46BB6" w14:textId="0B4096BD" w:rsidR="00AB02E2" w:rsidRPr="00AB02E2" w:rsidRDefault="00AB02E2" w:rsidP="00AB02E2">
            <w:pPr>
              <w:rPr>
                <w:rFonts w:ascii="Courier New" w:hAnsi="Courier New" w:cs="Courier New"/>
                <w:sz w:val="20"/>
                <w:szCs w:val="20"/>
              </w:rPr>
            </w:pPr>
            <w:r w:rsidRPr="00AD5FED">
              <w:rPr>
                <w:rFonts w:ascii="Courier New" w:hAnsi="Courier New" w:cs="Courier New"/>
                <w:sz w:val="20"/>
                <w:szCs w:val="20"/>
                <w:highlight w:val="yellow"/>
              </w:rPr>
              <w:t xml:space="preserve">7 ZC1 2 </w:t>
            </w:r>
            <w:r w:rsidR="00AD5FED" w:rsidRPr="00AD5FED">
              <w:rPr>
                <w:rFonts w:ascii="Courier New" w:hAnsi="Courier New" w:cs="Courier New"/>
                <w:sz w:val="20"/>
                <w:szCs w:val="20"/>
                <w:highlight w:val="yellow"/>
              </w:rPr>
              <w:t>0.50000 0.50000 0.50000</w:t>
            </w:r>
            <w:r w:rsidR="00AD5FED" w:rsidRPr="00AD5FED">
              <w:rPr>
                <w:rFonts w:ascii="Courier New" w:hAnsi="Courier New" w:cs="Courier New"/>
                <w:sz w:val="20"/>
                <w:szCs w:val="20"/>
                <w:highlight w:val="yellow"/>
              </w:rPr>
              <w:t xml:space="preserve"> # Co</w:t>
            </w:r>
            <w:bookmarkStart w:id="43" w:name="_GoBack"/>
            <w:bookmarkEnd w:id="43"/>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_topol_link.node_id_1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_topol_link.node_id_2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_topol_link.distance</w:t>
            </w:r>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_topol_link.symop_id_1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_topol_link.translation_1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_topol_link.symop_id_2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_topol_link.translation_2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_topol_link.type</w:t>
            </w:r>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_topol_link.multiplicity</w:t>
            </w:r>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_topol_atom.node_id</w:t>
            </w:r>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_topol_atom.atom_label</w:t>
            </w:r>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_topol_atom.element_symbol</w:t>
            </w:r>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2 2 C1  C</w:t>
            </w:r>
          </w:p>
          <w:p w14:paraId="2E30DEFC"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3 3 O1  O</w:t>
            </w:r>
          </w:p>
          <w:p w14:paraId="23E74004" w14:textId="77777777" w:rsidR="00AB02E2" w:rsidRPr="0010597C" w:rsidRDefault="00AB02E2" w:rsidP="00AB02E2">
            <w:pPr>
              <w:rPr>
                <w:rFonts w:ascii="Courier New" w:hAnsi="Courier New" w:cs="Courier New"/>
                <w:sz w:val="20"/>
                <w:szCs w:val="20"/>
                <w:lang w:val="es-ES"/>
              </w:rPr>
            </w:pPr>
            <w:r w:rsidRPr="0010597C">
              <w:rPr>
                <w:rFonts w:ascii="Courier New" w:hAnsi="Courier New" w:cs="Courier New"/>
                <w:sz w:val="20"/>
                <w:szCs w:val="20"/>
                <w:lang w:val="es-ES"/>
              </w:rPr>
              <w:t>4 4 Co1 Co</w:t>
            </w:r>
          </w:p>
          <w:p w14:paraId="2FC49AE4" w14:textId="4B6E8650"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5</w:t>
            </w:r>
            <w:r w:rsidRPr="004F7256">
              <w:rPr>
                <w:rFonts w:ascii="Courier New" w:hAnsi="Courier New" w:cs="Courier New"/>
                <w:sz w:val="20"/>
                <w:szCs w:val="20"/>
                <w:lang w:val="es-ES"/>
              </w:rPr>
              <w:t xml:space="preserve"> </w:t>
            </w:r>
            <w:r>
              <w:rPr>
                <w:rFonts w:ascii="Courier New" w:hAnsi="Courier New" w:cs="Courier New"/>
                <w:sz w:val="20"/>
                <w:szCs w:val="20"/>
                <w:lang w:val="es-ES"/>
              </w:rPr>
              <w:t>5</w:t>
            </w:r>
            <w:r w:rsidRPr="004F7256">
              <w:rPr>
                <w:rFonts w:ascii="Courier New" w:hAnsi="Courier New" w:cs="Courier New"/>
                <w:sz w:val="20"/>
                <w:szCs w:val="20"/>
                <w:lang w:val="es-ES"/>
              </w:rPr>
              <w:t xml:space="preserve"> Li1 Li</w:t>
            </w:r>
          </w:p>
          <w:p w14:paraId="798FA474" w14:textId="53F268D3" w:rsidR="00AB02E2"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6</w:t>
            </w:r>
            <w:r w:rsidR="00AB02E2" w:rsidRPr="00AB02E2">
              <w:rPr>
                <w:rFonts w:ascii="Courier New" w:hAnsi="Courier New" w:cs="Courier New"/>
                <w:sz w:val="20"/>
                <w:szCs w:val="20"/>
                <w:lang w:val="es-ES"/>
              </w:rPr>
              <w:t xml:space="preserve"> 6 C1  C</w:t>
            </w:r>
          </w:p>
          <w:p w14:paraId="2B20D2AC" w14:textId="15AC52B4" w:rsidR="00A64BF9"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7</w:t>
            </w:r>
            <w:r w:rsidR="00AB02E2" w:rsidRPr="00AB02E2">
              <w:rPr>
                <w:rFonts w:ascii="Courier New" w:hAnsi="Courier New" w:cs="Courier New"/>
                <w:sz w:val="20"/>
                <w:szCs w:val="20"/>
                <w:lang w:val="es-ES"/>
              </w:rPr>
              <w:t xml:space="preserve"> 6 O1  O</w:t>
            </w:r>
          </w:p>
          <w:p w14:paraId="2476F46C" w14:textId="0B4ECE56"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8</w:t>
            </w:r>
            <w:r w:rsidRPr="004F7256">
              <w:rPr>
                <w:rFonts w:ascii="Courier New" w:hAnsi="Courier New" w:cs="Courier New"/>
                <w:sz w:val="20"/>
                <w:szCs w:val="20"/>
                <w:lang w:val="es-ES"/>
              </w:rPr>
              <w:t xml:space="preserve"> </w:t>
            </w:r>
            <w:r>
              <w:rPr>
                <w:rFonts w:ascii="Courier New" w:hAnsi="Courier New" w:cs="Courier New"/>
                <w:sz w:val="20"/>
                <w:szCs w:val="20"/>
                <w:lang w:val="es-ES"/>
              </w:rPr>
              <w:t>7</w:t>
            </w:r>
            <w:r w:rsidRPr="004F7256">
              <w:rPr>
                <w:rFonts w:ascii="Courier New" w:hAnsi="Courier New" w:cs="Courier New"/>
                <w:sz w:val="20"/>
                <w:szCs w:val="20"/>
                <w:lang w:val="es-ES"/>
              </w:rPr>
              <w:t xml:space="preserve"> </w:t>
            </w:r>
            <w:r>
              <w:rPr>
                <w:rFonts w:ascii="Courier New" w:hAnsi="Courier New" w:cs="Courier New"/>
                <w:sz w:val="20"/>
                <w:szCs w:val="20"/>
                <w:lang w:val="es-ES"/>
              </w:rPr>
              <w:t>Co1</w:t>
            </w:r>
            <w:r w:rsidRPr="004F7256">
              <w:rPr>
                <w:rFonts w:ascii="Courier New" w:hAnsi="Courier New" w:cs="Courier New"/>
                <w:sz w:val="20"/>
                <w:szCs w:val="20"/>
                <w:lang w:val="es-ES"/>
              </w:rPr>
              <w:t xml:space="preserve"> </w:t>
            </w:r>
            <w:r>
              <w:rPr>
                <w:rFonts w:ascii="Courier New" w:hAnsi="Courier New" w:cs="Courier New"/>
                <w:sz w:val="20"/>
                <w:szCs w:val="20"/>
                <w:lang w:val="es-ES"/>
              </w:rPr>
              <w:t>Co</w:t>
            </w:r>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lastRenderedPageBreak/>
        <w:t>_topol_net.genus</w:t>
      </w:r>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Paragrafoelenco"/>
        <w:spacing w:after="0"/>
        <w:ind w:left="360"/>
      </w:pPr>
      <w:r w:rsidRPr="00DC57C1">
        <w:t>_topol_net.</w:t>
      </w:r>
      <w:r w:rsidR="00B37C89">
        <w:t>label</w:t>
      </w:r>
    </w:p>
    <w:p w14:paraId="1C54D1BA" w14:textId="77777777" w:rsidR="00F15BC2" w:rsidRPr="00DC57C1" w:rsidRDefault="00F15BC2" w:rsidP="00F15BC2">
      <w:pPr>
        <w:pStyle w:val="Paragrafoelenco"/>
        <w:spacing w:after="0"/>
        <w:ind w:left="360"/>
      </w:pPr>
      <w:r w:rsidRPr="00DC57C1">
        <w:t>_topol_net.occurrence_total</w:t>
      </w:r>
    </w:p>
    <w:p w14:paraId="3A316EDA" w14:textId="40FFB57A" w:rsidR="001B5F10" w:rsidRPr="00DC57C1" w:rsidRDefault="0095419D" w:rsidP="001B5F10">
      <w:pPr>
        <w:pStyle w:val="Paragrafoelenco"/>
        <w:spacing w:after="0"/>
        <w:ind w:left="360"/>
      </w:pPr>
      <w:r w:rsidRPr="00DC57C1">
        <w:t>_t</w:t>
      </w:r>
      <w:r w:rsidR="00B37C89">
        <w:t>opol_net.overall_topology_</w:t>
      </w:r>
      <w:r w:rsidR="003C1685">
        <w:t>EPINET</w:t>
      </w:r>
    </w:p>
    <w:p w14:paraId="31A02B7D" w14:textId="703EF44A" w:rsidR="009E7800" w:rsidRPr="00DC57C1" w:rsidRDefault="009E7800" w:rsidP="009E7800">
      <w:pPr>
        <w:pStyle w:val="Paragrafoelenco"/>
        <w:spacing w:after="0"/>
        <w:ind w:left="360"/>
      </w:pPr>
      <w:r w:rsidRPr="00DC57C1">
        <w:t>_topol_net.overall_topology_</w:t>
      </w:r>
      <w:r w:rsidR="003C1685" w:rsidRPr="00DC57C1">
        <w:t>IZA</w:t>
      </w:r>
    </w:p>
    <w:p w14:paraId="2D0F5E8A" w14:textId="2B5968EF" w:rsidR="001B5F10" w:rsidRPr="00DC57C1" w:rsidRDefault="0095419D" w:rsidP="001B5F10">
      <w:pPr>
        <w:pStyle w:val="Paragrafoelenco"/>
        <w:spacing w:after="0"/>
        <w:ind w:left="360"/>
      </w:pPr>
      <w:r w:rsidRPr="00DC57C1">
        <w:t>_topol_net.overall_topology_</w:t>
      </w:r>
      <w:r w:rsidR="003C1685" w:rsidRPr="00DC57C1">
        <w:t>RCSR</w:t>
      </w:r>
    </w:p>
    <w:p w14:paraId="68255C2E" w14:textId="55AC30B7" w:rsidR="001B5F10" w:rsidRPr="00DC57C1" w:rsidRDefault="0095419D" w:rsidP="001B5F10">
      <w:pPr>
        <w:pStyle w:val="Paragrafoelenco"/>
        <w:spacing w:after="0"/>
        <w:ind w:left="360"/>
      </w:pPr>
      <w:r w:rsidRPr="00DC57C1">
        <w:t>_topol_net.overall_topology_</w:t>
      </w:r>
      <w:r w:rsidR="003C1685" w:rsidRPr="00DC57C1">
        <w:t>SP</w:t>
      </w:r>
    </w:p>
    <w:p w14:paraId="3A1A32AE" w14:textId="2A832E23" w:rsidR="001B5F10" w:rsidRPr="00DC57C1" w:rsidRDefault="0095419D" w:rsidP="001B5F10">
      <w:pPr>
        <w:pStyle w:val="Paragrafoelenco"/>
        <w:spacing w:after="0"/>
        <w:ind w:left="360"/>
      </w:pPr>
      <w:r w:rsidRPr="00DC57C1">
        <w:t>_topol_net.overall_topology_</w:t>
      </w:r>
      <w:r w:rsidR="003C1685" w:rsidRPr="00DC57C1">
        <w:t>TOPOS</w:t>
      </w:r>
    </w:p>
    <w:p w14:paraId="6D65BDEF" w14:textId="77777777" w:rsidR="001B5F10" w:rsidRPr="00DC57C1" w:rsidRDefault="0095419D" w:rsidP="001B5F10">
      <w:pPr>
        <w:pStyle w:val="Paragrafoelenco"/>
        <w:spacing w:after="0"/>
        <w:ind w:left="360"/>
      </w:pPr>
      <w:r w:rsidRPr="00DC57C1">
        <w:t>_topol_net.period</w:t>
      </w:r>
    </w:p>
    <w:p w14:paraId="176A728A" w14:textId="77777777" w:rsidR="004A1CD5" w:rsidRPr="00DC57C1" w:rsidRDefault="004A1CD5" w:rsidP="004A1CD5">
      <w:pPr>
        <w:pStyle w:val="Paragrafoelenco"/>
        <w:spacing w:after="0"/>
        <w:ind w:left="360"/>
      </w:pPr>
      <w:r w:rsidRPr="00DC57C1">
        <w:t>_topol_net.special_details</w:t>
      </w:r>
    </w:p>
    <w:p w14:paraId="0C9724FE" w14:textId="77777777" w:rsidR="001B5F10" w:rsidRPr="00DC57C1" w:rsidRDefault="0095419D" w:rsidP="001B5F10">
      <w:pPr>
        <w:pStyle w:val="Paragrafoelenco"/>
        <w:spacing w:after="0"/>
        <w:ind w:left="360"/>
      </w:pPr>
      <w:r w:rsidRPr="00DC57C1">
        <w:t>_topol_net.td10</w:t>
      </w:r>
    </w:p>
    <w:p w14:paraId="29521C76" w14:textId="19D813FE" w:rsidR="001B5F10" w:rsidRPr="00DC57C1" w:rsidRDefault="0095419D" w:rsidP="001B5F10">
      <w:pPr>
        <w:pStyle w:val="Paragrafoelenco"/>
        <w:spacing w:after="0"/>
        <w:ind w:left="360"/>
      </w:pPr>
      <w:r w:rsidRPr="00DC57C1">
        <w:t>_topol_net.total_point_symbol</w:t>
      </w:r>
    </w:p>
    <w:p w14:paraId="7BF22B07" w14:textId="2F72A539" w:rsidR="00F15BC2" w:rsidRPr="00DC57C1" w:rsidRDefault="00F15BC2" w:rsidP="001B5F10">
      <w:pPr>
        <w:pStyle w:val="Paragrafoelenco"/>
        <w:spacing w:after="0"/>
        <w:ind w:left="360"/>
      </w:pPr>
      <w:r w:rsidRPr="00DC57C1">
        <w:t>_topol_net.z_number</w:t>
      </w:r>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_topol_net.</w:t>
      </w:r>
      <w:r w:rsidR="00B37C89">
        <w:t>label</w:t>
      </w:r>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r w:rsidRPr="00DC57C1">
        <w:rPr>
          <w:b/>
          <w:color w:val="000000"/>
        </w:rPr>
        <w:t>dia</w:t>
      </w:r>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r w:rsidRPr="00DC57C1">
        <w:rPr>
          <w:i/>
          <w:color w:val="000000"/>
        </w:rPr>
        <w:t>sqc</w:t>
      </w:r>
      <w:r w:rsidRPr="00DC57C1">
        <w:rPr>
          <w:color w:val="000000"/>
        </w:rPr>
        <w:t xml:space="preserve">XXXXX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r w:rsidR="0095419D" w:rsidRPr="00DC57C1">
        <w:rPr>
          <w:i/>
          <w:color w:val="000000"/>
        </w:rPr>
        <w:t>fn</w:t>
      </w:r>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TOPOS symbols N</w:t>
      </w:r>
      <w:r w:rsidRPr="00DC57C1">
        <w:rPr>
          <w:i/>
          <w:color w:val="000000"/>
        </w:rPr>
        <w:t>D</w:t>
      </w:r>
      <w:r w:rsidRPr="00DC57C1">
        <w:rPr>
          <w:color w:val="000000"/>
        </w:rPr>
        <w:t xml:space="preserve">n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N</w:t>
      </w:r>
      <w:r w:rsidRPr="00DC57C1">
        <w:rPr>
          <w:i/>
          <w:color w:val="000000"/>
        </w:rPr>
        <w:t>M</w:t>
      </w:r>
      <w:r w:rsidRPr="00DC57C1">
        <w:rPr>
          <w:color w:val="000000"/>
        </w:rPr>
        <w:t>k-n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_topol_net.special_details</w:t>
      </w:r>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(_topol_net.period), topological density TD</w:t>
      </w:r>
      <w:r w:rsidR="008B0A1C" w:rsidRPr="00DC57C1">
        <w:rPr>
          <w:vertAlign w:val="subscript"/>
        </w:rPr>
        <w:t>10</w:t>
      </w:r>
      <w:r w:rsidR="008B0A1C" w:rsidRPr="00DC57C1">
        <w:t xml:space="preserve"> (_topol_net.td10), point symbol (_topol_net.total_point_symbol) and number of nets (</w:t>
      </w:r>
      <w:r w:rsidR="008B0A1C" w:rsidRPr="00DC57C1">
        <w:rPr>
          <w:i/>
        </w:rPr>
        <w:t>Z</w:t>
      </w:r>
      <w:r w:rsidR="008B0A1C" w:rsidRPr="00DC57C1">
        <w:t xml:space="preserve">) in the structure (_topol_net.z_number).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(2005) and Blatov</w:t>
      </w:r>
      <w:r w:rsidR="008B0A1C" w:rsidRPr="00DC57C1">
        <w:rPr>
          <w:i/>
        </w:rPr>
        <w:t xml:space="preserve"> et al</w:t>
      </w:r>
      <w:r w:rsidR="008B0A1C" w:rsidRPr="00DC57C1">
        <w:t>. (2010).</w:t>
      </w:r>
      <w:r w:rsidRPr="00DC57C1">
        <w:t xml:space="preserve"> _topol_net.occurrence_total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TopCryst</w:t>
      </w:r>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This category contains no items, because the descriptors of entanglements in crystal structures have not been standardized yet. However, the importance of entanglements in the topological description is acknowledged ,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tilings,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w:t>
      </w:r>
      <w:r w:rsidR="009E7800" w:rsidRPr="00DC57C1">
        <w:lastRenderedPageBreak/>
        <w:t xml:space="preserve">lines in the TOPOL_NET block, each underlying net can have its own tiling described in the TOPOL_TILING block. </w:t>
      </w:r>
      <w:r w:rsidRPr="00DC57C1">
        <w:t xml:space="preserve">As a rule, natural tiling (Blatov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_topol_tiling.</w:t>
      </w:r>
      <w:r w:rsidR="005B5776">
        <w:t>d_</w:t>
      </w:r>
      <w:r w:rsidRPr="00DC57C1">
        <w:t>size</w:t>
      </w:r>
    </w:p>
    <w:p w14:paraId="527E494F" w14:textId="77777777" w:rsidR="00651805" w:rsidRPr="00DC57C1" w:rsidRDefault="00651805" w:rsidP="00651805">
      <w:pPr>
        <w:spacing w:after="0"/>
        <w:ind w:left="284"/>
      </w:pPr>
      <w:r w:rsidRPr="00DC57C1">
        <w:t>_topol_tiling.dual</w:t>
      </w:r>
    </w:p>
    <w:p w14:paraId="00000065" w14:textId="3260AE03" w:rsidR="00AF213C" w:rsidRPr="00DC57C1" w:rsidRDefault="0095419D">
      <w:pPr>
        <w:spacing w:after="0"/>
        <w:ind w:left="284"/>
      </w:pPr>
      <w:r w:rsidRPr="00DC57C1">
        <w:t>_topol_tiling.edges</w:t>
      </w:r>
    </w:p>
    <w:p w14:paraId="00000066" w14:textId="77777777" w:rsidR="00AF213C" w:rsidRPr="00DC57C1" w:rsidRDefault="0095419D">
      <w:pPr>
        <w:spacing w:after="0"/>
        <w:ind w:left="284"/>
      </w:pPr>
      <w:r w:rsidRPr="00DC57C1">
        <w:t>_topol_tiling.faces</w:t>
      </w:r>
    </w:p>
    <w:p w14:paraId="49E21E9F" w14:textId="77777777" w:rsidR="00651805" w:rsidRPr="00DC57C1" w:rsidRDefault="00651805" w:rsidP="00651805">
      <w:pPr>
        <w:spacing w:after="0"/>
        <w:ind w:left="284"/>
      </w:pPr>
      <w:r w:rsidRPr="00DC57C1">
        <w:t>_topol_tiling.signature</w:t>
      </w:r>
    </w:p>
    <w:p w14:paraId="00000067" w14:textId="77777777" w:rsidR="00AF213C" w:rsidRPr="00DC57C1" w:rsidRDefault="0095419D">
      <w:pPr>
        <w:spacing w:after="0"/>
        <w:ind w:left="284"/>
      </w:pPr>
      <w:r w:rsidRPr="00DC57C1">
        <w:t>_topol_tiling.tiles</w:t>
      </w:r>
    </w:p>
    <w:p w14:paraId="6E451F79" w14:textId="59D21279" w:rsidR="00651805" w:rsidRPr="00DC57C1" w:rsidRDefault="00651805" w:rsidP="00651805">
      <w:pPr>
        <w:spacing w:after="0"/>
        <w:ind w:firstLine="284"/>
      </w:pPr>
      <w:r w:rsidRPr="00DC57C1">
        <w:t>_topol_tiling.vertices</w:t>
      </w:r>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_topol_tiling_faces.tile_id</w:t>
      </w:r>
      <w:r w:rsidR="00651805" w:rsidRPr="00DC57C1">
        <w:t xml:space="preserve"> → _topol_tiling_tile.id</w:t>
      </w:r>
    </w:p>
    <w:p w14:paraId="0000006C" w14:textId="20A259B8" w:rsidR="00AF213C" w:rsidRPr="00DC57C1" w:rsidRDefault="0095419D">
      <w:pPr>
        <w:spacing w:after="0"/>
        <w:ind w:left="284"/>
      </w:pPr>
      <w:r w:rsidRPr="00DC57C1">
        <w:t>_topol_tiling_faces.size</w:t>
      </w:r>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_topol_tiling_tile.count</w:t>
      </w:r>
    </w:p>
    <w:p w14:paraId="7276BEEB" w14:textId="77777777" w:rsidR="00731246" w:rsidRPr="00DC57C1" w:rsidRDefault="00731246" w:rsidP="00EE5FCC">
      <w:pPr>
        <w:pStyle w:val="Paragrafoelenco"/>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_topol_net.overall_topology_*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_topol_occurrence.citation_id</w:t>
      </w:r>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r w:rsidRPr="00DC57C1">
        <w:rPr>
          <w:color w:val="000000"/>
        </w:rPr>
        <w:t>topol</w:t>
      </w:r>
      <w:r w:rsidRPr="00DC57C1">
        <w:t>_occurrence.net_id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w:t>
      </w:r>
      <w:commentRangeStart w:id="44"/>
      <w:r w:rsidR="005A39AA" w:rsidRPr="00DC57C1">
        <w:t>(Example 3)</w:t>
      </w:r>
      <w:r w:rsidRPr="00DC57C1">
        <w:t>.</w:t>
      </w:r>
      <w:commentRangeEnd w:id="44"/>
      <w:r w:rsidR="00BC3E16">
        <w:rPr>
          <w:rStyle w:val="Rimandocommento"/>
        </w:rPr>
        <w:commentReference w:id="44"/>
      </w:r>
    </w:p>
    <w:tbl>
      <w:tblPr>
        <w:tblStyle w:val="Grigliatabella"/>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_topol_net.occurrence_total;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_topol_net_id</w:t>
            </w:r>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_topol_net.special_details</w:t>
            </w:r>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_topol_net.overall_topology_</w:t>
            </w:r>
            <w:r w:rsidR="003C1685" w:rsidRPr="00DC57C1">
              <w:rPr>
                <w:rFonts w:ascii="Courier New" w:hAnsi="Courier New" w:cs="Courier New"/>
                <w:sz w:val="20"/>
                <w:szCs w:val="20"/>
              </w:rPr>
              <w:t>RCSR</w:t>
            </w:r>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_topol_net.occurrence_total</w:t>
            </w:r>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'Occurrence data are taken from topcryst.com' dia-a-a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_citation_id</w:t>
            </w:r>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_citation_database_id_</w:t>
            </w:r>
            <w:r w:rsidR="003C4C09">
              <w:rPr>
                <w:rFonts w:ascii="Courier New" w:hAnsi="Courier New" w:cs="Courier New"/>
                <w:sz w:val="20"/>
                <w:szCs w:val="20"/>
              </w:rPr>
              <w:t>CSD</w:t>
            </w:r>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_topol_occurrence.net_id</w:t>
            </w:r>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_topol_occurrence.citation_id</w:t>
            </w:r>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r w:rsidRPr="00DC57C1">
        <w:rPr>
          <w:i/>
        </w:rPr>
        <w:t>ToposPro</w:t>
      </w:r>
      <w:r w:rsidRPr="00DC57C1">
        <w:t xml:space="preserve"> program package (Blatov </w:t>
      </w:r>
      <w:r w:rsidRPr="00DC57C1">
        <w:rPr>
          <w:i/>
        </w:rPr>
        <w:t>et al</w:t>
      </w:r>
      <w:r w:rsidRPr="00DC57C1">
        <w:t xml:space="preserve">., 2014) and online service </w:t>
      </w:r>
      <w:r w:rsidRPr="00DC57C1">
        <w:rPr>
          <w:i/>
        </w:rPr>
        <w:t>TopCryst</w:t>
      </w:r>
      <w:r w:rsidRPr="00DC57C1">
        <w:t xml:space="preserve"> (https://topcryst.com). </w:t>
      </w:r>
      <w:r w:rsidRPr="00DC57C1">
        <w:rPr>
          <w:i/>
        </w:rPr>
        <w:t>Jmol</w:t>
      </w:r>
      <w:r w:rsidRPr="00DC57C1">
        <w:t>/</w:t>
      </w:r>
      <w:r w:rsidRPr="00DC57C1">
        <w:rPr>
          <w:i/>
        </w:rPr>
        <w:t>JSmol</w:t>
      </w:r>
      <w:r w:rsidRPr="00DC57C1">
        <w:t xml:space="preserve"> software (</w:t>
      </w:r>
      <w:hyperlink r:id="rId14" w:history="1">
        <w:r w:rsidR="00731246" w:rsidRPr="00DC57C1">
          <w:rPr>
            <w:rStyle w:val="Collegamentoipertestuale"/>
          </w:rPr>
          <w:t>https://jmol.sourceforge.net</w:t>
        </w:r>
      </w:hyperlink>
      <w:r w:rsidR="00731246" w:rsidRPr="00DC57C1">
        <w:t xml:space="preserve">, </w:t>
      </w:r>
      <w:hyperlink r:id="rId15" w:history="1">
        <w:r w:rsidR="00731246" w:rsidRPr="00DC57C1">
          <w:rPr>
            <w:rStyle w:val="Collegamentoipertestuale"/>
          </w:rPr>
          <w:t>https://github.com/BobHanson/Jmol-SwingJS</w:t>
        </w:r>
      </w:hyperlink>
      <w:r w:rsidR="00731246" w:rsidRPr="00DC57C1">
        <w:t xml:space="preserve">) </w:t>
      </w:r>
      <w:r w:rsidRPr="00DC57C1">
        <w:t xml:space="preserve"> can also read and visualize the nets specified in the topoCIF format. The topological databases Reticular Chemistry Structure Resource (RCSR, http://rcsr.net/) and ToposPro Collections (TTD and TTO, https://topospro.com) use the topoCIF topological descriptors</w:t>
      </w:r>
      <w:r w:rsidR="00731246" w:rsidRPr="00DC57C1">
        <w:t xml:space="preserve">. Thus, </w:t>
      </w:r>
      <w:r w:rsidRPr="00DC57C1">
        <w:t>one can use the topoCIF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topoCIF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r w:rsidRPr="00DC57C1">
        <w:t>Jmol.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_symmetry_equiv_pos, _atom_site, _topol_net, _topol_link, _topol_node, and _topol_atom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A reference dual Java/JavaScript implementation can be found at SourceForge (</w:t>
      </w:r>
      <w:hyperlink r:id="rId16" w:history="1">
        <w:r w:rsidRPr="00DC57C1">
          <w:rPr>
            <w:rStyle w:val="Collegamentoipertestuale"/>
          </w:rPr>
          <w:t>https://sourceforge.net/p/jmol/code/HEAD/tree/trunk/Jmol/src/org/jmol/adapter/readers/cif/TopoCifParser.java</w:t>
        </w:r>
      </w:hyperlink>
      <w:r w:rsidRPr="00DC57C1">
        <w:t>) or GitHub (</w:t>
      </w:r>
      <w:hyperlink r:id="rId17" w:history="1">
        <w:r w:rsidR="004A1CD5" w:rsidRPr="00DC57C1">
          <w:rPr>
            <w:rStyle w:val="Collegamentoipertestuale"/>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Blatov, V. A., Kochetkov, A. V. &amp; Proserpio, D. M. (2011). </w:t>
      </w:r>
      <w:r w:rsidRPr="00DC57C1">
        <w:rPr>
          <w:i/>
        </w:rPr>
        <w:t>Underlying nets in three-periodic coordination polymers: topology, taxonomy and prediction from a computer-aided analysis of the Cambridge Structural Database. CrystEngComm</w:t>
      </w:r>
      <w:r w:rsidRPr="00DC57C1">
        <w:t xml:space="preserve">, </w:t>
      </w:r>
      <w:r w:rsidRPr="00DC57C1">
        <w:rPr>
          <w:b/>
        </w:rPr>
        <w:t>13</w:t>
      </w:r>
      <w:r w:rsidRPr="00DC57C1">
        <w:t>, 3947-3958.</w:t>
      </w:r>
    </w:p>
    <w:p w14:paraId="00000083" w14:textId="77777777" w:rsidR="00AF213C" w:rsidRPr="00DC57C1" w:rsidRDefault="0095419D">
      <w:r w:rsidRPr="00DC57C1">
        <w:t xml:space="preserve">Aman, F., Asiri, A. M., Siddiqui, W. A., Arshad, M. N., Ashraf, A., Zakharov, N. S. &amp; Blatov, V. A. (2014). </w:t>
      </w:r>
      <w:r w:rsidRPr="00DC57C1">
        <w:rPr>
          <w:i/>
        </w:rPr>
        <w:t>Multilevel topological description of molecular packings in 1,2-benzothiazines. CrystEngComm</w:t>
      </w:r>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Proserpio, D. M., Smit, B. (2018). </w:t>
      </w:r>
      <w:r w:rsidRPr="00DC57C1">
        <w:rPr>
          <w:i/>
        </w:rPr>
        <w:t>Distinguishing Metal-Organic Frameworks. Cryst. Growth Des.</w:t>
      </w:r>
      <w:r w:rsidRPr="00DC57C1">
        <w:t xml:space="preserve">, </w:t>
      </w:r>
      <w:r w:rsidRPr="00DC57C1">
        <w:rPr>
          <w:b/>
        </w:rPr>
        <w:t>18</w:t>
      </w:r>
      <w:r w:rsidRPr="00DC57C1">
        <w:t>, 1738–1747.</w:t>
      </w:r>
    </w:p>
    <w:p w14:paraId="00000084" w14:textId="15BB0711" w:rsidR="00AF213C" w:rsidRPr="00DC57C1" w:rsidRDefault="0095419D" w:rsidP="00875795">
      <w:r w:rsidRPr="00DC57C1">
        <w:t xml:space="preserve">Blatov, V.A. (2004). </w:t>
      </w:r>
      <w:r w:rsidRPr="00DC57C1">
        <w:rPr>
          <w:i/>
        </w:rPr>
        <w:t>Voronoi-Dirichlet polyhedra in crystal chemistry: theory and applications. Cryst. Rev.</w:t>
      </w:r>
      <w:r w:rsidRPr="00DC57C1">
        <w:t xml:space="preserve"> </w:t>
      </w:r>
      <w:r w:rsidRPr="00DC57C1">
        <w:rPr>
          <w:b/>
        </w:rPr>
        <w:t>10</w:t>
      </w:r>
      <w:r w:rsidRPr="00DC57C1">
        <w:t>, 249-318.</w:t>
      </w:r>
    </w:p>
    <w:p w14:paraId="00000085" w14:textId="77777777" w:rsidR="00AF213C" w:rsidRPr="00DC57C1" w:rsidRDefault="0095419D">
      <w:r w:rsidRPr="00DC57C1">
        <w:t xml:space="preserve">Blatov, V. A. (2007). </w:t>
      </w:r>
      <w:r w:rsidRPr="00DC57C1">
        <w:rPr>
          <w:i/>
        </w:rPr>
        <w:t xml:space="preserve">Topological relations between three-dimensional periodic nets. I. Uninodal nets. Acta Cryst. </w:t>
      </w:r>
      <w:r w:rsidRPr="00DC57C1">
        <w:rPr>
          <w:b/>
        </w:rPr>
        <w:t>A63</w:t>
      </w:r>
      <w:r w:rsidRPr="00DC57C1">
        <w:t>, 329–343.</w:t>
      </w:r>
    </w:p>
    <w:p w14:paraId="00000086" w14:textId="350E9F2E" w:rsidR="00AF213C" w:rsidRPr="00DC57C1" w:rsidRDefault="0095419D">
      <w:r w:rsidRPr="00DC57C1">
        <w:t>Blatov, V. A., Delgado-Friedrichs, O., O’Keeffe, M. &amp; Proserpio, D. M.</w:t>
      </w:r>
      <w:r w:rsidR="00066922" w:rsidRPr="00DC57C1">
        <w:t xml:space="preserve"> </w:t>
      </w:r>
      <w:r w:rsidRPr="00DC57C1">
        <w:t xml:space="preserve">(2007). </w:t>
      </w:r>
      <w:r w:rsidRPr="00DC57C1">
        <w:rPr>
          <w:i/>
        </w:rPr>
        <w:t>Three-periodic nets and tilings: natural tilings for nets. Acta Cryst</w:t>
      </w:r>
      <w:r w:rsidRPr="00DC57C1">
        <w:t xml:space="preserve">. </w:t>
      </w:r>
      <w:r w:rsidRPr="00DC57C1">
        <w:rPr>
          <w:b/>
        </w:rPr>
        <w:t>A63</w:t>
      </w:r>
      <w:r w:rsidRPr="00DC57C1">
        <w:t>, 418-425.</w:t>
      </w:r>
    </w:p>
    <w:p w14:paraId="00000087" w14:textId="77777777" w:rsidR="00AF213C" w:rsidRPr="00DC57C1" w:rsidRDefault="0095419D">
      <w:r w:rsidRPr="00DC57C1">
        <w:t xml:space="preserve">Blatov, V.A., O’Keeffe, M. &amp; Proserpio, D. M. (2010). </w:t>
      </w:r>
      <w:r w:rsidRPr="00DC57C1">
        <w:rPr>
          <w:i/>
        </w:rPr>
        <w:t>Vertex-, face-, point-, Schläfli-, and Delaney-symbols in nets, polyhedra and tilings: recommended terminology</w:t>
      </w:r>
      <w:r w:rsidRPr="00DC57C1">
        <w:t xml:space="preserve">. </w:t>
      </w:r>
      <w:r w:rsidRPr="00DC57C1">
        <w:rPr>
          <w:i/>
        </w:rPr>
        <w:t>CrystEngComm</w:t>
      </w:r>
      <w:r w:rsidRPr="00DC57C1">
        <w:t xml:space="preserve">, </w:t>
      </w:r>
      <w:r w:rsidRPr="00DC57C1">
        <w:rPr>
          <w:b/>
        </w:rPr>
        <w:t>12</w:t>
      </w:r>
      <w:r w:rsidRPr="00DC57C1">
        <w:t>, 44-48.</w:t>
      </w:r>
    </w:p>
    <w:p w14:paraId="00000088" w14:textId="7593620E" w:rsidR="00AF213C" w:rsidRPr="00DC57C1" w:rsidRDefault="0095419D">
      <w:r w:rsidRPr="00DC57C1">
        <w:lastRenderedPageBreak/>
        <w:t>Blatov, V. A., &amp; Proserpio, D. M.</w:t>
      </w:r>
      <w:r w:rsidR="00066922" w:rsidRPr="00DC57C1">
        <w:t xml:space="preserve"> </w:t>
      </w:r>
      <w:r w:rsidRPr="00DC57C1">
        <w:t xml:space="preserve">(2009). </w:t>
      </w:r>
      <w:r w:rsidRPr="00DC57C1">
        <w:rPr>
          <w:i/>
        </w:rPr>
        <w:t xml:space="preserve">Topological relations between three-dimensional periodic nets. I. Binodal nets. Acta Cryst. </w:t>
      </w:r>
      <w:r w:rsidRPr="00DC57C1">
        <w:rPr>
          <w:b/>
        </w:rPr>
        <w:t>A65</w:t>
      </w:r>
      <w:r w:rsidRPr="00DC57C1">
        <w:t>, 202-212.</w:t>
      </w:r>
    </w:p>
    <w:p w14:paraId="00000089" w14:textId="77777777" w:rsidR="00AF213C" w:rsidRPr="00DC57C1" w:rsidRDefault="0095419D">
      <w:r w:rsidRPr="00DC57C1">
        <w:t xml:space="preserve">Blatov, V.A., Shevchenko, A.P. &amp; Proserpio, D.M. (2014). </w:t>
      </w:r>
      <w:r w:rsidRPr="00DC57C1">
        <w:rPr>
          <w:i/>
        </w:rPr>
        <w:t>Applied topological analysis of crystal structures with the program package ToposPro. Cryst. Growth Des.</w:t>
      </w:r>
      <w:r w:rsidRPr="00DC57C1">
        <w:t xml:space="preserve"> </w:t>
      </w:r>
      <w:r w:rsidRPr="00DC57C1">
        <w:rPr>
          <w:b/>
        </w:rPr>
        <w:t>14</w:t>
      </w:r>
      <w:r w:rsidRPr="00DC57C1">
        <w:t>, 3576-3586.</w:t>
      </w:r>
    </w:p>
    <w:p w14:paraId="0000008A" w14:textId="77777777" w:rsidR="00AF213C" w:rsidRPr="00DC57C1" w:rsidRDefault="0095419D">
      <w:bookmarkStart w:id="45" w:name="_heading=h.gjdgxs" w:colFirst="0" w:colLast="0"/>
      <w:bookmarkEnd w:id="45"/>
      <w:r w:rsidRPr="00DC57C1">
        <w:t xml:space="preserve">Bonneau, C., O’Keeffe, M., Proserpio, D. M., Blatov, V. A., Batten, S. R., Bourne, S. A., Lah, M. S., Eon, J.-G., Hyde, S. T., Wiggin, S. B. &amp; Öhrström, L. (2018) </w:t>
      </w:r>
      <w:r w:rsidRPr="00DC57C1">
        <w:rPr>
          <w:i/>
        </w:rPr>
        <w:t>Deconstruction of Crystalline Networks into Underlying Nets: Relevance for Terminology Guidelines and Crystallographic Databases. Cryst.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Identification of and symmetry computation for crystal nets. Acta Cryst.</w:t>
      </w:r>
      <w:r w:rsidRPr="00DC57C1">
        <w:t xml:space="preserve"> </w:t>
      </w:r>
      <w:r w:rsidRPr="00DC57C1">
        <w:rPr>
          <w:b/>
        </w:rPr>
        <w:t>A59</w:t>
      </w:r>
      <w:r w:rsidRPr="00DC57C1">
        <w:t>, 351-360.</w:t>
      </w:r>
    </w:p>
    <w:p w14:paraId="0000008C" w14:textId="77777777" w:rsidR="00AF213C" w:rsidRPr="00DC57C1" w:rsidRDefault="0095419D">
      <w:bookmarkStart w:id="46" w:name="_heading=h.30j0zll" w:colFirst="0" w:colLast="0"/>
      <w:bookmarkEnd w:id="46"/>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Proserpio, D. M., Treacy, M. M. J. &amp; Yaghi,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r w:rsidRPr="00DC57C1">
        <w:rPr>
          <w:i/>
        </w:rPr>
        <w:t>Acta Cryst.</w:t>
      </w:r>
      <w:r w:rsidRPr="00DC57C1">
        <w:t xml:space="preserve"> </w:t>
      </w:r>
      <w:r w:rsidRPr="00DC57C1">
        <w:rPr>
          <w:b/>
        </w:rPr>
        <w:t>A72</w:t>
      </w:r>
      <w:r w:rsidRPr="00DC57C1">
        <w:t>, 268-293.</w:t>
      </w:r>
    </w:p>
    <w:p w14:paraId="311FABF3" w14:textId="10C91D8A" w:rsidR="004375CA" w:rsidRPr="00DC57C1" w:rsidRDefault="004375CA">
      <w:r w:rsidRPr="00DC57C1">
        <w:t xml:space="preserve">Francl,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Peskov, M. A., Ramsden, S. J. &amp; Yaghi,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Cryst.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tilings: kaleidoscopic examples. Acta Cryst. </w:t>
      </w:r>
      <w:r w:rsidRPr="00DC57C1">
        <w:rPr>
          <w:b/>
        </w:rPr>
        <w:t>A65</w:t>
      </w:r>
      <w:r w:rsidRPr="00DC57C1">
        <w:t>, 81–108.</w:t>
      </w:r>
    </w:p>
    <w:p w14:paraId="00000091" w14:textId="77777777" w:rsidR="00AF213C" w:rsidRDefault="0095419D">
      <w:r w:rsidRPr="00DC57C1">
        <w:t xml:space="preserve">Shevchenko, A.P. &amp; Blatov,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8"/>
      <w:footerReference w:type="default" r:id="rId19"/>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Robert Hanson" w:date="2021-10-02T04:33:00Z" w:initials="RH">
    <w:p w14:paraId="6A51962F" w14:textId="34009C22" w:rsidR="00404B60" w:rsidRDefault="00404B60">
      <w:pPr>
        <w:pStyle w:val="Testocommento"/>
      </w:pPr>
      <w:r>
        <w:rPr>
          <w:rStyle w:val="Rimandocommento"/>
        </w:rPr>
        <w:annotationRef/>
      </w:r>
      <w:r w:rsidR="004F7256">
        <w:t>note</w:t>
      </w:r>
    </w:p>
  </w:comment>
  <w:comment w:id="36" w:author="Robert Hanson" w:date="2021-10-01T19:09:00Z" w:initials="RH">
    <w:p w14:paraId="0A6F9483" w14:textId="342C6580" w:rsidR="00346FFA" w:rsidRDefault="00346FFA">
      <w:pPr>
        <w:pStyle w:val="Testocommento"/>
      </w:pPr>
      <w:r>
        <w:rPr>
          <w:rStyle w:val="Rimandocommento"/>
        </w:rPr>
        <w:annotationRef/>
      </w:r>
      <w:r w:rsidR="004F7256">
        <w:t>Note</w:t>
      </w:r>
    </w:p>
  </w:comment>
  <w:comment w:id="37" w:author="Robert Hanson" w:date="2021-10-02T04:30:00Z" w:initials="RH">
    <w:p w14:paraId="0C2DCFD2" w14:textId="579CC141" w:rsidR="00404B60" w:rsidRDefault="00404B60">
      <w:pPr>
        <w:pStyle w:val="Testocommento"/>
      </w:pPr>
      <w:r>
        <w:rPr>
          <w:rStyle w:val="Rimandocommento"/>
        </w:rPr>
        <w:annotationRef/>
      </w:r>
      <w:r>
        <w:t>Do we need this language? It’s just one carbon in the “atomic network"</w:t>
      </w:r>
    </w:p>
    <w:p w14:paraId="33AEBF05" w14:textId="77777777" w:rsidR="00B81D77" w:rsidRDefault="00B81D77">
      <w:pPr>
        <w:pStyle w:val="Testocommento"/>
      </w:pPr>
    </w:p>
  </w:comment>
  <w:comment w:id="38" w:author="Davide Maria Proserpio" w:date="2021-10-03T18:13:00Z" w:initials="DMP">
    <w:p w14:paraId="6900AA38" w14:textId="70B5A61B" w:rsidR="00B81D77" w:rsidRDefault="00B81D77">
      <w:pPr>
        <w:pStyle w:val="Testocommento"/>
      </w:pPr>
      <w:r>
        <w:rPr>
          <w:rStyle w:val="Rimandocommento"/>
        </w:rPr>
        <w:annotationRef/>
      </w:r>
      <w:r>
        <w:t>YES all is clearer</w:t>
      </w:r>
    </w:p>
  </w:comment>
  <w:comment w:id="42" w:author="Davide Maria Proserpio" w:date="2021-10-03T18:14:00Z" w:initials="DMP">
    <w:p w14:paraId="144D4358" w14:textId="1D827615" w:rsidR="00B81D77" w:rsidRDefault="00B81D77">
      <w:pPr>
        <w:pStyle w:val="Testocommento"/>
      </w:pPr>
      <w:r>
        <w:rPr>
          <w:rStyle w:val="Rimandocommento"/>
        </w:rPr>
        <w:annotationRef/>
      </w:r>
      <w:r>
        <w:t>This is repeated two time???</w:t>
      </w:r>
    </w:p>
  </w:comment>
  <w:comment w:id="44" w:author="Robert Hanson" w:date="2021-10-02T04:57:00Z" w:initials="RH">
    <w:p w14:paraId="0CFAAC7B" w14:textId="5AD73BEC" w:rsidR="00BC3E16" w:rsidRDefault="00BC3E16">
      <w:pPr>
        <w:pStyle w:val="Testocommento"/>
      </w:pPr>
      <w:r>
        <w:rPr>
          <w:rStyle w:val="Rimandocommento"/>
        </w:rPr>
        <w:annotationRef/>
      </w:r>
      <w:r>
        <w:t>This one is now out of place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51962F" w15:done="0"/>
  <w15:commentEx w15:paraId="0A6F9483" w15:done="0"/>
  <w15:commentEx w15:paraId="33AEBF05" w15:done="0"/>
  <w15:commentEx w15:paraId="6900AA38" w15:paraIdParent="33AEBF05" w15:done="0"/>
  <w15:commentEx w15:paraId="144D4358" w15:done="0"/>
  <w15:commentEx w15:paraId="0CFAA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25FA7" w16cex:dateUtc="2021-10-02T09:33:00Z"/>
  <w16cex:commentExtensible w16cex:durableId="2501DB4E" w16cex:dateUtc="2021-10-02T00:09:00Z"/>
  <w16cex:commentExtensible w16cex:durableId="25025EFD" w16cex:dateUtc="2021-10-02T09:30:00Z"/>
  <w16cex:commentExtensible w16cex:durableId="2502654A" w16cex:dateUtc="2021-10-02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1962F" w16cid:durableId="25025FA7"/>
  <w16cid:commentId w16cid:paraId="0A6F9483" w16cid:durableId="2501DB4E"/>
  <w16cid:commentId w16cid:paraId="0C2DCFD2" w16cid:durableId="25025EFD"/>
  <w16cid:commentId w16cid:paraId="0CFAAC7B" w16cid:durableId="2502654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415AA" w14:textId="77777777" w:rsidR="0036638F" w:rsidRDefault="0036638F" w:rsidP="008F35D9">
      <w:pPr>
        <w:spacing w:after="0" w:line="240" w:lineRule="auto"/>
      </w:pPr>
      <w:r>
        <w:separator/>
      </w:r>
    </w:p>
  </w:endnote>
  <w:endnote w:type="continuationSeparator" w:id="0">
    <w:p w14:paraId="214773CF" w14:textId="77777777" w:rsidR="0036638F" w:rsidRDefault="0036638F" w:rsidP="008F35D9">
      <w:pPr>
        <w:spacing w:after="0" w:line="240" w:lineRule="auto"/>
      </w:pPr>
      <w:r>
        <w:continuationSeparator/>
      </w:r>
    </w:p>
  </w:endnote>
  <w:endnote w:type="continuationNotice" w:id="1">
    <w:p w14:paraId="299770A3" w14:textId="77777777" w:rsidR="0036638F" w:rsidRDefault="00366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315514"/>
      <w:docPartObj>
        <w:docPartGallery w:val="Page Numbers (Bottom of Page)"/>
        <w:docPartUnique/>
      </w:docPartObj>
    </w:sdtPr>
    <w:sdtEndPr/>
    <w:sdtContent>
      <w:p w14:paraId="1AC257A4" w14:textId="64665CF9" w:rsidR="008F35D9" w:rsidRDefault="008F35D9">
        <w:pPr>
          <w:pStyle w:val="Pidipagina"/>
          <w:jc w:val="right"/>
        </w:pPr>
        <w:r>
          <w:fldChar w:fldCharType="begin"/>
        </w:r>
        <w:r>
          <w:instrText>PAGE   \* MERGEFORMAT</w:instrText>
        </w:r>
        <w:r>
          <w:fldChar w:fldCharType="separate"/>
        </w:r>
        <w:r w:rsidR="000003E9" w:rsidRPr="000003E9">
          <w:rPr>
            <w:noProof/>
            <w:lang w:val="ru-RU"/>
          </w:rPr>
          <w:t>1</w:t>
        </w:r>
        <w:r>
          <w:fldChar w:fldCharType="end"/>
        </w:r>
      </w:p>
    </w:sdtContent>
  </w:sdt>
  <w:p w14:paraId="45B4EF81" w14:textId="77777777" w:rsidR="008F35D9" w:rsidRDefault="008F35D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EF889" w14:textId="77777777" w:rsidR="0036638F" w:rsidRDefault="0036638F" w:rsidP="008F35D9">
      <w:pPr>
        <w:spacing w:after="0" w:line="240" w:lineRule="auto"/>
      </w:pPr>
      <w:r>
        <w:separator/>
      </w:r>
    </w:p>
  </w:footnote>
  <w:footnote w:type="continuationSeparator" w:id="0">
    <w:p w14:paraId="04BB1AD2" w14:textId="77777777" w:rsidR="0036638F" w:rsidRDefault="0036638F" w:rsidP="008F35D9">
      <w:pPr>
        <w:spacing w:after="0" w:line="240" w:lineRule="auto"/>
      </w:pPr>
      <w:r>
        <w:continuationSeparator/>
      </w:r>
    </w:p>
  </w:footnote>
  <w:footnote w:type="continuationNotice" w:id="1">
    <w:p w14:paraId="4635CAF2" w14:textId="77777777" w:rsidR="0036638F" w:rsidRDefault="0036638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9897" w14:textId="77777777" w:rsidR="001F7A92" w:rsidRDefault="001F7A9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Hanson">
    <w15:presenceInfo w15:providerId="AD" w15:userId="S::hansonr@stolaf.edu::dd0359ff-79e7-4248-81c1-afc8673295a5"/>
  </w15:person>
  <w15:person w15:author="Davide Maria Proserpio">
    <w15:presenceInfo w15:providerId="None" w15:userId="Davide Maria Proserp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C"/>
    <w:rsid w:val="000003E9"/>
    <w:rsid w:val="0001139E"/>
    <w:rsid w:val="00061136"/>
    <w:rsid w:val="00066922"/>
    <w:rsid w:val="00091306"/>
    <w:rsid w:val="000A5BFC"/>
    <w:rsid w:val="000B5CAF"/>
    <w:rsid w:val="000F65D1"/>
    <w:rsid w:val="0010597C"/>
    <w:rsid w:val="00136621"/>
    <w:rsid w:val="00171C81"/>
    <w:rsid w:val="00177A94"/>
    <w:rsid w:val="00194B77"/>
    <w:rsid w:val="001A5679"/>
    <w:rsid w:val="001B5F10"/>
    <w:rsid w:val="001F7A92"/>
    <w:rsid w:val="00250424"/>
    <w:rsid w:val="002543E1"/>
    <w:rsid w:val="00280059"/>
    <w:rsid w:val="002C4EB8"/>
    <w:rsid w:val="0030374F"/>
    <w:rsid w:val="0030594A"/>
    <w:rsid w:val="00305CB4"/>
    <w:rsid w:val="0031024A"/>
    <w:rsid w:val="003312F1"/>
    <w:rsid w:val="00346FFA"/>
    <w:rsid w:val="00353DF5"/>
    <w:rsid w:val="0036638F"/>
    <w:rsid w:val="003866A2"/>
    <w:rsid w:val="003C1685"/>
    <w:rsid w:val="003C4C09"/>
    <w:rsid w:val="003E582A"/>
    <w:rsid w:val="00404B60"/>
    <w:rsid w:val="0040794E"/>
    <w:rsid w:val="00436FC7"/>
    <w:rsid w:val="004375CA"/>
    <w:rsid w:val="00450182"/>
    <w:rsid w:val="00461C8D"/>
    <w:rsid w:val="004A1CD5"/>
    <w:rsid w:val="004E012E"/>
    <w:rsid w:val="004F7256"/>
    <w:rsid w:val="00501B12"/>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96DA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1FF4"/>
    <w:rsid w:val="009C4D63"/>
    <w:rsid w:val="009E09DA"/>
    <w:rsid w:val="009E7800"/>
    <w:rsid w:val="00A20057"/>
    <w:rsid w:val="00A64BF9"/>
    <w:rsid w:val="00A70BCB"/>
    <w:rsid w:val="00A73E4B"/>
    <w:rsid w:val="00A82A5F"/>
    <w:rsid w:val="00A8738E"/>
    <w:rsid w:val="00AA3762"/>
    <w:rsid w:val="00AA6D4A"/>
    <w:rsid w:val="00AB02E2"/>
    <w:rsid w:val="00AC48CF"/>
    <w:rsid w:val="00AD5FED"/>
    <w:rsid w:val="00AF213C"/>
    <w:rsid w:val="00B12F23"/>
    <w:rsid w:val="00B142D0"/>
    <w:rsid w:val="00B37C89"/>
    <w:rsid w:val="00B51DD2"/>
    <w:rsid w:val="00B81D77"/>
    <w:rsid w:val="00BB15E4"/>
    <w:rsid w:val="00BC3E16"/>
    <w:rsid w:val="00BE70CF"/>
    <w:rsid w:val="00C002D8"/>
    <w:rsid w:val="00C031BA"/>
    <w:rsid w:val="00C10BFC"/>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B606B"/>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Testofumetto">
    <w:name w:val="Balloon Text"/>
    <w:basedOn w:val="Normale"/>
    <w:link w:val="TestofumettoCarattere"/>
    <w:uiPriority w:val="99"/>
    <w:semiHidden/>
    <w:unhideWhenUsed/>
    <w:rsid w:val="000E707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7077"/>
    <w:rPr>
      <w:rFonts w:ascii="Tahoma" w:hAnsi="Tahoma" w:cs="Tahoma"/>
      <w:sz w:val="16"/>
      <w:szCs w:val="16"/>
    </w:rPr>
  </w:style>
  <w:style w:type="character" w:styleId="Collegamentoipertestuale">
    <w:name w:val="Hyperlink"/>
    <w:rsid w:val="000E7077"/>
    <w:rPr>
      <w:color w:val="0000FF"/>
      <w:u w:val="single"/>
    </w:rPr>
  </w:style>
  <w:style w:type="paragraph" w:styleId="Paragrafoelenco">
    <w:name w:val="List Paragraph"/>
    <w:basedOn w:val="Normale"/>
    <w:uiPriority w:val="34"/>
    <w:qFormat/>
    <w:rsid w:val="000E7077"/>
    <w:pPr>
      <w:ind w:left="720"/>
      <w:contextualSpacing/>
    </w:pPr>
  </w:style>
  <w:style w:type="character" w:styleId="Collegamentovisitato">
    <w:name w:val="FollowedHyperlink"/>
    <w:basedOn w:val="Carpredefinitoparagrafo"/>
    <w:uiPriority w:val="99"/>
    <w:semiHidden/>
    <w:unhideWhenUsed/>
    <w:rsid w:val="00D45CCB"/>
    <w:rPr>
      <w:color w:val="954F72" w:themeColor="followedHyperlink"/>
      <w:u w:val="single"/>
    </w:rPr>
  </w:style>
  <w:style w:type="character" w:styleId="Rimandocommento">
    <w:name w:val="annotation reference"/>
    <w:basedOn w:val="Carpredefinitoparagrafo"/>
    <w:uiPriority w:val="99"/>
    <w:semiHidden/>
    <w:unhideWhenUsed/>
    <w:rsid w:val="002A613D"/>
    <w:rPr>
      <w:sz w:val="16"/>
      <w:szCs w:val="16"/>
    </w:rPr>
  </w:style>
  <w:style w:type="paragraph" w:styleId="Testocommento">
    <w:name w:val="annotation text"/>
    <w:basedOn w:val="Normale"/>
    <w:link w:val="TestocommentoCarattere"/>
    <w:uiPriority w:val="99"/>
    <w:unhideWhenUsed/>
    <w:rsid w:val="002A61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2A613D"/>
    <w:rPr>
      <w:sz w:val="20"/>
      <w:szCs w:val="20"/>
    </w:rPr>
  </w:style>
  <w:style w:type="paragraph" w:styleId="Soggettocommento">
    <w:name w:val="annotation subject"/>
    <w:basedOn w:val="Testocommento"/>
    <w:next w:val="Testocommento"/>
    <w:link w:val="SoggettocommentoCarattere"/>
    <w:uiPriority w:val="99"/>
    <w:semiHidden/>
    <w:unhideWhenUsed/>
    <w:rsid w:val="002A613D"/>
    <w:rPr>
      <w:b/>
      <w:bCs/>
    </w:rPr>
  </w:style>
  <w:style w:type="character" w:customStyle="1" w:styleId="SoggettocommentoCarattere">
    <w:name w:val="Soggetto commento Carattere"/>
    <w:basedOn w:val="TestocommentoCarattere"/>
    <w:link w:val="Soggettocommento"/>
    <w:uiPriority w:val="99"/>
    <w:semiHidden/>
    <w:rsid w:val="002A613D"/>
    <w:rPr>
      <w:b/>
      <w:bCs/>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Revisione">
    <w:name w:val="Revision"/>
    <w:hidden/>
    <w:uiPriority w:val="99"/>
    <w:semiHidden/>
    <w:rsid w:val="00D61858"/>
    <w:pPr>
      <w:spacing w:after="0" w:line="240" w:lineRule="auto"/>
    </w:pPr>
  </w:style>
  <w:style w:type="character" w:styleId="CitazioneHTML">
    <w:name w:val="HTML Cite"/>
    <w:basedOn w:val="Carpredefinitoparagrafo"/>
    <w:uiPriority w:val="99"/>
    <w:semiHidden/>
    <w:unhideWhenUsed/>
    <w:rsid w:val="00BB1AC0"/>
    <w:rPr>
      <w:i/>
      <w:iCs/>
    </w:rPr>
  </w:style>
  <w:style w:type="paragraph" w:styleId="Intestazione">
    <w:name w:val="header"/>
    <w:basedOn w:val="Normale"/>
    <w:link w:val="IntestazioneCarattere"/>
    <w:uiPriority w:val="99"/>
    <w:unhideWhenUsed/>
    <w:rsid w:val="006E0C40"/>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6E0C40"/>
  </w:style>
  <w:style w:type="paragraph" w:styleId="Pidipagina">
    <w:name w:val="footer"/>
    <w:basedOn w:val="Normale"/>
    <w:link w:val="PidipaginaCarattere"/>
    <w:uiPriority w:val="99"/>
    <w:unhideWhenUsed/>
    <w:rsid w:val="006E0C40"/>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6E0C40"/>
  </w:style>
  <w:style w:type="character" w:customStyle="1" w:styleId="UnresolvedMention1">
    <w:name w:val="Unresolved Mention1"/>
    <w:basedOn w:val="Carpredefinitoparagrafo"/>
    <w:uiPriority w:val="99"/>
    <w:semiHidden/>
    <w:unhideWhenUsed/>
    <w:rsid w:val="00B51DD2"/>
    <w:rPr>
      <w:color w:val="605E5C"/>
      <w:shd w:val="clear" w:color="auto" w:fill="E1DFDD"/>
    </w:rPr>
  </w:style>
  <w:style w:type="paragraph" w:styleId="NormaleWeb">
    <w:name w:val="Normal (Web)"/>
    <w:basedOn w:val="Normale"/>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Grigliatabella">
    <w:name w:val="Table Grid"/>
    <w:basedOn w:val="Tabellanormale"/>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Carpredefinitoparagrafo"/>
    <w:uiPriority w:val="99"/>
    <w:semiHidden/>
    <w:unhideWhenUsed/>
    <w:rsid w:val="00731246"/>
    <w:rPr>
      <w:color w:val="605E5C"/>
      <w:shd w:val="clear" w:color="auto" w:fill="E1DFDD"/>
    </w:rPr>
  </w:style>
  <w:style w:type="character" w:customStyle="1" w:styleId="UnresolvedMention">
    <w:name w:val="Unresolved Mention"/>
    <w:basedOn w:val="Carpredefinitoparagrafo"/>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MCIFS/TopoCif/blob/master/examples/mof5-v2d-three_nets.cif" TargetMode="Externa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github.com/BobHanson/Jmol-SwingJS/blob/master/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sourceforge.net/p/jmol/code/HEAD/tree/trunk/Jmol/src/org/jmol/adapter/readers/cif/TopoCifParser.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BobHanson/Jmol-SwingJS" TargetMode="External"/><Relationship Id="rId23"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mol.sourceforge.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170B92-F056-4D45-88D6-D1C393FA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4230</Words>
  <Characters>24112</Characters>
  <Application>Microsoft Office Word</Application>
  <DocSecurity>0</DocSecurity>
  <Lines>200</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Davide Maria Proserpio</cp:lastModifiedBy>
  <cp:revision>2</cp:revision>
  <dcterms:created xsi:type="dcterms:W3CDTF">2021-10-03T16:27:00Z</dcterms:created>
  <dcterms:modified xsi:type="dcterms:W3CDTF">2021-10-03T16:27:00Z</dcterms:modified>
</cp:coreProperties>
</file>