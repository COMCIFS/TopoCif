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3D28" w:rsidRDefault="006505A9">
      <w:pPr>
        <w:jc w:val="center"/>
        <w:rPr>
          <w:b/>
          <w:sz w:val="32"/>
          <w:szCs w:val="32"/>
        </w:rPr>
      </w:pPr>
      <w:r>
        <w:rPr>
          <w:b/>
          <w:sz w:val="32"/>
          <w:szCs w:val="32"/>
        </w:rPr>
        <w:t>Classification and use of topological data</w:t>
      </w:r>
    </w:p>
    <w:p w14:paraId="00000002" w14:textId="77777777" w:rsidR="00113D28" w:rsidRDefault="006505A9">
      <w:pPr>
        <w:jc w:val="center"/>
      </w:pPr>
      <w:r>
        <w:t xml:space="preserve">By V. A. </w:t>
      </w:r>
      <w:proofErr w:type="spellStart"/>
      <w:r>
        <w:t>Blatov</w:t>
      </w:r>
      <w:proofErr w:type="spellEnd"/>
      <w:r>
        <w:t xml:space="preserve">, D. M. </w:t>
      </w:r>
      <w:proofErr w:type="spellStart"/>
      <w:r>
        <w:t>Proserpio</w:t>
      </w:r>
      <w:proofErr w:type="spellEnd"/>
      <w:r>
        <w:t xml:space="preserve"> and Robert. M. Hanson</w:t>
      </w:r>
    </w:p>
    <w:p w14:paraId="00000003" w14:textId="77777777" w:rsidR="00113D28" w:rsidRDefault="006505A9">
      <w:pPr>
        <w:rPr>
          <w:b/>
        </w:rPr>
      </w:pPr>
      <w:r>
        <w:rPr>
          <w:b/>
        </w:rPr>
        <w:t>1. Introduction</w:t>
      </w:r>
    </w:p>
    <w:p w14:paraId="00000004" w14:textId="77777777" w:rsidR="00113D28" w:rsidRDefault="006505A9">
      <w:r>
        <w:t xml:space="preserve">Raw crystallographic data obtained from experiment or theoretical modeling contain no information on the crystal structure connectivity. However, this information, which might describe all sorts of interatomic bonding, is crucial for many tasks of crystal </w:t>
      </w:r>
      <w:r>
        <w:t xml:space="preserve">chemistry and materials science, such as classification, comparative analysis, modeling of crystal growth and assembling, as well as search for correlations among crystal composition, </w:t>
      </w:r>
      <w:proofErr w:type="gramStart"/>
      <w:r>
        <w:t>structure</w:t>
      </w:r>
      <w:proofErr w:type="gramEnd"/>
      <w:r>
        <w:t xml:space="preserve"> and properties. </w:t>
      </w:r>
      <w:proofErr w:type="gramStart"/>
      <w:r>
        <w:t>Similar to</w:t>
      </w:r>
      <w:proofErr w:type="gramEnd"/>
      <w:r>
        <w:t xml:space="preserve"> molecular graphs, which are widespr</w:t>
      </w:r>
      <w:r>
        <w:t xml:space="preserve">ead in organic chemistry, crystal structure can be represented as a three-periodic graph, which is usually called a </w:t>
      </w:r>
      <w:r>
        <w:rPr>
          <w:i/>
        </w:rPr>
        <w:t>net</w:t>
      </w:r>
      <w:r>
        <w:t xml:space="preserve"> (Delgado-Friedrichs &amp; O’Keeffe, 2005; Delgado-Friedrichs </w:t>
      </w:r>
      <w:r>
        <w:rPr>
          <w:i/>
        </w:rPr>
        <w:t>et al</w:t>
      </w:r>
      <w:r>
        <w:t>., 2005). Unlike molecular graphs, nets are infinite and require special m</w:t>
      </w:r>
      <w:r>
        <w:t>ethods of description. Such descriptions have become increasingly common in routine crystal structure determinations and usually follow the conventional crystallographic description, which includes atomic coordinates, space group, unit cell dimensions, and</w:t>
      </w:r>
      <w:r>
        <w:t xml:space="preserve"> other geometrical information, but does not concern the structure connectivity. Many topological descriptors have been proposed for nets; all of these descriptors are determined from the initial crystallographic data </w:t>
      </w:r>
      <w:proofErr w:type="gramStart"/>
      <w:r>
        <w:t>using  algorithms</w:t>
      </w:r>
      <w:proofErr w:type="gramEnd"/>
      <w:r>
        <w:t>. Software implementi</w:t>
      </w:r>
      <w:r>
        <w:t xml:space="preserve">ng these algorithms (Delgado-Friedrichs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 xml:space="preserve">et </w:t>
      </w:r>
      <w:r>
        <w:rPr>
          <w:i/>
        </w:rPr>
        <w:t>al</w:t>
      </w:r>
      <w:r>
        <w:t xml:space="preserve">., 2014) that collect the topological parameters of crystal structures. This work </w:t>
      </w:r>
      <w:sdt>
        <w:sdtPr>
          <w:tag w:val="goog_rdk_0"/>
          <w:id w:val="-401907811"/>
        </w:sdtPr>
        <w:sdtEndPr/>
        <w:sdtContent>
          <w:commentRangeStart w:id="0"/>
        </w:sdtContent>
      </w:sdt>
      <w:sdt>
        <w:sdtPr>
          <w:tag w:val="goog_rdk_1"/>
          <w:id w:val="1742213095"/>
        </w:sdtPr>
        <w:sdtEndPr/>
        <w:sdtContent>
          <w:commentRangeStart w:id="1"/>
        </w:sdtContent>
      </w:sdt>
      <w:r>
        <w:t>could be</w:t>
      </w:r>
      <w:commentRangeEnd w:id="0"/>
      <w:r>
        <w:commentReference w:id="0"/>
      </w:r>
      <w:commentRangeEnd w:id="1"/>
      <w:r>
        <w:commentReference w:id="1"/>
      </w:r>
      <w:r>
        <w:t xml:space="preserve"> facilitated </w:t>
      </w:r>
      <w:proofErr w:type="gramStart"/>
      <w:r>
        <w:t>by  an</w:t>
      </w:r>
      <w:proofErr w:type="gramEnd"/>
      <w:r>
        <w:t xml:space="preserve"> extension of the CIF format that would make it possible to store  topological information along with a crystal structure and to descri</w:t>
      </w:r>
      <w:r>
        <w:t>be the crystal architecture at different levels of organization.</w:t>
      </w:r>
    </w:p>
    <w:p w14:paraId="00000005" w14:textId="77777777" w:rsidR="00113D28" w:rsidRDefault="006505A9">
      <w:r>
        <w:t>==============================</w:t>
      </w:r>
    </w:p>
    <w:p w14:paraId="00000006" w14:textId="77777777" w:rsidR="00113D28" w:rsidRDefault="006505A9">
      <w:pPr>
        <w:rPr>
          <w:shd w:val="clear" w:color="auto" w:fill="FFE599"/>
        </w:rPr>
      </w:pPr>
      <w:r>
        <w:rPr>
          <w:shd w:val="clear" w:color="auto" w:fill="FFE599"/>
        </w:rPr>
        <w:t>Bob-Vlad conversation 4/25/21 -- remove at leisure</w:t>
      </w:r>
    </w:p>
    <w:p w14:paraId="00000007" w14:textId="77777777" w:rsidR="00113D28" w:rsidRDefault="00113D28">
      <w:pPr>
        <w:rPr>
          <w:shd w:val="clear" w:color="auto" w:fill="FFE599"/>
        </w:rPr>
      </w:pPr>
    </w:p>
    <w:p w14:paraId="00000008" w14:textId="77777777" w:rsidR="00113D28" w:rsidRDefault="006505A9">
      <w:pPr>
        <w:rPr>
          <w:shd w:val="clear" w:color="auto" w:fill="FFE599"/>
        </w:rPr>
      </w:pPr>
      <w:r>
        <w:rPr>
          <w:shd w:val="clear" w:color="auto" w:fill="FFE599"/>
        </w:rPr>
        <w:t>SO, WE MEET AGAIN! :)</w:t>
      </w:r>
    </w:p>
    <w:p w14:paraId="00000009" w14:textId="77777777" w:rsidR="00113D28" w:rsidRDefault="006505A9">
      <w:pPr>
        <w:rPr>
          <w:shd w:val="clear" w:color="auto" w:fill="FFE599"/>
        </w:rPr>
      </w:pPr>
      <w:r>
        <w:rPr>
          <w:shd w:val="clear" w:color="auto" w:fill="FFE599"/>
        </w:rPr>
        <w:t>What would you like me to look at, if anything, Vlad?</w:t>
      </w:r>
    </w:p>
    <w:p w14:paraId="0000000A" w14:textId="77777777" w:rsidR="00113D28" w:rsidRDefault="006505A9">
      <w:pPr>
        <w:rPr>
          <w:shd w:val="clear" w:color="auto" w:fill="FFE599"/>
        </w:rPr>
      </w:pPr>
      <w:r>
        <w:rPr>
          <w:shd w:val="clear" w:color="auto" w:fill="FFE599"/>
        </w:rPr>
        <w:t>I will try to finish this versio</w:t>
      </w:r>
      <w:r>
        <w:rPr>
          <w:shd w:val="clear" w:color="auto" w:fill="FFE599"/>
        </w:rPr>
        <w:t xml:space="preserve">n, then we will see what to do </w:t>
      </w:r>
      <w:proofErr w:type="spellStart"/>
      <w:r>
        <w:rPr>
          <w:shd w:val="clear" w:color="auto" w:fill="FFE599"/>
        </w:rPr>
        <w:t>netx</w:t>
      </w:r>
      <w:proofErr w:type="spellEnd"/>
    </w:p>
    <w:p w14:paraId="0000000B" w14:textId="77777777" w:rsidR="00113D28" w:rsidRDefault="006505A9">
      <w:pPr>
        <w:rPr>
          <w:shd w:val="clear" w:color="auto" w:fill="FFE599"/>
        </w:rPr>
      </w:pPr>
      <w:r>
        <w:rPr>
          <w:shd w:val="clear" w:color="auto" w:fill="FFE599"/>
        </w:rPr>
        <w:t xml:space="preserve">OK. I am available and have two days pretty much free tomorrow and Wednesday. </w:t>
      </w:r>
    </w:p>
    <w:p w14:paraId="0000000C" w14:textId="77777777" w:rsidR="00113D28" w:rsidRDefault="006505A9">
      <w:pPr>
        <w:rPr>
          <w:shd w:val="clear" w:color="auto" w:fill="FFE599"/>
        </w:rPr>
      </w:pPr>
      <w:r>
        <w:rPr>
          <w:shd w:val="clear" w:color="auto" w:fill="FFE599"/>
        </w:rPr>
        <w:t xml:space="preserve">Great; </w:t>
      </w:r>
      <w:proofErr w:type="gramStart"/>
      <w:r>
        <w:rPr>
          <w:shd w:val="clear" w:color="auto" w:fill="FFE599"/>
        </w:rPr>
        <w:t>anyway</w:t>
      </w:r>
      <w:proofErr w:type="gramEnd"/>
      <w:r>
        <w:rPr>
          <w:shd w:val="clear" w:color="auto" w:fill="FFE599"/>
        </w:rPr>
        <w:t xml:space="preserve"> we will be able to ask for some more days if needed</w:t>
      </w:r>
    </w:p>
    <w:p w14:paraId="0000000D" w14:textId="77777777" w:rsidR="00113D28" w:rsidRDefault="006505A9">
      <w:pPr>
        <w:rPr>
          <w:shd w:val="clear" w:color="auto" w:fill="FFE599"/>
        </w:rPr>
      </w:pPr>
      <w:r>
        <w:rPr>
          <w:shd w:val="clear" w:color="auto" w:fill="FFE599"/>
        </w:rPr>
        <w:t>Ah, good. And I would like to get some better test files. All I have are ol</w:t>
      </w:r>
      <w:r>
        <w:rPr>
          <w:shd w:val="clear" w:color="auto" w:fill="FFE599"/>
        </w:rPr>
        <w:t>d ones that only have TOPOL_LINK, not NODE. Do we have those?</w:t>
      </w:r>
    </w:p>
    <w:p w14:paraId="0000000E" w14:textId="77777777" w:rsidR="00113D28" w:rsidRDefault="006505A9">
      <w:pPr>
        <w:rPr>
          <w:shd w:val="clear" w:color="auto" w:fill="FFE599"/>
        </w:rPr>
      </w:pPr>
      <w:r>
        <w:rPr>
          <w:shd w:val="clear" w:color="auto" w:fill="FFE599"/>
        </w:rPr>
        <w:t xml:space="preserve">Not yet because </w:t>
      </w:r>
      <w:proofErr w:type="spellStart"/>
      <w:r>
        <w:rPr>
          <w:shd w:val="clear" w:color="auto" w:fill="FFE599"/>
        </w:rPr>
        <w:t>ToposPro</w:t>
      </w:r>
      <w:proofErr w:type="spellEnd"/>
      <w:r>
        <w:rPr>
          <w:shd w:val="clear" w:color="auto" w:fill="FFE599"/>
        </w:rPr>
        <w:t xml:space="preserve"> produces the old </w:t>
      </w:r>
      <w:proofErr w:type="spellStart"/>
      <w:r>
        <w:rPr>
          <w:shd w:val="clear" w:color="auto" w:fill="FFE599"/>
        </w:rPr>
        <w:t>cif</w:t>
      </w:r>
      <w:proofErr w:type="spellEnd"/>
      <w:r>
        <w:rPr>
          <w:shd w:val="clear" w:color="auto" w:fill="FFE599"/>
        </w:rPr>
        <w:t xml:space="preserve"> version, without </w:t>
      </w:r>
    </w:p>
    <w:p w14:paraId="0000000F" w14:textId="77777777" w:rsidR="00113D28" w:rsidRDefault="006505A9">
      <w:pPr>
        <w:rPr>
          <w:shd w:val="clear" w:color="auto" w:fill="FFE599"/>
        </w:rPr>
      </w:pPr>
      <w:r>
        <w:rPr>
          <w:shd w:val="clear" w:color="auto" w:fill="FFE599"/>
        </w:rPr>
        <w:t xml:space="preserve">Sure. Maybe we could mock some up. I can do that. </w:t>
      </w:r>
      <w:proofErr w:type="gramStart"/>
      <w:r>
        <w:rPr>
          <w:shd w:val="clear" w:color="auto" w:fill="FFE599"/>
        </w:rPr>
        <w:t>I'd</w:t>
      </w:r>
      <w:proofErr w:type="gramEnd"/>
      <w:r>
        <w:rPr>
          <w:shd w:val="clear" w:color="auto" w:fill="FFE599"/>
        </w:rPr>
        <w:t xml:space="preserve"> like to have a CIF file that has both an actual structure and a TOPOL sectio</w:t>
      </w:r>
      <w:r>
        <w:rPr>
          <w:shd w:val="clear" w:color="auto" w:fill="FFE599"/>
        </w:rPr>
        <w:t xml:space="preserve">n. That should be no problem, right? </w:t>
      </w:r>
      <w:proofErr w:type="gramStart"/>
      <w:r>
        <w:rPr>
          <w:shd w:val="clear" w:color="auto" w:fill="FFE599"/>
        </w:rPr>
        <w:t>I'm</w:t>
      </w:r>
      <w:proofErr w:type="gramEnd"/>
      <w:r>
        <w:rPr>
          <w:shd w:val="clear" w:color="auto" w:fill="FFE599"/>
        </w:rPr>
        <w:t xml:space="preserve"> thinking that a bridging edge with multiple atoms would be good to have.</w:t>
      </w:r>
    </w:p>
    <w:p w14:paraId="00000010" w14:textId="77777777" w:rsidR="00113D28" w:rsidRDefault="006505A9">
      <w:pPr>
        <w:rPr>
          <w:shd w:val="clear" w:color="auto" w:fill="FFE599"/>
        </w:rPr>
      </w:pPr>
      <w:r>
        <w:rPr>
          <w:shd w:val="clear" w:color="auto" w:fill="FFE599"/>
        </w:rPr>
        <w:t>Ok, this is easy to do I suppose.</w:t>
      </w:r>
    </w:p>
    <w:p w14:paraId="00000011" w14:textId="77777777" w:rsidR="00113D28" w:rsidRDefault="006505A9">
      <w:pPr>
        <w:rPr>
          <w:shd w:val="clear" w:color="auto" w:fill="FFE599"/>
        </w:rPr>
      </w:pPr>
      <w:r>
        <w:rPr>
          <w:shd w:val="clear" w:color="auto" w:fill="FFE599"/>
        </w:rPr>
        <w:t xml:space="preserve">What do you think </w:t>
      </w:r>
      <w:proofErr w:type="gramStart"/>
      <w:r>
        <w:rPr>
          <w:shd w:val="clear" w:color="auto" w:fill="FFE599"/>
        </w:rPr>
        <w:t>of:</w:t>
      </w:r>
      <w:proofErr w:type="gramEnd"/>
    </w:p>
    <w:p w14:paraId="00000012" w14:textId="77777777" w:rsidR="00113D28" w:rsidRDefault="006505A9">
      <w:pPr>
        <w:rPr>
          <w:shd w:val="clear" w:color="auto" w:fill="FFE599"/>
        </w:rPr>
      </w:pPr>
      <w:r>
        <w:rPr>
          <w:shd w:val="clear" w:color="auto" w:fill="FFE599"/>
        </w:rPr>
        <w:t>1) My section 4? OK? Too much?</w:t>
      </w:r>
    </w:p>
    <w:p w14:paraId="00000013" w14:textId="77777777" w:rsidR="00113D28" w:rsidRDefault="006505A9">
      <w:pPr>
        <w:rPr>
          <w:shd w:val="clear" w:color="auto" w:fill="FFE599"/>
        </w:rPr>
      </w:pPr>
      <w:r>
        <w:rPr>
          <w:shd w:val="clear" w:color="auto" w:fill="FFE599"/>
        </w:rPr>
        <w:lastRenderedPageBreak/>
        <w:t>2) The idea of allowing for the bridging atoms to be id</w:t>
      </w:r>
      <w:r>
        <w:rPr>
          <w:shd w:val="clear" w:color="auto" w:fill="FFE599"/>
        </w:rPr>
        <w:t>entified -- tied to atoms in the CIF -- not just their MF?</w:t>
      </w:r>
    </w:p>
    <w:p w14:paraId="00000014" w14:textId="77777777" w:rsidR="00113D28" w:rsidRDefault="006505A9">
      <w:pPr>
        <w:rPr>
          <w:shd w:val="clear" w:color="auto" w:fill="FFE599"/>
        </w:rPr>
      </w:pPr>
      <w:r>
        <w:rPr>
          <w:shd w:val="clear" w:color="auto" w:fill="FFE599"/>
        </w:rPr>
        <w:t>Section 4 is a good idea - it is very helpful. I will read it carefully and let you know if anything should be changed. Concerning 2) - we should extend the format for this?</w:t>
      </w:r>
    </w:p>
    <w:p w14:paraId="00000015" w14:textId="77777777" w:rsidR="00113D28" w:rsidRDefault="006505A9">
      <w:pPr>
        <w:rPr>
          <w:shd w:val="clear" w:color="auto" w:fill="FFE599"/>
        </w:rPr>
      </w:pPr>
      <w:r>
        <w:rPr>
          <w:shd w:val="clear" w:color="auto" w:fill="FFE599"/>
        </w:rPr>
        <w:t xml:space="preserve">It would require, say, </w:t>
      </w:r>
      <w:r>
        <w:rPr>
          <w:shd w:val="clear" w:color="auto" w:fill="FFE599"/>
        </w:rPr>
        <w:t xml:space="preserve">allowing for nodes to be identified not only for link ends but also for edge groups. </w:t>
      </w:r>
    </w:p>
    <w:p w14:paraId="00000016" w14:textId="77777777" w:rsidR="00113D28" w:rsidRDefault="006505A9">
      <w:pPr>
        <w:rPr>
          <w:shd w:val="clear" w:color="auto" w:fill="FFE599"/>
        </w:rPr>
      </w:pPr>
      <w:r>
        <w:rPr>
          <w:shd w:val="clear" w:color="auto" w:fill="FFE599"/>
        </w:rPr>
        <w:t xml:space="preserve">Ah -- which reminds me -- nodes can be centroids. </w:t>
      </w:r>
      <w:proofErr w:type="gramStart"/>
      <w:r>
        <w:rPr>
          <w:shd w:val="clear" w:color="auto" w:fill="FFE599"/>
        </w:rPr>
        <w:t>So</w:t>
      </w:r>
      <w:proofErr w:type="gramEnd"/>
      <w:r>
        <w:rPr>
          <w:shd w:val="clear" w:color="auto" w:fill="FFE599"/>
        </w:rPr>
        <w:t xml:space="preserve"> I propose allowing a node to describe a set of atoms, not just a single atom reference. Maybe:</w:t>
      </w:r>
    </w:p>
    <w:p w14:paraId="00000017" w14:textId="77777777" w:rsidR="00113D28" w:rsidRDefault="00113D28">
      <w:pPr>
        <w:rPr>
          <w:shd w:val="clear" w:color="auto" w:fill="FFE599"/>
        </w:rPr>
      </w:pPr>
    </w:p>
    <w:p w14:paraId="00000018" w14:textId="77777777" w:rsidR="00113D28" w:rsidRDefault="006505A9">
      <w:pPr>
        <w:rPr>
          <w:shd w:val="clear" w:color="auto" w:fill="FFE599"/>
        </w:rPr>
      </w:pPr>
      <w:r>
        <w:rPr>
          <w:shd w:val="clear" w:color="auto" w:fill="FFE599"/>
        </w:rPr>
        <w:t>TOPOL_NODE_ATOM_</w:t>
      </w:r>
      <w:proofErr w:type="gramStart"/>
      <w:r>
        <w:rPr>
          <w:shd w:val="clear" w:color="auto" w:fill="FFE599"/>
        </w:rPr>
        <w:t>LABEL</w:t>
      </w:r>
      <w:r>
        <w:rPr>
          <w:shd w:val="clear" w:color="auto" w:fill="FFE599"/>
        </w:rPr>
        <w:t>S  (</w:t>
      </w:r>
      <w:proofErr w:type="gramEnd"/>
      <w:r>
        <w:rPr>
          <w:shd w:val="clear" w:color="auto" w:fill="FFE599"/>
        </w:rPr>
        <w:t xml:space="preserve">plural) </w:t>
      </w:r>
    </w:p>
    <w:p w14:paraId="00000019" w14:textId="77777777" w:rsidR="00113D28" w:rsidRDefault="006505A9">
      <w:pPr>
        <w:rPr>
          <w:shd w:val="clear" w:color="auto" w:fill="FFE599"/>
        </w:rPr>
      </w:pPr>
      <w:r>
        <w:rPr>
          <w:shd w:val="clear" w:color="auto" w:fill="FFE599"/>
        </w:rPr>
        <w:t xml:space="preserve">The problem is that we should discuss all changes at the </w:t>
      </w:r>
      <w:proofErr w:type="spellStart"/>
      <w:r>
        <w:rPr>
          <w:shd w:val="clear" w:color="auto" w:fill="FFE599"/>
        </w:rPr>
        <w:t>IUCr</w:t>
      </w:r>
      <w:proofErr w:type="spellEnd"/>
      <w:r>
        <w:rPr>
          <w:shd w:val="clear" w:color="auto" w:fill="FFE599"/>
        </w:rPr>
        <w:t xml:space="preserve"> Commissions - I am not sure that even our decision to remove “REPRES” will be immediately accepted. If they are going to issue a new IT G volume soon </w:t>
      </w:r>
      <w:proofErr w:type="gramStart"/>
      <w:r>
        <w:rPr>
          <w:shd w:val="clear" w:color="auto" w:fill="FFE599"/>
        </w:rPr>
        <w:t>perhaps</w:t>
      </w:r>
      <w:proofErr w:type="gramEnd"/>
      <w:r>
        <w:rPr>
          <w:shd w:val="clear" w:color="auto" w:fill="FFE599"/>
        </w:rPr>
        <w:t xml:space="preserve"> we have no time to make</w:t>
      </w:r>
      <w:r>
        <w:rPr>
          <w:shd w:val="clear" w:color="auto" w:fill="FFE599"/>
        </w:rPr>
        <w:t xml:space="preserve"> big changes.</w:t>
      </w:r>
    </w:p>
    <w:p w14:paraId="0000001A" w14:textId="77777777" w:rsidR="00113D28" w:rsidRDefault="006505A9">
      <w:pPr>
        <w:rPr>
          <w:shd w:val="clear" w:color="auto" w:fill="FFE599"/>
        </w:rPr>
      </w:pPr>
      <w:r>
        <w:rPr>
          <w:shd w:val="clear" w:color="auto" w:fill="FFE599"/>
        </w:rPr>
        <w:t>Argument would be before is better than after ;)</w:t>
      </w:r>
    </w:p>
    <w:p w14:paraId="0000001B" w14:textId="77777777" w:rsidR="00113D28" w:rsidRDefault="006505A9">
      <w:pPr>
        <w:rPr>
          <w:shd w:val="clear" w:color="auto" w:fill="FFE599"/>
        </w:rPr>
      </w:pPr>
      <w:r>
        <w:rPr>
          <w:shd w:val="clear" w:color="auto" w:fill="FFE599"/>
        </w:rPr>
        <w:t>We could ask them. But I think we will develop the format anyway.</w:t>
      </w:r>
    </w:p>
    <w:p w14:paraId="0000001C" w14:textId="77777777" w:rsidR="00113D28" w:rsidRDefault="006505A9">
      <w:pPr>
        <w:rPr>
          <w:shd w:val="clear" w:color="auto" w:fill="FFE599"/>
        </w:rPr>
      </w:pPr>
      <w:r>
        <w:rPr>
          <w:shd w:val="clear" w:color="auto" w:fill="FFE599"/>
        </w:rPr>
        <w:t>This is James?</w:t>
      </w:r>
    </w:p>
    <w:p w14:paraId="0000001D" w14:textId="77777777" w:rsidR="00113D28" w:rsidRDefault="006505A9">
      <w:pPr>
        <w:rPr>
          <w:shd w:val="clear" w:color="auto" w:fill="FFE599"/>
        </w:rPr>
      </w:pPr>
      <w:r>
        <w:rPr>
          <w:shd w:val="clear" w:color="auto" w:fill="FFE599"/>
        </w:rPr>
        <w:t>Yes</w:t>
      </w:r>
    </w:p>
    <w:p w14:paraId="0000001E" w14:textId="77777777" w:rsidR="00113D28" w:rsidRDefault="006505A9">
      <w:pPr>
        <w:rPr>
          <w:shd w:val="clear" w:color="auto" w:fill="FFE599"/>
        </w:rPr>
      </w:pPr>
      <w:proofErr w:type="gramStart"/>
      <w:r>
        <w:rPr>
          <w:shd w:val="clear" w:color="auto" w:fill="FFE599"/>
        </w:rPr>
        <w:t>Let's</w:t>
      </w:r>
      <w:proofErr w:type="gramEnd"/>
      <w:r>
        <w:rPr>
          <w:shd w:val="clear" w:color="auto" w:fill="FFE599"/>
        </w:rPr>
        <w:t xml:space="preserve"> see if we can agree on a small set of improvements. Something like the addition of a label -- that could just be a "version 2.0" idea; something like harmonizing the labels by removing REPRES, </w:t>
      </w:r>
      <w:proofErr w:type="gramStart"/>
      <w:r>
        <w:rPr>
          <w:shd w:val="clear" w:color="auto" w:fill="FFE599"/>
        </w:rPr>
        <w:t>that's</w:t>
      </w:r>
      <w:proofErr w:type="gramEnd"/>
      <w:r>
        <w:rPr>
          <w:shd w:val="clear" w:color="auto" w:fill="FFE599"/>
        </w:rPr>
        <w:t xml:space="preserve"> more fundamental -- and in my opinion more importa</w:t>
      </w:r>
      <w:r>
        <w:rPr>
          <w:shd w:val="clear" w:color="auto" w:fill="FFE599"/>
        </w:rPr>
        <w:t xml:space="preserve">nt to get right the first time. </w:t>
      </w:r>
    </w:p>
    <w:p w14:paraId="0000001F" w14:textId="77777777" w:rsidR="00113D28" w:rsidRDefault="00113D28">
      <w:pPr>
        <w:rPr>
          <w:shd w:val="clear" w:color="auto" w:fill="FFE599"/>
        </w:rPr>
      </w:pPr>
    </w:p>
    <w:p w14:paraId="00000020" w14:textId="77777777" w:rsidR="00113D28" w:rsidRDefault="006505A9">
      <w:pPr>
        <w:rPr>
          <w:shd w:val="clear" w:color="auto" w:fill="FFE599"/>
        </w:rPr>
      </w:pPr>
      <w:r>
        <w:rPr>
          <w:shd w:val="clear" w:color="auto" w:fill="FFE599"/>
        </w:rPr>
        <w:t xml:space="preserve">I was </w:t>
      </w:r>
      <w:proofErr w:type="gramStart"/>
      <w:r>
        <w:rPr>
          <w:shd w:val="clear" w:color="auto" w:fill="FFE599"/>
        </w:rPr>
        <w:t>pretty happy</w:t>
      </w:r>
      <w:proofErr w:type="gramEnd"/>
      <w:r>
        <w:rPr>
          <w:shd w:val="clear" w:color="auto" w:fill="FFE599"/>
        </w:rPr>
        <w:t xml:space="preserve"> that the net construction from just the LINK data was (relatively) easy. That part looks excellent to me. OK -- I will leave you to your work! Fun communicating this way! Feel free to delete all this!</w:t>
      </w:r>
    </w:p>
    <w:p w14:paraId="00000021" w14:textId="77777777" w:rsidR="00113D28" w:rsidRDefault="006505A9">
      <w:pPr>
        <w:rPr>
          <w:shd w:val="clear" w:color="auto" w:fill="FFE599"/>
        </w:rPr>
      </w:pPr>
      <w:r>
        <w:rPr>
          <w:shd w:val="clear" w:color="auto" w:fill="FFE599"/>
        </w:rPr>
        <w:t>Th</w:t>
      </w:r>
      <w:r>
        <w:rPr>
          <w:shd w:val="clear" w:color="auto" w:fill="FFE599"/>
        </w:rPr>
        <w:t xml:space="preserve">anks - we will be in touch; I hope to finish these corrections today or tomorrow; in the </w:t>
      </w:r>
      <w:proofErr w:type="gramStart"/>
      <w:r>
        <w:rPr>
          <w:shd w:val="clear" w:color="auto" w:fill="FFE599"/>
        </w:rPr>
        <w:t>meantime</w:t>
      </w:r>
      <w:proofErr w:type="gramEnd"/>
      <w:r>
        <w:rPr>
          <w:shd w:val="clear" w:color="auto" w:fill="FFE599"/>
        </w:rPr>
        <w:t xml:space="preserve"> you could think about extending the format for this idea. Plural labels </w:t>
      </w:r>
      <w:proofErr w:type="gramStart"/>
      <w:r>
        <w:rPr>
          <w:shd w:val="clear" w:color="auto" w:fill="FFE599"/>
        </w:rPr>
        <w:t>is</w:t>
      </w:r>
      <w:proofErr w:type="gramEnd"/>
      <w:r>
        <w:rPr>
          <w:shd w:val="clear" w:color="auto" w:fill="FFE599"/>
        </w:rPr>
        <w:t xml:space="preserve"> really very fruitful</w:t>
      </w:r>
    </w:p>
    <w:p w14:paraId="00000022" w14:textId="77777777" w:rsidR="00113D28" w:rsidRDefault="006505A9">
      <w:pPr>
        <w:rPr>
          <w:shd w:val="clear" w:color="auto" w:fill="FFE599"/>
        </w:rPr>
      </w:pPr>
      <w:r>
        <w:rPr>
          <w:shd w:val="clear" w:color="auto" w:fill="FFE599"/>
        </w:rPr>
        <w:t xml:space="preserve">OK. Looks like you did some with the </w:t>
      </w:r>
      <w:proofErr w:type="gramStart"/>
      <w:r>
        <w:rPr>
          <w:shd w:val="clear" w:color="auto" w:fill="FFE599"/>
        </w:rPr>
        <w:t>dictionary?</w:t>
      </w:r>
      <w:proofErr w:type="gramEnd"/>
      <w:r>
        <w:rPr>
          <w:shd w:val="clear" w:color="auto" w:fill="FFE599"/>
        </w:rPr>
        <w:t xml:space="preserve"> Was I right a</w:t>
      </w:r>
      <w:r>
        <w:rPr>
          <w:shd w:val="clear" w:color="auto" w:fill="FFE599"/>
        </w:rPr>
        <w:t>bout the KEY business? (The bullets in this document)</w:t>
      </w:r>
    </w:p>
    <w:p w14:paraId="00000023" w14:textId="77777777" w:rsidR="00113D28" w:rsidRDefault="006505A9">
      <w:pPr>
        <w:rPr>
          <w:shd w:val="clear" w:color="auto" w:fill="FFE599"/>
        </w:rPr>
      </w:pPr>
      <w:proofErr w:type="gramStart"/>
      <w:r>
        <w:rPr>
          <w:shd w:val="clear" w:color="auto" w:fill="FFE599"/>
        </w:rPr>
        <w:t>Yes</w:t>
      </w:r>
      <w:proofErr w:type="gramEnd"/>
      <w:r>
        <w:rPr>
          <w:shd w:val="clear" w:color="auto" w:fill="FFE599"/>
        </w:rPr>
        <w:t xml:space="preserve"> you could edit the .</w:t>
      </w:r>
      <w:proofErr w:type="spellStart"/>
      <w:r>
        <w:rPr>
          <w:shd w:val="clear" w:color="auto" w:fill="FFE599"/>
        </w:rPr>
        <w:t>dic</w:t>
      </w:r>
      <w:proofErr w:type="spellEnd"/>
      <w:r>
        <w:rPr>
          <w:shd w:val="clear" w:color="auto" w:fill="FFE599"/>
        </w:rPr>
        <w:t xml:space="preserve"> file</w:t>
      </w:r>
    </w:p>
    <w:p w14:paraId="00000024" w14:textId="77777777" w:rsidR="00113D28" w:rsidRDefault="00113D28">
      <w:pPr>
        <w:rPr>
          <w:shd w:val="clear" w:color="auto" w:fill="FFE599"/>
        </w:rPr>
      </w:pPr>
    </w:p>
    <w:p w14:paraId="00000025" w14:textId="77777777" w:rsidR="00113D28" w:rsidRDefault="006505A9">
      <w:pPr>
        <w:rPr>
          <w:shd w:val="clear" w:color="auto" w:fill="FFE599"/>
        </w:rPr>
      </w:pPr>
      <w:r>
        <w:rPr>
          <w:shd w:val="clear" w:color="auto" w:fill="FFE599"/>
        </w:rPr>
        <w:t xml:space="preserve">I will put it in a Google Doc so that we can comment. </w:t>
      </w:r>
    </w:p>
    <w:p w14:paraId="00000026" w14:textId="77777777" w:rsidR="00113D28" w:rsidRDefault="006505A9">
      <w:pPr>
        <w:rPr>
          <w:shd w:val="clear" w:color="auto" w:fill="FFE599"/>
        </w:rPr>
      </w:pPr>
      <w:r>
        <w:rPr>
          <w:shd w:val="clear" w:color="auto" w:fill="FFE599"/>
        </w:rPr>
        <w:t>Perfect. Should I remove this dialog to proceed editing? Or we can leave it for Davide.</w:t>
      </w:r>
    </w:p>
    <w:p w14:paraId="00000027" w14:textId="77777777" w:rsidR="00113D28" w:rsidRDefault="00113D28">
      <w:pPr>
        <w:rPr>
          <w:shd w:val="clear" w:color="auto" w:fill="FFE599"/>
        </w:rPr>
      </w:pPr>
    </w:p>
    <w:p w14:paraId="00000028" w14:textId="77777777" w:rsidR="00113D28" w:rsidRDefault="00113D28"/>
    <w:p w14:paraId="00000029" w14:textId="77777777" w:rsidR="00113D28" w:rsidRDefault="00113D28"/>
    <w:p w14:paraId="0000002A" w14:textId="77777777" w:rsidR="00113D28" w:rsidRDefault="006505A9">
      <w:r>
        <w:t>======================</w:t>
      </w:r>
      <w:r>
        <w:t>==</w:t>
      </w:r>
    </w:p>
    <w:p w14:paraId="0000002B" w14:textId="77777777" w:rsidR="00113D28" w:rsidRDefault="00113D28"/>
    <w:p w14:paraId="0000002C" w14:textId="77777777" w:rsidR="00113D28" w:rsidRDefault="006505A9">
      <w:r>
        <w:lastRenderedPageBreak/>
        <w:t xml:space="preserve">Although the core CIF dictionary contains some topological information in the CHEMICAL_CONN, GEOM_BOND, and GEOM_CONTACT categories, this information is limited and does not cover all topological aspects of a crystal. The core CIF </w:t>
      </w:r>
      <w:proofErr w:type="gramStart"/>
      <w:r>
        <w:t>dictionary  does</w:t>
      </w:r>
      <w:proofErr w:type="gramEnd"/>
      <w:r>
        <w:t xml:space="preserve"> not </w:t>
      </w:r>
      <w:r>
        <w:t xml:space="preserve">have the ability to describe a plethora of non-valence intra- or intermolecular interactions (hydrogen bonds, halogen and other specific bonds, van der Waals interactions, </w:t>
      </w:r>
      <w:r>
        <w:rPr>
          <w:i/>
        </w:rPr>
        <w:t>etc</w:t>
      </w:r>
      <w:r>
        <w:t xml:space="preserve">.). Moreover, </w:t>
      </w:r>
      <w:sdt>
        <w:sdtPr>
          <w:tag w:val="goog_rdk_2"/>
          <w:id w:val="1088581938"/>
        </w:sdtPr>
        <w:sdtEndPr/>
        <w:sdtContent>
          <w:commentRangeStart w:id="2"/>
        </w:sdtContent>
      </w:sdt>
      <w:sdt>
        <w:sdtPr>
          <w:tag w:val="goog_rdk_3"/>
          <w:id w:val="-666476687"/>
        </w:sdtPr>
        <w:sdtEndPr/>
        <w:sdtContent>
          <w:commentRangeStart w:id="3"/>
        </w:sdtContent>
      </w:sdt>
      <w:proofErr w:type="spellStart"/>
      <w:r>
        <w:t>heterodesmic</w:t>
      </w:r>
      <w:commentRangeEnd w:id="2"/>
      <w:proofErr w:type="spellEnd"/>
      <w:r>
        <w:commentReference w:id="2"/>
      </w:r>
      <w:commentRangeEnd w:id="3"/>
      <w:r>
        <w:commentReference w:id="3"/>
      </w:r>
      <w:r>
        <w:t xml:space="preserve"> structures that contain polyatomic building </w:t>
      </w:r>
      <w:r>
        <w:t xml:space="preserve">units, such as molecules, metal complex groups, clusters, </w:t>
      </w:r>
      <w:r>
        <w:rPr>
          <w:i/>
        </w:rPr>
        <w:t>etc</w:t>
      </w:r>
      <w:r>
        <w:t xml:space="preserve">., can be simplified to underlying nets, which bear the general topological motif of these units, and these nets should also be formalized in an appropriate format. </w:t>
      </w:r>
      <w:sdt>
        <w:sdtPr>
          <w:tag w:val="goog_rdk_4"/>
          <w:id w:val="2021205131"/>
        </w:sdtPr>
        <w:sdtEndPr/>
        <w:sdtContent>
          <w:commentRangeStart w:id="4"/>
        </w:sdtContent>
      </w:sdt>
      <w:r>
        <w:t xml:space="preserve">The current version of the </w:t>
      </w:r>
      <w:proofErr w:type="spellStart"/>
      <w:r>
        <w:t>t</w:t>
      </w:r>
      <w:r>
        <w:t>opoCIF</w:t>
      </w:r>
      <w:proofErr w:type="spellEnd"/>
      <w:r>
        <w:t xml:space="preserve"> dictionary intends to meet all these issues and requirements to make the exchange of the topological information easy for crystallographer-theorists, structural chemists, </w:t>
      </w:r>
      <w:proofErr w:type="gramStart"/>
      <w:r>
        <w:t>software</w:t>
      </w:r>
      <w:proofErr w:type="gramEnd"/>
      <w:r>
        <w:t xml:space="preserve"> and database developers.</w:t>
      </w:r>
      <w:commentRangeEnd w:id="4"/>
      <w:r>
        <w:commentReference w:id="4"/>
      </w:r>
    </w:p>
    <w:p w14:paraId="0000002D" w14:textId="77777777" w:rsidR="00113D28" w:rsidRDefault="006505A9">
      <w:pPr>
        <w:rPr>
          <w:b/>
        </w:rPr>
      </w:pPr>
      <w:r>
        <w:rPr>
          <w:b/>
        </w:rPr>
        <w:t>2. Dictionary design considerations</w:t>
      </w:r>
    </w:p>
    <w:p w14:paraId="0000002E" w14:textId="77777777" w:rsidR="00113D28" w:rsidRDefault="006505A9">
      <w:r>
        <w:t xml:space="preserve">The </w:t>
      </w:r>
      <w:proofErr w:type="spellStart"/>
      <w:r>
        <w:t>t</w:t>
      </w:r>
      <w:r>
        <w: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w:t>
      </w:r>
      <w:r>
        <w:t xml:space="preserve">’Keeffe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descriptors of crystal structure connectivity,</w:t>
      </w:r>
      <w:r>
        <w:t xml:space="preserve"> and (ii) descriptors of topological properties of a periodic net. The descriptors of the first group can be computed directly from the initial crystallographic data; the descriptors of the second group are determined based on that connectivity information</w:t>
      </w:r>
      <w:r>
        <w:t xml:space="preserve">.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2F" w14:textId="77777777" w:rsidR="00113D28" w:rsidRDefault="006505A9">
      <w:r>
        <w:rPr>
          <w:b/>
        </w:rPr>
        <w:t>3. Classification of data definitions</w:t>
      </w:r>
    </w:p>
    <w:p w14:paraId="00000030" w14:textId="77777777" w:rsidR="00113D28" w:rsidRDefault="006505A9">
      <w:pPr>
        <w:rPr>
          <w:b/>
        </w:rPr>
      </w:pPr>
      <w:r>
        <w:rPr>
          <w:b/>
        </w:rPr>
        <w:t>3.1. Underl</w:t>
      </w:r>
      <w:r>
        <w:rPr>
          <w:b/>
        </w:rPr>
        <w:t>ying net description</w:t>
      </w:r>
    </w:p>
    <w:p w14:paraId="00000031" w14:textId="77777777" w:rsidR="00113D28" w:rsidRDefault="006505A9">
      <w:r>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w:t>
      </w:r>
      <w:r>
        <w:t xml:space="preserve">ntation is said to be </w:t>
      </w:r>
      <w:r>
        <w:rPr>
          <w:i/>
        </w:rPr>
        <w:t>complete</w:t>
      </w:r>
      <w:r>
        <w:t xml:space="preserve"> if the underlying net coincides with the initial </w:t>
      </w:r>
      <w:sdt>
        <w:sdtPr>
          <w:tag w:val="goog_rdk_5"/>
          <w:id w:val="-1094939229"/>
        </w:sdtPr>
        <w:sdtEndPr/>
        <w:sdtContent>
          <w:commentRangeStart w:id="5"/>
        </w:sdtContent>
      </w:sdt>
      <w:sdt>
        <w:sdtPr>
          <w:tag w:val="goog_rdk_6"/>
          <w:id w:val="-199323082"/>
        </w:sdtPr>
        <w:sdtEndPr/>
        <w:sdtContent>
          <w:commentRangeStart w:id="6"/>
        </w:sdtContent>
      </w:sdt>
      <w:r>
        <w:t>structure</w:t>
      </w:r>
      <w:commentRangeEnd w:id="5"/>
      <w:r>
        <w:commentReference w:id="5"/>
      </w:r>
      <w:commentRangeEnd w:id="6"/>
      <w:r>
        <w:commentReference w:id="6"/>
      </w:r>
      <w:r>
        <w:t>, and partial if not. For example, diamond and SiO</w:t>
      </w:r>
      <w:r>
        <w:rPr>
          <w:vertAlign w:val="subscript"/>
        </w:rPr>
        <w:t>2</w:t>
      </w:r>
      <w:r>
        <w:t xml:space="preserve"> (cristobalite) can be represented by the same underlying net </w:t>
      </w:r>
      <w:r>
        <w:rPr>
          <w:b/>
        </w:rPr>
        <w:t>dia</w:t>
      </w:r>
      <w:r>
        <w:t>. For diamond, this net is complete, beca</w:t>
      </w:r>
      <w:r>
        <w:t xml:space="preserve">use all the bonding we would normally associate with the diamond structure are represented.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w:t>
      </w:r>
      <w:proofErr w:type="gramEnd"/>
      <w:r>
        <w:t xml:space="preserve"> to be bridges (links) between silic</w:t>
      </w:r>
      <w:r>
        <w:t xml:space="preserve">on atoms, but those links are represented just by edges of the </w:t>
      </w:r>
      <w:proofErr w:type="spellStart"/>
      <w:r>
        <w:rPr>
          <w:b/>
        </w:rPr>
        <w:t>dia</w:t>
      </w:r>
      <w:proofErr w:type="spellEnd"/>
      <w:r>
        <w:rPr>
          <w:b/>
        </w:rPr>
        <w:t xml:space="preserve"> </w:t>
      </w:r>
      <w:r>
        <w:t xml:space="preserve">net. </w:t>
      </w:r>
    </w:p>
    <w:p w14:paraId="00000032" w14:textId="77777777" w:rsidR="00113D28" w:rsidRDefault="00113D28"/>
    <w:p w14:paraId="00000033" w14:textId="77777777" w:rsidR="00113D28" w:rsidRDefault="006505A9">
      <w:r>
        <w:t>TOPOL_NODE, TOPOL_LINK, and TOPOL_EDGE</w:t>
      </w:r>
    </w:p>
    <w:p w14:paraId="00000034" w14:textId="77777777" w:rsidR="00113D28" w:rsidRDefault="006505A9">
      <w:r>
        <w:t>All topological data in the TOPOL category describe one of several possible (complete or partial) topological representations of the crystal structure given in the form of a periodic net. The nodes of this net either coincide with the atoms or correspond t</w:t>
      </w:r>
      <w:r>
        <w:t xml:space="preserve">o the centers of </w:t>
      </w:r>
      <w:r>
        <w:rPr>
          <w:i/>
        </w:rPr>
        <w:t>building units</w:t>
      </w:r>
      <w:r>
        <w:t>; in the latter case the initial crystal structure should be properly simplified (</w:t>
      </w:r>
      <w:proofErr w:type="spellStart"/>
      <w:r>
        <w:t>Alexandrov</w:t>
      </w:r>
      <w:proofErr w:type="spellEnd"/>
      <w:r>
        <w:t xml:space="preserve"> </w:t>
      </w:r>
      <w:r>
        <w:rPr>
          <w:i/>
        </w:rPr>
        <w:t>et al</w:t>
      </w:r>
      <w:r>
        <w:t xml:space="preserve">. </w:t>
      </w:r>
      <w:proofErr w:type="gramStart"/>
      <w:r>
        <w:t xml:space="preserve">2011;   </w:t>
      </w:r>
      <w:proofErr w:type="gramEnd"/>
      <w:r>
        <w:t xml:space="preserve">Bonneau </w:t>
      </w:r>
      <w:r>
        <w:rPr>
          <w:i/>
        </w:rPr>
        <w:t>et al.</w:t>
      </w:r>
      <w:r>
        <w:t xml:space="preserve"> 2018; Shevchenko &amp; </w:t>
      </w:r>
      <w:proofErr w:type="spellStart"/>
      <w:r>
        <w:t>Blatov</w:t>
      </w:r>
      <w:proofErr w:type="spellEnd"/>
      <w:r>
        <w:t xml:space="preserve">, 2021). These three categories describe the connectivity of the underlying net. </w:t>
      </w:r>
    </w:p>
    <w:p w14:paraId="00000035" w14:textId="77777777" w:rsidR="00113D28" w:rsidRDefault="006505A9">
      <w:r>
        <w:t>TOPOL_NODE</w:t>
      </w:r>
    </w:p>
    <w:p w14:paraId="00000036" w14:textId="77777777" w:rsidR="00113D28" w:rsidRDefault="006505A9">
      <w:pPr>
        <w:rPr>
          <w:i/>
        </w:rPr>
      </w:pPr>
      <w:r>
        <w:t xml:space="preserve">In general, the nodes of the underlying net and the crystal topology </w:t>
      </w:r>
      <w:proofErr w:type="gramStart"/>
      <w:r>
        <w:t>as a whole should</w:t>
      </w:r>
      <w:proofErr w:type="gramEnd"/>
      <w:r>
        <w:t xml:space="preserve"> be considered independently of the atoms.</w:t>
      </w:r>
      <w:sdt>
        <w:sdtPr>
          <w:tag w:val="goog_rdk_7"/>
          <w:id w:val="-510067228"/>
        </w:sdtPr>
        <w:sdtEndPr/>
        <w:sdtContent>
          <w:commentRangeStart w:id="7"/>
        </w:sdtContent>
      </w:sdt>
      <w:r>
        <w:t xml:space="preserve"> </w:t>
      </w:r>
      <w:commentRangeEnd w:id="7"/>
      <w:r>
        <w:commentReference w:id="7"/>
      </w:r>
      <w:r>
        <w:t xml:space="preserve"> Th</w:t>
      </w:r>
      <w:r>
        <w:t>e category TOPOL_NODE specifies the nodes of the underlying net and contains the following items, which describe the node site, composition and topology. In this document, bullet (∙) indicates a category key, and arrow (→) indicates a reference to a parent</w:t>
      </w:r>
      <w:r>
        <w:t xml:space="preserve"> data item having that same value:</w:t>
      </w:r>
    </w:p>
    <w:p w14:paraId="00000037" w14:textId="77777777" w:rsidR="00113D28" w:rsidRDefault="00113D28"/>
    <w:p w14:paraId="00000038" w14:textId="77777777" w:rsidR="00113D28" w:rsidRDefault="006505A9">
      <w:pPr>
        <w:spacing w:after="0"/>
        <w:rPr>
          <w:b/>
          <w:u w:val="single"/>
        </w:rPr>
      </w:pPr>
      <w:r>
        <w:rPr>
          <w:b/>
          <w:u w:val="single"/>
        </w:rPr>
        <w:t>node site</w:t>
      </w:r>
    </w:p>
    <w:p w14:paraId="00000039" w14:textId="77777777" w:rsidR="00113D28" w:rsidRDefault="006505A9">
      <w:pPr>
        <w:numPr>
          <w:ilvl w:val="0"/>
          <w:numId w:val="1"/>
        </w:numPr>
        <w:pBdr>
          <w:top w:val="nil"/>
          <w:left w:val="nil"/>
          <w:bottom w:val="nil"/>
          <w:right w:val="nil"/>
          <w:between w:val="nil"/>
        </w:pBdr>
        <w:spacing w:after="0"/>
      </w:pPr>
      <w:r>
        <w:rPr>
          <w:color w:val="000000"/>
        </w:rPr>
        <w:t>_</w:t>
      </w:r>
      <w:proofErr w:type="spellStart"/>
      <w:r>
        <w:rPr>
          <w:color w:val="000000"/>
        </w:rPr>
        <w:t>topol_</w:t>
      </w:r>
      <w:proofErr w:type="gramStart"/>
      <w:r>
        <w:rPr>
          <w:color w:val="000000"/>
        </w:rPr>
        <w:t>node.label</w:t>
      </w:r>
      <w:proofErr w:type="spellEnd"/>
      <w:proofErr w:type="gramEnd"/>
    </w:p>
    <w:p w14:paraId="0000003A" w14:textId="77777777" w:rsidR="00113D28" w:rsidRDefault="006505A9">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p>
    <w:p w14:paraId="0000003B" w14:textId="77777777" w:rsidR="00113D28" w:rsidRDefault="006505A9">
      <w:pPr>
        <w:spacing w:after="0"/>
        <w:ind w:left="708"/>
      </w:pPr>
      <w:r>
        <w:t>→ _</w:t>
      </w:r>
      <w:proofErr w:type="spellStart"/>
      <w:r>
        <w:t>atom_site_label</w:t>
      </w:r>
      <w:proofErr w:type="spellEnd"/>
    </w:p>
    <w:p w14:paraId="0000003C" w14:textId="77777777" w:rsidR="00113D28" w:rsidRDefault="006505A9">
      <w:pPr>
        <w:spacing w:after="0"/>
        <w:ind w:left="284"/>
      </w:pPr>
      <w:r>
        <w:t>_</w:t>
      </w:r>
      <w:proofErr w:type="spellStart"/>
      <w:r>
        <w:t>topol_</w:t>
      </w:r>
      <w:proofErr w:type="gramStart"/>
      <w:r>
        <w:t>node.fract</w:t>
      </w:r>
      <w:proofErr w:type="gramEnd"/>
      <w:r>
        <w:t>_x</w:t>
      </w:r>
      <w:proofErr w:type="spellEnd"/>
    </w:p>
    <w:p w14:paraId="0000003D" w14:textId="77777777" w:rsidR="00113D28" w:rsidRDefault="006505A9">
      <w:pPr>
        <w:spacing w:after="0"/>
        <w:ind w:left="284"/>
      </w:pPr>
      <w:r>
        <w:t>_</w:t>
      </w:r>
      <w:proofErr w:type="spellStart"/>
      <w:r>
        <w:t>topol_</w:t>
      </w:r>
      <w:proofErr w:type="gramStart"/>
      <w:r>
        <w:t>node.fract</w:t>
      </w:r>
      <w:proofErr w:type="gramEnd"/>
      <w:r>
        <w:t>_y</w:t>
      </w:r>
      <w:proofErr w:type="spellEnd"/>
    </w:p>
    <w:p w14:paraId="0000003E" w14:textId="77777777" w:rsidR="00113D28" w:rsidRDefault="006505A9">
      <w:pPr>
        <w:spacing w:after="0"/>
        <w:ind w:left="284"/>
      </w:pPr>
      <w:r>
        <w:t>_</w:t>
      </w:r>
      <w:proofErr w:type="spellStart"/>
      <w:r>
        <w:t>topol_</w:t>
      </w:r>
      <w:proofErr w:type="gramStart"/>
      <w:r>
        <w:t>node.fract</w:t>
      </w:r>
      <w:proofErr w:type="gramEnd"/>
      <w:r>
        <w:t>_z</w:t>
      </w:r>
      <w:proofErr w:type="spellEnd"/>
    </w:p>
    <w:p w14:paraId="0000003F" w14:textId="77777777" w:rsidR="00113D28" w:rsidRDefault="006505A9">
      <w:pPr>
        <w:spacing w:after="0"/>
        <w:ind w:left="284"/>
      </w:pPr>
      <w:r>
        <w:t>_</w:t>
      </w:r>
      <w:proofErr w:type="spellStart"/>
      <w:r>
        <w:t>topol_</w:t>
      </w:r>
      <w:proofErr w:type="gramStart"/>
      <w:r>
        <w:t>node.symmetry</w:t>
      </w:r>
      <w:proofErr w:type="gramEnd"/>
      <w:r>
        <w:t>_multiplicity</w:t>
      </w:r>
      <w:proofErr w:type="spellEnd"/>
    </w:p>
    <w:p w14:paraId="00000040" w14:textId="77777777" w:rsidR="00113D28" w:rsidRDefault="006505A9">
      <w:pPr>
        <w:spacing w:after="0"/>
        <w:ind w:left="284"/>
      </w:pPr>
      <w:r>
        <w:t>_</w:t>
      </w:r>
      <w:proofErr w:type="spellStart"/>
      <w:r>
        <w:t>topol_</w:t>
      </w:r>
      <w:proofErr w:type="gramStart"/>
      <w:r>
        <w:t>node.Wyckoff</w:t>
      </w:r>
      <w:proofErr w:type="gramEnd"/>
      <w:r>
        <w:t>_symbol</w:t>
      </w:r>
      <w:proofErr w:type="spellEnd"/>
    </w:p>
    <w:p w14:paraId="00000041" w14:textId="77777777" w:rsidR="00113D28" w:rsidRDefault="006505A9">
      <w:pPr>
        <w:spacing w:after="0"/>
        <w:rPr>
          <w:b/>
          <w:u w:val="single"/>
        </w:rPr>
      </w:pPr>
      <w:r>
        <w:rPr>
          <w:b/>
          <w:u w:val="single"/>
        </w:rPr>
        <w:t>node composition</w:t>
      </w:r>
    </w:p>
    <w:p w14:paraId="00000042" w14:textId="77777777" w:rsidR="00113D28" w:rsidRDefault="006505A9">
      <w:pPr>
        <w:spacing w:after="0"/>
        <w:ind w:left="284"/>
      </w:pPr>
      <w:r>
        <w:t>_</w:t>
      </w:r>
      <w:proofErr w:type="spellStart"/>
      <w:r>
        <w:t>topol_</w:t>
      </w:r>
      <w:proofErr w:type="gramStart"/>
      <w:r>
        <w:t>node.chemical</w:t>
      </w:r>
      <w:proofErr w:type="gramEnd"/>
      <w:r>
        <w:t>_formula_iupac</w:t>
      </w:r>
      <w:proofErr w:type="spellEnd"/>
    </w:p>
    <w:p w14:paraId="00000043" w14:textId="77777777" w:rsidR="00113D28" w:rsidRDefault="006505A9">
      <w:pPr>
        <w:spacing w:after="0"/>
        <w:ind w:left="284"/>
      </w:pPr>
      <w:r>
        <w:t>_</w:t>
      </w:r>
      <w:proofErr w:type="spellStart"/>
      <w:r>
        <w:t>topol_</w:t>
      </w:r>
      <w:proofErr w:type="gramStart"/>
      <w:r>
        <w:t>node.chemical</w:t>
      </w:r>
      <w:proofErr w:type="gramEnd"/>
      <w:r>
        <w:t>_formula_moiety</w:t>
      </w:r>
      <w:proofErr w:type="spellEnd"/>
    </w:p>
    <w:p w14:paraId="00000044" w14:textId="77777777" w:rsidR="00113D28" w:rsidRDefault="006505A9">
      <w:pPr>
        <w:spacing w:after="0"/>
        <w:ind w:left="284"/>
      </w:pPr>
      <w:r>
        <w:t>_</w:t>
      </w:r>
      <w:proofErr w:type="spellStart"/>
      <w:r>
        <w:t>topol_</w:t>
      </w:r>
      <w:proofErr w:type="gramStart"/>
      <w:r>
        <w:t>node.chemical</w:t>
      </w:r>
      <w:proofErr w:type="gramEnd"/>
      <w:r>
        <w:t>_formula_sum</w:t>
      </w:r>
      <w:proofErr w:type="spellEnd"/>
    </w:p>
    <w:p w14:paraId="00000045" w14:textId="77777777" w:rsidR="00113D28" w:rsidRDefault="006505A9">
      <w:pPr>
        <w:spacing w:after="0"/>
        <w:ind w:left="284"/>
      </w:pPr>
      <w:r>
        <w:t>_</w:t>
      </w:r>
      <w:proofErr w:type="spellStart"/>
      <w:r>
        <w:t>topol_</w:t>
      </w:r>
      <w:proofErr w:type="gramStart"/>
      <w:r>
        <w:t>node.structural</w:t>
      </w:r>
      <w:proofErr w:type="gramEnd"/>
      <w:r>
        <w:t>_formula_InChI</w:t>
      </w:r>
      <w:proofErr w:type="spellEnd"/>
    </w:p>
    <w:p w14:paraId="00000046" w14:textId="77777777" w:rsidR="00113D28" w:rsidRDefault="006505A9">
      <w:pPr>
        <w:spacing w:after="0"/>
        <w:ind w:left="284"/>
      </w:pPr>
      <w:r>
        <w:t>_</w:t>
      </w:r>
      <w:proofErr w:type="spellStart"/>
      <w:r>
        <w:t>topol_</w:t>
      </w:r>
      <w:proofErr w:type="gramStart"/>
      <w:r>
        <w:t>node.structural</w:t>
      </w:r>
      <w:proofErr w:type="gramEnd"/>
      <w:r>
        <w:t>_formula_SMILES</w:t>
      </w:r>
      <w:proofErr w:type="spellEnd"/>
    </w:p>
    <w:p w14:paraId="00000047" w14:textId="77777777" w:rsidR="00113D28" w:rsidRDefault="006505A9">
      <w:pPr>
        <w:spacing w:after="0"/>
        <w:rPr>
          <w:b/>
          <w:u w:val="single"/>
        </w:rPr>
      </w:pPr>
      <w:r>
        <w:rPr>
          <w:b/>
          <w:u w:val="single"/>
        </w:rPr>
        <w:t>node topology</w:t>
      </w:r>
    </w:p>
    <w:p w14:paraId="00000048" w14:textId="77777777" w:rsidR="00113D28" w:rsidRDefault="006505A9">
      <w:pPr>
        <w:spacing w:after="0"/>
        <w:ind w:left="284"/>
      </w:pPr>
      <w:r>
        <w:t>_</w:t>
      </w:r>
      <w:proofErr w:type="spellStart"/>
      <w:r>
        <w:t>topol_</w:t>
      </w:r>
      <w:proofErr w:type="gramStart"/>
      <w:r>
        <w:t>node.coordination</w:t>
      </w:r>
      <w:proofErr w:type="gramEnd"/>
      <w:r>
        <w:t>_sequence</w:t>
      </w:r>
      <w:proofErr w:type="spellEnd"/>
    </w:p>
    <w:p w14:paraId="00000049" w14:textId="77777777" w:rsidR="00113D28" w:rsidRDefault="006505A9">
      <w:pPr>
        <w:spacing w:after="0"/>
        <w:ind w:left="284"/>
      </w:pPr>
      <w:r>
        <w:t>_</w:t>
      </w:r>
      <w:proofErr w:type="spellStart"/>
      <w:r>
        <w:t>topol_</w:t>
      </w:r>
      <w:proofErr w:type="gramStart"/>
      <w:r>
        <w:t>node.</w:t>
      </w:r>
      <w:r>
        <w:t>point</w:t>
      </w:r>
      <w:proofErr w:type="gramEnd"/>
      <w:r>
        <w:t>_symbol</w:t>
      </w:r>
      <w:proofErr w:type="spellEnd"/>
    </w:p>
    <w:p w14:paraId="0000004A" w14:textId="77777777" w:rsidR="00113D28" w:rsidRDefault="006505A9">
      <w:pPr>
        <w:spacing w:after="0"/>
        <w:ind w:left="284"/>
      </w:pPr>
      <w:r>
        <w:t>_</w:t>
      </w:r>
      <w:proofErr w:type="spellStart"/>
      <w:r>
        <w:t>topol_</w:t>
      </w:r>
      <w:proofErr w:type="gramStart"/>
      <w:r>
        <w:t>node.extended</w:t>
      </w:r>
      <w:proofErr w:type="gramEnd"/>
      <w:r>
        <w:t>_point_symbol</w:t>
      </w:r>
      <w:proofErr w:type="spellEnd"/>
    </w:p>
    <w:p w14:paraId="0000004B" w14:textId="77777777" w:rsidR="00113D28" w:rsidRDefault="006505A9">
      <w:pPr>
        <w:ind w:left="284"/>
      </w:pPr>
      <w:r>
        <w:t>_</w:t>
      </w:r>
      <w:proofErr w:type="spellStart"/>
      <w:r>
        <w:t>topol_</w:t>
      </w:r>
      <w:proofErr w:type="gramStart"/>
      <w:r>
        <w:t>node.vertex</w:t>
      </w:r>
      <w:proofErr w:type="gramEnd"/>
      <w:r>
        <w:t>_symbol</w:t>
      </w:r>
      <w:proofErr w:type="spellEnd"/>
    </w:p>
    <w:p w14:paraId="0000004C" w14:textId="77777777" w:rsidR="00113D28" w:rsidRDefault="006505A9">
      <w:r>
        <w:t>If the _</w:t>
      </w:r>
      <w:proofErr w:type="spellStart"/>
      <w:r>
        <w:t>topol_</w:t>
      </w:r>
      <w:proofErr w:type="gramStart"/>
      <w:r>
        <w:t>node.atom</w:t>
      </w:r>
      <w:proofErr w:type="gramEnd"/>
      <w:r>
        <w:t>_label</w:t>
      </w:r>
      <w:proofErr w:type="spellEnd"/>
      <w:r>
        <w:t xml:space="preserve"> item is present, the underlying net node labelled in the _</w:t>
      </w:r>
      <w:proofErr w:type="spellStart"/>
      <w:r>
        <w:t>topol_node.label</w:t>
      </w:r>
      <w:proofErr w:type="spellEnd"/>
      <w:r>
        <w:t xml:space="preserve"> item coincides with the atom specified by the _</w:t>
      </w:r>
      <w:proofErr w:type="spellStart"/>
      <w:r>
        <w:t>atom_site_label</w:t>
      </w:r>
      <w:proofErr w:type="spellEnd"/>
      <w:r>
        <w:t xml:space="preserve"> item. In partic</w:t>
      </w:r>
      <w:r>
        <w:t>ular, if the representation is complete, all underlying net nodes coincide with atoms, and labels _</w:t>
      </w:r>
      <w:proofErr w:type="spellStart"/>
      <w:r>
        <w:t>topol_node.label</w:t>
      </w:r>
      <w:proofErr w:type="spellEnd"/>
      <w:r>
        <w:t xml:space="preserve"> can coincide with _</w:t>
      </w:r>
      <w:proofErr w:type="spellStart"/>
      <w:r>
        <w:t>topol_node.atom_label</w:t>
      </w:r>
      <w:proofErr w:type="spellEnd"/>
      <w:r>
        <w:t xml:space="preserve"> </w:t>
      </w:r>
      <w:sdt>
        <w:sdtPr>
          <w:tag w:val="goog_rdk_8"/>
          <w:id w:val="742837000"/>
        </w:sdtPr>
        <w:sdtEndPr/>
        <w:sdtContent>
          <w:commentRangeStart w:id="8"/>
        </w:sdtContent>
      </w:sdt>
      <w:r>
        <w:rPr>
          <w:strike/>
        </w:rPr>
        <w:t>can both refer to the same _</w:t>
      </w:r>
      <w:proofErr w:type="spellStart"/>
      <w:r>
        <w:rPr>
          <w:strike/>
        </w:rPr>
        <w:t>atom_site_label</w:t>
      </w:r>
      <w:proofErr w:type="spellEnd"/>
      <w:r>
        <w:rPr>
          <w:strike/>
        </w:rPr>
        <w:t xml:space="preserve"> value</w:t>
      </w:r>
      <w:commentRangeEnd w:id="8"/>
      <w:r>
        <w:commentReference w:id="8"/>
      </w:r>
      <w:r>
        <w:t>, and items _</w:t>
      </w:r>
      <w:proofErr w:type="spellStart"/>
      <w:r>
        <w:t>topol_node.fract_x</w:t>
      </w:r>
      <w:proofErr w:type="spellEnd"/>
      <w:r>
        <w:t xml:space="preserve">, </w:t>
      </w:r>
      <w:sdt>
        <w:sdtPr>
          <w:tag w:val="goog_rdk_9"/>
          <w:id w:val="90447045"/>
        </w:sdtPr>
        <w:sdtEndPr/>
        <w:sdtContent>
          <w:commentRangeStart w:id="9"/>
        </w:sdtContent>
      </w:sdt>
      <w:r>
        <w:t>_</w:t>
      </w:r>
      <w:proofErr w:type="spellStart"/>
      <w:r>
        <w:t>topol_nod</w:t>
      </w:r>
      <w:r>
        <w:t>e.</w:t>
      </w:r>
      <w:commentRangeEnd w:id="9"/>
      <w:r>
        <w:commentReference w:id="9"/>
      </w:r>
      <w:r>
        <w:t>fract_y</w:t>
      </w:r>
      <w:proofErr w:type="spellEnd"/>
      <w:r>
        <w:t>, _</w:t>
      </w:r>
      <w:proofErr w:type="spellStart"/>
      <w:r>
        <w:t>topol_node.fract_z</w:t>
      </w:r>
      <w:proofErr w:type="spellEnd"/>
      <w:r>
        <w:t>, _</w:t>
      </w:r>
      <w:proofErr w:type="spellStart"/>
      <w:r>
        <w:t>topol_node.symmetry_multiplicity</w:t>
      </w:r>
      <w:proofErr w:type="spellEnd"/>
      <w:r>
        <w:t>, and _</w:t>
      </w:r>
      <w:proofErr w:type="spellStart"/>
      <w:r>
        <w:t>topol_node.Wyckoff_symbol</w:t>
      </w:r>
      <w:proofErr w:type="spellEnd"/>
      <w:r>
        <w:t xml:space="preserve"> should not be present, as that information can be extracted from the corresponding items of the ATOM_SITE category.</w:t>
      </w:r>
    </w:p>
    <w:p w14:paraId="0000004D" w14:textId="77777777" w:rsidR="00113D28" w:rsidRDefault="006505A9">
      <w:r>
        <w:t>TOPOL_LINK</w:t>
      </w:r>
    </w:p>
    <w:p w14:paraId="0000004E" w14:textId="77777777" w:rsidR="00113D28" w:rsidRDefault="006505A9">
      <w:r>
        <w:t>The connectivity of the node</w:t>
      </w:r>
      <w:r>
        <w:t xml:space="preserve">s is described in the TOPOL_LINK category.  Some of the items of that category are </w:t>
      </w:r>
      <w:proofErr w:type="gramStart"/>
      <w:r>
        <w:t>similar to</w:t>
      </w:r>
      <w:proofErr w:type="gramEnd"/>
      <w:r>
        <w:t xml:space="preserve"> those from GEOM_BOND or GEOM_CONTACT categories:</w:t>
      </w:r>
    </w:p>
    <w:p w14:paraId="0000004F"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link.node</w:t>
      </w:r>
      <w:proofErr w:type="gramEnd"/>
      <w:r>
        <w:rPr>
          <w:color w:val="000000"/>
        </w:rPr>
        <w:t>_label_1</w:t>
      </w:r>
    </w:p>
    <w:p w14:paraId="00000050" w14:textId="77777777" w:rsidR="00113D28" w:rsidRDefault="006505A9">
      <w:pPr>
        <w:spacing w:after="0"/>
        <w:ind w:left="708"/>
      </w:pPr>
      <w:r>
        <w:t>→ _</w:t>
      </w:r>
      <w:proofErr w:type="spellStart"/>
      <w:r>
        <w:t>topol_</w:t>
      </w:r>
      <w:proofErr w:type="gramStart"/>
      <w:r>
        <w:t>node.label</w:t>
      </w:r>
      <w:proofErr w:type="spellEnd"/>
      <w:proofErr w:type="gramEnd"/>
    </w:p>
    <w:p w14:paraId="00000051"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link.node</w:t>
      </w:r>
      <w:proofErr w:type="gramEnd"/>
      <w:r>
        <w:rPr>
          <w:color w:val="000000"/>
        </w:rPr>
        <w:t>_label_2</w:t>
      </w:r>
    </w:p>
    <w:p w14:paraId="00000052" w14:textId="77777777" w:rsidR="00113D28" w:rsidRDefault="006505A9">
      <w:pPr>
        <w:spacing w:after="0"/>
        <w:ind w:left="708"/>
      </w:pPr>
      <w:r>
        <w:t>→ _</w:t>
      </w:r>
      <w:proofErr w:type="spellStart"/>
      <w:r>
        <w:t>topol_</w:t>
      </w:r>
      <w:proofErr w:type="gramStart"/>
      <w:r>
        <w:t>node.label</w:t>
      </w:r>
      <w:proofErr w:type="spellEnd"/>
      <w:proofErr w:type="gramEnd"/>
    </w:p>
    <w:p w14:paraId="00000053" w14:textId="77777777" w:rsidR="00113D28" w:rsidRDefault="006505A9">
      <w:pPr>
        <w:ind w:left="284"/>
      </w:pPr>
      <w:r>
        <w:t>_</w:t>
      </w:r>
      <w:proofErr w:type="spellStart"/>
      <w:r>
        <w:t>topol_</w:t>
      </w:r>
      <w:proofErr w:type="gramStart"/>
      <w:r>
        <w:t>link.distance</w:t>
      </w:r>
      <w:proofErr w:type="spellEnd"/>
      <w:proofErr w:type="gramEnd"/>
    </w:p>
    <w:p w14:paraId="00000054" w14:textId="77777777" w:rsidR="00113D28" w:rsidRDefault="006505A9">
      <w:r>
        <w:t>However, link symmetry operations are expressed differently from GEOM_BOND or GEOM_CONTACT. They are split into two parts: translational (_</w:t>
      </w:r>
      <w:proofErr w:type="spellStart"/>
      <w:r>
        <w:t>topol_</w:t>
      </w:r>
      <w:proofErr w:type="gramStart"/>
      <w:r>
        <w:t>link.site</w:t>
      </w:r>
      <w:proofErr w:type="gramEnd"/>
      <w:r>
        <w:t>_symmetry_translation</w:t>
      </w:r>
      <w:proofErr w:type="spellEnd"/>
      <w:r>
        <w:t>_*) and non-translational (_</w:t>
      </w:r>
      <w:proofErr w:type="spellStart"/>
      <w:r>
        <w:t>topol_link.site_symmetry_symop</w:t>
      </w:r>
      <w:proofErr w:type="spellEnd"/>
      <w:r>
        <w:t>_*</w:t>
      </w:r>
      <w:r>
        <w:t>). This enables one to specify any number of translations that can be important for some interpenetrating arrays, where the connected nodes can belong to distant unit cells. Thus, we have:</w:t>
      </w:r>
    </w:p>
    <w:p w14:paraId="00000055"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link.site</w:t>
      </w:r>
      <w:proofErr w:type="gramEnd"/>
      <w:r>
        <w:rPr>
          <w:color w:val="000000"/>
        </w:rPr>
        <w:t>_symmetry_symop_1</w:t>
      </w:r>
    </w:p>
    <w:p w14:paraId="00000056" w14:textId="77777777" w:rsidR="00113D28" w:rsidRDefault="006505A9">
      <w:pPr>
        <w:spacing w:after="0"/>
        <w:ind w:left="708"/>
      </w:pPr>
      <w:r>
        <w:t>→ _space_group_symop.id</w:t>
      </w:r>
    </w:p>
    <w:p w14:paraId="00000057"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w:t>
      </w:r>
      <w:r>
        <w:rPr>
          <w:color w:val="000000"/>
        </w:rPr>
        <w:t>nk.site</w:t>
      </w:r>
      <w:proofErr w:type="gramEnd"/>
      <w:r>
        <w:rPr>
          <w:color w:val="000000"/>
        </w:rPr>
        <w:t>_symmetry_symop_2</w:t>
      </w:r>
    </w:p>
    <w:p w14:paraId="00000058" w14:textId="77777777" w:rsidR="00113D28" w:rsidRDefault="006505A9">
      <w:pPr>
        <w:spacing w:after="0"/>
        <w:ind w:left="708"/>
      </w:pPr>
      <w:r>
        <w:t>→ _space_group_symop.id</w:t>
      </w:r>
    </w:p>
    <w:p w14:paraId="00000059" w14:textId="77777777" w:rsidR="00113D28" w:rsidRDefault="006505A9">
      <w:pPr>
        <w:spacing w:after="0"/>
        <w:ind w:left="284"/>
      </w:pPr>
      <w:r>
        <w:t>_topol_</w:t>
      </w:r>
      <w:proofErr w:type="gramStart"/>
      <w:r>
        <w:t>link.site</w:t>
      </w:r>
      <w:proofErr w:type="gramEnd"/>
      <w:r>
        <w:t>_symmetry_translation_1</w:t>
      </w:r>
    </w:p>
    <w:p w14:paraId="0000005A" w14:textId="77777777" w:rsidR="00113D28" w:rsidRDefault="006505A9">
      <w:pPr>
        <w:spacing w:after="0"/>
        <w:ind w:left="284"/>
      </w:pPr>
      <w:r>
        <w:lastRenderedPageBreak/>
        <w:t>_topol_</w:t>
      </w:r>
      <w:proofErr w:type="gramStart"/>
      <w:r>
        <w:t>link.site</w:t>
      </w:r>
      <w:proofErr w:type="gramEnd"/>
      <w:r>
        <w:t>_symmetry_translation_2</w:t>
      </w:r>
    </w:p>
    <w:p w14:paraId="0000005B" w14:textId="77777777" w:rsidR="00113D28" w:rsidRDefault="006505A9">
      <w:r>
        <w:t xml:space="preserve">     </w:t>
      </w:r>
    </w:p>
    <w:p w14:paraId="0000005C" w14:textId="77777777" w:rsidR="00113D28" w:rsidRDefault="006505A9">
      <w:r>
        <w:t>There are several additional items for description of other link properties, including:</w:t>
      </w:r>
    </w:p>
    <w:p w14:paraId="0000005D" w14:textId="77777777" w:rsidR="00113D28" w:rsidRDefault="006505A9">
      <w:pPr>
        <w:numPr>
          <w:ilvl w:val="0"/>
          <w:numId w:val="3"/>
        </w:numPr>
        <w:pBdr>
          <w:top w:val="nil"/>
          <w:left w:val="nil"/>
          <w:bottom w:val="nil"/>
          <w:right w:val="nil"/>
          <w:between w:val="nil"/>
        </w:pBdr>
        <w:spacing w:after="0"/>
      </w:pPr>
      <w:r>
        <w:rPr>
          <w:color w:val="000000"/>
        </w:rPr>
        <w:t>_topol_link.id</w:t>
      </w:r>
    </w:p>
    <w:p w14:paraId="0000005E" w14:textId="77777777" w:rsidR="00113D28" w:rsidRDefault="006505A9">
      <w:pPr>
        <w:spacing w:after="0"/>
        <w:ind w:left="284"/>
      </w:pPr>
      <w:r>
        <w:t>_</w:t>
      </w:r>
      <w:proofErr w:type="spellStart"/>
      <w:r>
        <w:t>topol_</w:t>
      </w:r>
      <w:proofErr w:type="gramStart"/>
      <w:r>
        <w:t>link.type</w:t>
      </w:r>
      <w:proofErr w:type="spellEnd"/>
      <w:proofErr w:type="gramEnd"/>
    </w:p>
    <w:p w14:paraId="0000005F" w14:textId="77777777" w:rsidR="00113D28" w:rsidRDefault="006505A9">
      <w:pPr>
        <w:spacing w:after="0"/>
        <w:ind w:left="284"/>
      </w:pPr>
      <w:r>
        <w:t>_</w:t>
      </w:r>
      <w:proofErr w:type="spellStart"/>
      <w:r>
        <w:t>topol_</w:t>
      </w:r>
      <w:proofErr w:type="gramStart"/>
      <w:r>
        <w:t>link.order</w:t>
      </w:r>
      <w:proofErr w:type="spellEnd"/>
      <w:proofErr w:type="gramEnd"/>
    </w:p>
    <w:p w14:paraId="00000060" w14:textId="77777777" w:rsidR="00113D28" w:rsidRDefault="006505A9">
      <w:pPr>
        <w:spacing w:after="0"/>
        <w:ind w:left="284"/>
      </w:pPr>
      <w:r>
        <w:t>_</w:t>
      </w:r>
      <w:proofErr w:type="spellStart"/>
      <w:r>
        <w:t>topol_</w:t>
      </w:r>
      <w:proofErr w:type="gramStart"/>
      <w:r>
        <w:t>link.multiplicity</w:t>
      </w:r>
      <w:proofErr w:type="spellEnd"/>
      <w:proofErr w:type="gramEnd"/>
    </w:p>
    <w:p w14:paraId="00000061" w14:textId="77777777" w:rsidR="00113D28" w:rsidRDefault="006505A9">
      <w:pPr>
        <w:spacing w:after="0"/>
        <w:ind w:left="284"/>
      </w:pPr>
      <w:r>
        <w:t>_</w:t>
      </w:r>
      <w:proofErr w:type="spellStart"/>
      <w:r>
        <w:t>topol_</w:t>
      </w:r>
      <w:proofErr w:type="gramStart"/>
      <w:r>
        <w:t>link.special</w:t>
      </w:r>
      <w:proofErr w:type="gramEnd"/>
      <w:r>
        <w:t>_details</w:t>
      </w:r>
      <w:proofErr w:type="spellEnd"/>
    </w:p>
    <w:p w14:paraId="00000062" w14:textId="77777777" w:rsidR="00113D28" w:rsidRDefault="006505A9">
      <w:pPr>
        <w:ind w:left="284"/>
      </w:pPr>
      <w:r>
        <w:t>_</w:t>
      </w:r>
      <w:proofErr w:type="spellStart"/>
      <w:r>
        <w:t>topol_</w:t>
      </w:r>
      <w:proofErr w:type="gramStart"/>
      <w:r>
        <w:t>link.Voronoi</w:t>
      </w:r>
      <w:proofErr w:type="gramEnd"/>
      <w:r>
        <w:t>_solidangle</w:t>
      </w:r>
      <w:proofErr w:type="spellEnd"/>
    </w:p>
    <w:p w14:paraId="00000063" w14:textId="77777777" w:rsidR="00113D28" w:rsidRDefault="006505A9">
      <w:pPr>
        <w:spacing w:after="0" w:line="240" w:lineRule="auto"/>
      </w:pPr>
      <w:r>
        <w:t xml:space="preserve">The </w:t>
      </w:r>
      <w:proofErr w:type="spellStart"/>
      <w:r>
        <w:t>topol_</w:t>
      </w:r>
      <w:proofErr w:type="gramStart"/>
      <w:r>
        <w:t>link.Voronoi</w:t>
      </w:r>
      <w:proofErr w:type="gramEnd"/>
      <w:r>
        <w:t>_solidangle</w:t>
      </w:r>
      <w:proofErr w:type="spellEnd"/>
      <w:r>
        <w:t xml:space="preserve"> item designates the solid angle of an interatomic contact A-X, which corresponds to a common face of the Voronoi </w:t>
      </w:r>
      <w:proofErr w:type="spellStart"/>
      <w:r>
        <w:t>polyhedra</w:t>
      </w:r>
      <w:proofErr w:type="spellEnd"/>
      <w:r>
        <w:t xml:space="preserve"> of A and X atoms (</w:t>
      </w:r>
      <w:proofErr w:type="spellStart"/>
      <w:r>
        <w:t>Blatov</w:t>
      </w:r>
      <w:proofErr w:type="spellEnd"/>
      <w:r>
        <w:t>, 2004; Fig. 1).</w:t>
      </w:r>
    </w:p>
    <w:p w14:paraId="00000064" w14:textId="77777777" w:rsidR="00113D28" w:rsidRDefault="00113D28">
      <w:pPr>
        <w:spacing w:after="0" w:line="240" w:lineRule="auto"/>
      </w:pPr>
    </w:p>
    <w:p w14:paraId="00000065" w14:textId="77777777" w:rsidR="00113D28" w:rsidRDefault="006505A9">
      <w:pPr>
        <w:jc w:val="center"/>
        <w:rPr>
          <w:rFonts w:ascii="Times New Roman" w:eastAsia="Times New Roman" w:hAnsi="Times New Roman" w:cs="Times New Roman"/>
        </w:rPr>
      </w:pPr>
      <w:r>
        <w:rPr>
          <w:noProof/>
        </w:rPr>
        <w:drawing>
          <wp:inline distT="0" distB="0" distL="0" distR="0" wp14:anchorId="27CAFA00" wp14:editId="30E5A15A">
            <wp:extent cx="1951200" cy="1916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1200" cy="1916562"/>
                    </a:xfrm>
                    <a:prstGeom prst="rect">
                      <a:avLst/>
                    </a:prstGeom>
                    <a:ln/>
                  </pic:spPr>
                </pic:pic>
              </a:graphicData>
            </a:graphic>
          </wp:inline>
        </w:drawing>
      </w:r>
    </w:p>
    <w:p w14:paraId="00000066" w14:textId="77777777" w:rsidR="00113D28" w:rsidRDefault="006505A9">
      <w:r>
        <w:rPr>
          <w:b/>
        </w:rPr>
        <w:t>Figure 1:</w:t>
      </w:r>
      <w:r>
        <w:t xml:space="preserve"> The solid angle of the shaded Voronoi polyhed</w:t>
      </w:r>
      <w:r>
        <w:t xml:space="preserve">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w:t>
      </w:r>
      <w:r>
        <w:t>nd X atoms and corresponds to the bond A-X.</w:t>
      </w:r>
    </w:p>
    <w:p w14:paraId="00000067" w14:textId="77777777" w:rsidR="00113D28" w:rsidRDefault="006505A9">
      <w:r>
        <w:t>TOPOL_EDGE</w:t>
      </w:r>
    </w:p>
    <w:p w14:paraId="00000068" w14:textId="77777777" w:rsidR="00113D28" w:rsidRDefault="006505A9">
      <w:r>
        <w:t xml:space="preserve">When a link of the underlying net corresponds to a </w:t>
      </w:r>
      <w:proofErr w:type="spellStart"/>
      <w:r>
        <w:t>briding</w:t>
      </w:r>
      <w:proofErr w:type="spellEnd"/>
      <w:r>
        <w:t xml:space="preserve"> atom or a complex polyatomic bridge (a ligand, or cluster, for example), the category TOPOL_EDGE describes the chemical composition </w:t>
      </w:r>
      <w:proofErr w:type="gramStart"/>
      <w:r>
        <w:t>of  that</w:t>
      </w:r>
      <w:proofErr w:type="gramEnd"/>
      <w:r>
        <w:t xml:space="preserve"> l</w:t>
      </w:r>
      <w:r>
        <w:t>ink, identified by the _topol_edge.id item:</w:t>
      </w:r>
    </w:p>
    <w:p w14:paraId="00000069" w14:textId="77777777" w:rsidR="00113D28" w:rsidRDefault="006505A9">
      <w:pPr>
        <w:numPr>
          <w:ilvl w:val="0"/>
          <w:numId w:val="1"/>
        </w:numPr>
        <w:pBdr>
          <w:top w:val="nil"/>
          <w:left w:val="nil"/>
          <w:bottom w:val="nil"/>
          <w:right w:val="nil"/>
          <w:between w:val="nil"/>
        </w:pBdr>
        <w:spacing w:after="0"/>
        <w:rPr>
          <w:color w:val="000000"/>
        </w:rPr>
      </w:pPr>
      <w:r>
        <w:rPr>
          <w:color w:val="000000"/>
        </w:rPr>
        <w:t>_topol_edge.id</w:t>
      </w:r>
    </w:p>
    <w:p w14:paraId="0000006A" w14:textId="77777777" w:rsidR="00113D28" w:rsidRDefault="006505A9">
      <w:pPr>
        <w:spacing w:after="0"/>
        <w:ind w:left="708"/>
      </w:pPr>
      <w:r>
        <w:t>→ _topol_link.id</w:t>
      </w:r>
    </w:p>
    <w:p w14:paraId="0000006B" w14:textId="77777777" w:rsidR="00113D28" w:rsidRDefault="006505A9">
      <w:pPr>
        <w:spacing w:after="0"/>
        <w:ind w:left="284"/>
      </w:pPr>
      <w:r>
        <w:t>_</w:t>
      </w:r>
      <w:proofErr w:type="spellStart"/>
      <w:r>
        <w:t>topol_</w:t>
      </w:r>
      <w:proofErr w:type="gramStart"/>
      <w:r>
        <w:t>edge.chemical</w:t>
      </w:r>
      <w:proofErr w:type="gramEnd"/>
      <w:r>
        <w:t>_formula_iupac</w:t>
      </w:r>
      <w:proofErr w:type="spellEnd"/>
    </w:p>
    <w:p w14:paraId="0000006C" w14:textId="77777777" w:rsidR="00113D28" w:rsidRDefault="006505A9">
      <w:pPr>
        <w:spacing w:after="0"/>
        <w:ind w:left="284"/>
      </w:pPr>
      <w:r>
        <w:t>_</w:t>
      </w:r>
      <w:proofErr w:type="spellStart"/>
      <w:r>
        <w:t>topol_</w:t>
      </w:r>
      <w:proofErr w:type="gramStart"/>
      <w:r>
        <w:t>edge.chemical</w:t>
      </w:r>
      <w:proofErr w:type="gramEnd"/>
      <w:r>
        <w:t>_formula_moiety</w:t>
      </w:r>
      <w:proofErr w:type="spellEnd"/>
    </w:p>
    <w:p w14:paraId="0000006D" w14:textId="77777777" w:rsidR="00113D28" w:rsidRDefault="006505A9">
      <w:pPr>
        <w:ind w:left="284"/>
      </w:pPr>
      <w:r>
        <w:t>_</w:t>
      </w:r>
      <w:proofErr w:type="spellStart"/>
      <w:r>
        <w:t>topol_</w:t>
      </w:r>
      <w:proofErr w:type="gramStart"/>
      <w:r>
        <w:t>edge.chemical</w:t>
      </w:r>
      <w:proofErr w:type="gramEnd"/>
      <w:r>
        <w:t>_formula_sum</w:t>
      </w:r>
      <w:proofErr w:type="spellEnd"/>
    </w:p>
    <w:sdt>
      <w:sdtPr>
        <w:tag w:val="goog_rdk_13"/>
        <w:id w:val="1479888159"/>
      </w:sdtPr>
      <w:sdtEndPr/>
      <w:sdtContent>
        <w:p w14:paraId="0000006E" w14:textId="77777777" w:rsidR="00113D28" w:rsidRDefault="006505A9">
          <w:pPr>
            <w:rPr>
              <w:del w:id="10" w:author="Robert Hanson" w:date="2021-04-24T18:26:00Z"/>
              <w:i/>
            </w:rPr>
          </w:pPr>
          <w:sdt>
            <w:sdtPr>
              <w:tag w:val="goog_rdk_11"/>
              <w:id w:val="180634473"/>
            </w:sdtPr>
            <w:sdtEndPr/>
            <w:sdtContent>
              <w:sdt>
                <w:sdtPr>
                  <w:tag w:val="goog_rdk_12"/>
                  <w:id w:val="1736206028"/>
                </w:sdtPr>
                <w:sdtEndPr/>
                <w:sdtContent>
                  <w:commentRangeStart w:id="11"/>
                </w:sdtContent>
              </w:sdt>
              <w:del w:id="12" w:author="Robert Hanson" w:date="2021-04-24T18:26:00Z">
                <w:r>
                  <w:rPr>
                    <w:i/>
                  </w:rPr>
                  <w:delText>The bullet (∙) indicates a category key. The arrow (→) is a reference to a</w:delText>
                </w:r>
                <w:r>
                  <w:rPr>
                    <w:i/>
                  </w:rPr>
                  <w:delText xml:space="preserve"> parent data item.</w:delText>
                </w:r>
              </w:del>
            </w:sdtContent>
          </w:sdt>
        </w:p>
      </w:sdtContent>
    </w:sdt>
    <w:commentRangeEnd w:id="11"/>
    <w:p w14:paraId="0000006F" w14:textId="77777777" w:rsidR="00113D28" w:rsidRDefault="006505A9">
      <w:pPr>
        <w:rPr>
          <w:b/>
        </w:rPr>
      </w:pPr>
      <w:r>
        <w:commentReference w:id="11"/>
      </w:r>
      <w:r>
        <w:rPr>
          <w:b/>
        </w:rPr>
        <w:t>3.2. Underlying net topological properties</w:t>
      </w:r>
    </w:p>
    <w:p w14:paraId="00000070" w14:textId="77777777" w:rsidR="00113D28" w:rsidRDefault="006505A9">
      <w:r>
        <w:t>The topological properties of the underlying net described by the _TOPOL_NODE, TOPOL_LINK</w:t>
      </w:r>
      <w:sdt>
        <w:sdtPr>
          <w:tag w:val="goog_rdk_14"/>
          <w:id w:val="394871457"/>
        </w:sdtPr>
        <w:sdtEndPr/>
        <w:sdtContent>
          <w:ins w:id="13" w:author="Robert Hanson" w:date="2021-04-24T18:02:00Z">
            <w:r>
              <w:t>,</w:t>
            </w:r>
          </w:ins>
        </w:sdtContent>
      </w:sdt>
      <w:r>
        <w:t xml:space="preserve"> and _TOPOL_EDGE categories, are collected in associated TOPOL, TOPOL_ENTANGL, TOPOL_TILING, TOPOL_TILING_FACES, TOPOL_TILING_TILES and TOPOL_OCCURRENCE categories.</w:t>
      </w:r>
    </w:p>
    <w:p w14:paraId="00000071" w14:textId="77777777" w:rsidR="00113D28" w:rsidRDefault="006505A9">
      <w:r>
        <w:t xml:space="preserve">     </w:t>
      </w:r>
    </w:p>
    <w:p w14:paraId="00000072" w14:textId="77777777" w:rsidR="00113D28" w:rsidRDefault="006505A9">
      <w:r>
        <w:t>TOPOL</w:t>
      </w:r>
    </w:p>
    <w:p w14:paraId="00000073" w14:textId="77777777" w:rsidR="00113D28" w:rsidRDefault="006505A9">
      <w:pPr>
        <w:spacing w:after="0"/>
      </w:pPr>
      <w:r>
        <w:lastRenderedPageBreak/>
        <w:t>The following items describe the connectivity of an underlying net:</w:t>
      </w:r>
    </w:p>
    <w:p w14:paraId="00000074" w14:textId="77777777" w:rsidR="00113D28" w:rsidRDefault="006505A9">
      <w:pPr>
        <w:spacing w:after="0"/>
        <w:ind w:left="284"/>
      </w:pPr>
      <w:r>
        <w:t>_</w:t>
      </w:r>
      <w:proofErr w:type="spellStart"/>
      <w:proofErr w:type="gramStart"/>
      <w:r>
        <w:t>topol.overall</w:t>
      </w:r>
      <w:proofErr w:type="gramEnd"/>
      <w:r>
        <w:t>_topology</w:t>
      </w:r>
      <w:proofErr w:type="spellEnd"/>
    </w:p>
    <w:p w14:paraId="00000075" w14:textId="77777777" w:rsidR="00113D28" w:rsidRDefault="006505A9">
      <w:pPr>
        <w:spacing w:after="0"/>
        <w:ind w:left="284"/>
      </w:pPr>
      <w:r>
        <w:t>_</w:t>
      </w:r>
      <w:proofErr w:type="spellStart"/>
      <w:proofErr w:type="gramStart"/>
      <w:r>
        <w:t>topol.overall</w:t>
      </w:r>
      <w:proofErr w:type="gramEnd"/>
      <w:r>
        <w:t>_topology_EPINET</w:t>
      </w:r>
      <w:proofErr w:type="spellEnd"/>
    </w:p>
    <w:p w14:paraId="00000076" w14:textId="77777777" w:rsidR="00113D28" w:rsidRDefault="006505A9">
      <w:pPr>
        <w:spacing w:after="0"/>
        <w:ind w:left="284"/>
      </w:pPr>
      <w:r>
        <w:t>_</w:t>
      </w:r>
      <w:proofErr w:type="spellStart"/>
      <w:proofErr w:type="gramStart"/>
      <w:r>
        <w:t>topol.overall</w:t>
      </w:r>
      <w:proofErr w:type="gramEnd"/>
      <w:r>
        <w:t>_topology_RCSR</w:t>
      </w:r>
      <w:proofErr w:type="spellEnd"/>
    </w:p>
    <w:p w14:paraId="00000077" w14:textId="77777777" w:rsidR="00113D28" w:rsidRDefault="006505A9">
      <w:pPr>
        <w:spacing w:after="0"/>
        <w:ind w:left="284"/>
      </w:pPr>
      <w:r>
        <w:t>_</w:t>
      </w:r>
      <w:proofErr w:type="spellStart"/>
      <w:proofErr w:type="gramStart"/>
      <w:r>
        <w:t>topol.overall</w:t>
      </w:r>
      <w:proofErr w:type="gramEnd"/>
      <w:r>
        <w:t>_topology_SP</w:t>
      </w:r>
      <w:proofErr w:type="spellEnd"/>
    </w:p>
    <w:p w14:paraId="00000078" w14:textId="77777777" w:rsidR="00113D28" w:rsidRDefault="006505A9">
      <w:pPr>
        <w:spacing w:after="0"/>
        <w:ind w:left="284"/>
      </w:pPr>
      <w:r>
        <w:t>_</w:t>
      </w:r>
      <w:proofErr w:type="spellStart"/>
      <w:proofErr w:type="gramStart"/>
      <w:r>
        <w:t>topol.overall</w:t>
      </w:r>
      <w:proofErr w:type="gramEnd"/>
      <w:r>
        <w:t>_topology_TOPOS</w:t>
      </w:r>
      <w:proofErr w:type="spellEnd"/>
    </w:p>
    <w:p w14:paraId="00000079" w14:textId="77777777" w:rsidR="00113D28" w:rsidRDefault="006505A9">
      <w:pPr>
        <w:spacing w:after="0"/>
        <w:ind w:left="284"/>
      </w:pPr>
      <w:r>
        <w:t>_</w:t>
      </w:r>
      <w:proofErr w:type="spellStart"/>
      <w:proofErr w:type="gramStart"/>
      <w:r>
        <w:t>topol.period</w:t>
      </w:r>
      <w:proofErr w:type="spellEnd"/>
      <w:proofErr w:type="gramEnd"/>
    </w:p>
    <w:p w14:paraId="0000007A" w14:textId="77777777" w:rsidR="00113D28" w:rsidRDefault="006505A9">
      <w:pPr>
        <w:spacing w:after="0"/>
        <w:ind w:left="284"/>
      </w:pPr>
      <w:r>
        <w:t>_topol.td10</w:t>
      </w:r>
    </w:p>
    <w:p w14:paraId="0000007B" w14:textId="77777777" w:rsidR="00113D28" w:rsidRDefault="006505A9">
      <w:pPr>
        <w:spacing w:after="0"/>
        <w:ind w:left="284"/>
      </w:pPr>
      <w:r>
        <w:t>_</w:t>
      </w:r>
      <w:proofErr w:type="spellStart"/>
      <w:proofErr w:type="gramStart"/>
      <w:r>
        <w:t>topol.total</w:t>
      </w:r>
      <w:proofErr w:type="gramEnd"/>
      <w:r>
        <w:t>_point_sy</w:t>
      </w:r>
      <w:r>
        <w:t>mbol</w:t>
      </w:r>
      <w:proofErr w:type="spellEnd"/>
    </w:p>
    <w:p w14:paraId="0000007C" w14:textId="77777777" w:rsidR="00113D28" w:rsidRDefault="006505A9">
      <w:pPr>
        <w:spacing w:after="0"/>
        <w:ind w:left="284"/>
      </w:pPr>
      <w:r>
        <w:t>_</w:t>
      </w:r>
      <w:proofErr w:type="spellStart"/>
      <w:proofErr w:type="gramStart"/>
      <w:r>
        <w:t>topol.genus</w:t>
      </w:r>
      <w:proofErr w:type="spellEnd"/>
      <w:proofErr w:type="gramEnd"/>
    </w:p>
    <w:p w14:paraId="0000007D" w14:textId="77777777" w:rsidR="00113D28" w:rsidRDefault="00113D28">
      <w:pPr>
        <w:spacing w:after="0"/>
        <w:ind w:left="284"/>
      </w:pPr>
    </w:p>
    <w:p w14:paraId="0000007E" w14:textId="77777777" w:rsidR="00113D28" w:rsidRDefault="006505A9">
      <w:pPr>
        <w:spacing w:after="0" w:line="240" w:lineRule="auto"/>
      </w:pPr>
      <w:r>
        <w:t xml:space="preserve">The overall topology of the net can be described in accordance with four known </w:t>
      </w:r>
      <w:proofErr w:type="gramStart"/>
      <w:r>
        <w:t>nomenclatures, or</w:t>
      </w:r>
      <w:proofErr w:type="gramEnd"/>
      <w:r>
        <w:t xml:space="preserve"> given in an arbitrary format. The following</w:t>
      </w:r>
      <w:r>
        <w:rPr>
          <w:b/>
        </w:rPr>
        <w:t xml:space="preserve"> </w:t>
      </w:r>
      <w:r>
        <w:t>nomenclatures are used to designate the overall topologies of periodic nets:</w:t>
      </w:r>
    </w:p>
    <w:p w14:paraId="0000007F"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RCSR lower-case bol</w:t>
      </w:r>
      <w:r>
        <w:rPr>
          <w:color w:val="000000"/>
        </w:rPr>
        <w:t xml:space="preserve">d three-letter symbols, see O'Keeffe </w:t>
      </w:r>
      <w:r>
        <w:rPr>
          <w:i/>
          <w:color w:val="000000"/>
        </w:rPr>
        <w:t>et al</w:t>
      </w:r>
      <w:r>
        <w:rPr>
          <w:color w:val="000000"/>
        </w:rPr>
        <w:t xml:space="preserve">. (2008) and http://rcsr.net/ for details.  Example: </w:t>
      </w:r>
      <w:proofErr w:type="spellStart"/>
      <w:proofErr w:type="gramStart"/>
      <w:r>
        <w:rPr>
          <w:b/>
          <w:color w:val="000000"/>
        </w:rPr>
        <w:t>dia</w:t>
      </w:r>
      <w:proofErr w:type="spellEnd"/>
      <w:r>
        <w:rPr>
          <w:b/>
          <w:color w:val="000000"/>
        </w:rPr>
        <w:t xml:space="preserve"> </w:t>
      </w:r>
      <w:r>
        <w:rPr>
          <w:color w:val="000000"/>
        </w:rPr>
        <w:t xml:space="preserve"> (</w:t>
      </w:r>
      <w:proofErr w:type="gramEnd"/>
      <w:r>
        <w:rPr>
          <w:color w:val="000000"/>
        </w:rPr>
        <w:t>see http://rcsr.net/nets/dia)</w:t>
      </w:r>
    </w:p>
    <w:p w14:paraId="00000080"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http://epinet.anu.edu.au/ for details.</w:t>
      </w:r>
    </w:p>
    <w:p w14:paraId="00000081"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symbols </w:t>
      </w:r>
      <w:r>
        <w:rPr>
          <w:i/>
          <w:color w:val="000000"/>
        </w:rPr>
        <w:t>k</w:t>
      </w:r>
      <w:r>
        <w:rPr>
          <w:color w:val="000000"/>
        </w:rPr>
        <w:t>/</w:t>
      </w:r>
      <w:r>
        <w:rPr>
          <w:i/>
          <w:color w:val="000000"/>
        </w:rPr>
        <w:t>m</w:t>
      </w:r>
      <w:r>
        <w:rPr>
          <w:color w:val="000000"/>
        </w:rPr>
        <w:t>/</w:t>
      </w:r>
      <w:proofErr w:type="spellStart"/>
      <w:r>
        <w:rPr>
          <w:i/>
          <w:color w:val="000000"/>
        </w:rPr>
        <w:t>fn</w:t>
      </w:r>
      <w:proofErr w:type="spellEnd"/>
      <w:r>
        <w:rPr>
          <w:color w:val="000000"/>
        </w:rPr>
        <w:t xml:space="preserve"> for sphere packings as proposed by Koch </w:t>
      </w:r>
      <w:r>
        <w:rPr>
          <w:i/>
          <w:color w:val="000000"/>
        </w:rPr>
        <w:t>et</w:t>
      </w:r>
      <w:r>
        <w:rPr>
          <w:i/>
          <w:color w:val="000000"/>
        </w:rPr>
        <w:t xml:space="preserve"> al</w:t>
      </w:r>
      <w:r>
        <w:rPr>
          <w:color w:val="000000"/>
        </w:rPr>
        <w:t>. (2006).</w:t>
      </w:r>
    </w:p>
    <w:p w14:paraId="00000082"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Zeolite capital three-letter symbols, see http://www.iza-structure.org/databases/ for details.</w:t>
      </w:r>
    </w:p>
    <w:p w14:paraId="00000083"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0000084"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20</w:t>
      </w:r>
      <w:r>
        <w:rPr>
          <w:color w:val="000000"/>
        </w:rPr>
        <w:t xml:space="preserve">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w:t>
      </w:r>
      <w:r>
        <w:rPr>
          <w:color w:val="000000"/>
        </w:rPr>
        <w:t xml:space="preserve"> and 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85" w14:textId="77777777" w:rsidR="00113D28" w:rsidRDefault="006505A9">
      <w:pPr>
        <w:numPr>
          <w:ilvl w:val="0"/>
          <w:numId w:val="1"/>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proofErr w:type="gramStart"/>
      <w:r>
        <w:rPr>
          <w:i/>
          <w:color w:val="000000"/>
        </w:rPr>
        <w:t>S</w:t>
      </w:r>
      <w:r>
        <w:rPr>
          <w:color w:val="000000"/>
        </w:rPr>
        <w:t>n;BS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n, BS is the set of numbers of non</w:t>
      </w:r>
      <w:r>
        <w:rPr>
          <w:color w:val="000000"/>
        </w:rPr>
        <w:t xml:space="preserve">-equivalent edges to be retained in the subnet. For instance, the notation </w:t>
      </w:r>
      <w:proofErr w:type="spellStart"/>
      <w:r>
        <w:rPr>
          <w:color w:val="000000"/>
        </w:rPr>
        <w:t>fny</w:t>
      </w:r>
      <w:proofErr w:type="spellEnd"/>
      <w:r>
        <w:rPr>
          <w:color w:val="000000"/>
        </w:rPr>
        <w:t>/P 63/m c m-&gt;P 63 2 2 (0,0,1/4</w:t>
      </w:r>
      <w:proofErr w:type="gramStart"/>
      <w:r>
        <w:rPr>
          <w:color w:val="000000"/>
        </w:rPr>
        <w:t>);Bond</w:t>
      </w:r>
      <w:proofErr w:type="gramEnd"/>
      <w:r>
        <w:rPr>
          <w:color w:val="000000"/>
        </w:rPr>
        <w:t xml:space="preserve">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w:t>
      </w:r>
      <w:r>
        <w:rPr>
          <w:color w:val="000000"/>
        </w:rPr>
        <w:t>ng the origin by (0, 0, 1/4) vector and breaking all non-equivalent edges in the resulting net except the edges No 2, 3, 4 and 5.</w:t>
      </w:r>
    </w:p>
    <w:p w14:paraId="00000086" w14:textId="77777777" w:rsidR="00113D28" w:rsidRDefault="006505A9">
      <w:r>
        <w:t>TOPOL_ENTANGL</w:t>
      </w:r>
    </w:p>
    <w:p w14:paraId="00000087" w14:textId="77777777" w:rsidR="00113D28" w:rsidRDefault="006505A9">
      <w:r>
        <w:t xml:space="preserve">     </w:t>
      </w:r>
    </w:p>
    <w:p w14:paraId="00000088" w14:textId="77777777" w:rsidR="00113D28" w:rsidRDefault="006505A9">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w:t>
      </w:r>
      <w:r>
        <w:t>veloped in future versions of the dictionary.</w:t>
      </w:r>
    </w:p>
    <w:p w14:paraId="00000089" w14:textId="77777777" w:rsidR="00113D28" w:rsidRDefault="006505A9">
      <w:pPr>
        <w:spacing w:after="0"/>
      </w:pPr>
      <w:r>
        <w:t>TOPOL_TILING, TOPOL_TILING_FACES, and TOPOL_TILING_TILES</w:t>
      </w:r>
    </w:p>
    <w:p w14:paraId="0000008A" w14:textId="77777777" w:rsidR="00113D28" w:rsidRDefault="006505A9">
      <w:pPr>
        <w:spacing w:after="0"/>
      </w:pPr>
      <w:r>
        <w:t xml:space="preserve">     </w:t>
      </w:r>
    </w:p>
    <w:p w14:paraId="0000008B" w14:textId="77777777" w:rsidR="00113D28" w:rsidRDefault="006505A9">
      <w:r>
        <w:t xml:space="preserve">These three categories describe a tiling, which is </w:t>
      </w:r>
      <w:sdt>
        <w:sdtPr>
          <w:tag w:val="goog_rdk_15"/>
          <w:id w:val="1876424716"/>
        </w:sdtPr>
        <w:sdtEndPr/>
        <w:sdtContent>
          <w:commentRangeStart w:id="14"/>
        </w:sdtContent>
      </w:sdt>
      <w:sdt>
        <w:sdtPr>
          <w:tag w:val="goog_rdk_16"/>
          <w:id w:val="1438725493"/>
        </w:sdtPr>
        <w:sdtEndPr/>
        <w:sdtContent>
          <w:commentRangeStart w:id="15"/>
        </w:sdtContent>
      </w:sdt>
      <w:r>
        <w:t>admitted by</w:t>
      </w:r>
      <w:commentRangeEnd w:id="14"/>
      <w:r>
        <w:commentReference w:id="14"/>
      </w:r>
      <w:commentRangeEnd w:id="15"/>
      <w:r>
        <w:commentReference w:id="15"/>
      </w:r>
      <w:r>
        <w:t xml:space="preserve"> the underlying net. As a rule, natural tiling (</w:t>
      </w:r>
      <w:proofErr w:type="spellStart"/>
      <w:r>
        <w:t>Blatov</w:t>
      </w:r>
      <w:proofErr w:type="spellEnd"/>
      <w:r>
        <w:t xml:space="preserve"> </w:t>
      </w:r>
      <w:r>
        <w:rPr>
          <w:i/>
        </w:rPr>
        <w:t>et al</w:t>
      </w:r>
      <w:r>
        <w:t>., 2007) is des</w:t>
      </w:r>
      <w:r>
        <w:t>cribed, since it contains minimal cages, which can be combined to provide all other larger cages, including infinite channels.</w:t>
      </w:r>
    </w:p>
    <w:p w14:paraId="0000008C" w14:textId="77777777" w:rsidR="00113D28" w:rsidRDefault="006505A9">
      <w:pPr>
        <w:spacing w:after="0"/>
      </w:pPr>
      <w:r>
        <w:t>Items in these categories include:</w:t>
      </w:r>
    </w:p>
    <w:p w14:paraId="0000008D" w14:textId="77777777" w:rsidR="00113D28" w:rsidRDefault="006505A9">
      <w:pPr>
        <w:spacing w:after="0"/>
      </w:pPr>
      <w:r>
        <w:lastRenderedPageBreak/>
        <w:t xml:space="preserve">     </w:t>
      </w:r>
    </w:p>
    <w:p w14:paraId="0000008E" w14:textId="77777777" w:rsidR="00113D28" w:rsidRDefault="006505A9">
      <w:pPr>
        <w:spacing w:after="0"/>
        <w:ind w:left="284"/>
      </w:pPr>
      <w:r>
        <w:t>_</w:t>
      </w:r>
      <w:proofErr w:type="spellStart"/>
      <w:r>
        <w:t>topol_</w:t>
      </w:r>
      <w:proofErr w:type="gramStart"/>
      <w:r>
        <w:t>tiling.vertices</w:t>
      </w:r>
      <w:proofErr w:type="spellEnd"/>
      <w:proofErr w:type="gramEnd"/>
    </w:p>
    <w:p w14:paraId="0000008F" w14:textId="77777777" w:rsidR="00113D28" w:rsidRDefault="006505A9">
      <w:pPr>
        <w:spacing w:after="0"/>
        <w:ind w:left="284"/>
      </w:pPr>
      <w:r>
        <w:t>_</w:t>
      </w:r>
      <w:proofErr w:type="spellStart"/>
      <w:r>
        <w:t>topol_</w:t>
      </w:r>
      <w:proofErr w:type="gramStart"/>
      <w:r>
        <w:t>tiling.edges</w:t>
      </w:r>
      <w:proofErr w:type="spellEnd"/>
      <w:proofErr w:type="gramEnd"/>
    </w:p>
    <w:p w14:paraId="00000090" w14:textId="77777777" w:rsidR="00113D28" w:rsidRDefault="006505A9">
      <w:pPr>
        <w:spacing w:after="0"/>
        <w:ind w:left="284"/>
      </w:pPr>
      <w:r>
        <w:t>_</w:t>
      </w:r>
      <w:proofErr w:type="spellStart"/>
      <w:r>
        <w:t>topol_</w:t>
      </w:r>
      <w:proofErr w:type="gramStart"/>
      <w:r>
        <w:t>tiling.faces</w:t>
      </w:r>
      <w:proofErr w:type="spellEnd"/>
      <w:proofErr w:type="gramEnd"/>
    </w:p>
    <w:p w14:paraId="00000091" w14:textId="77777777" w:rsidR="00113D28" w:rsidRDefault="006505A9">
      <w:pPr>
        <w:spacing w:after="0"/>
        <w:ind w:left="284"/>
      </w:pPr>
      <w:r>
        <w:t>_</w:t>
      </w:r>
      <w:proofErr w:type="spellStart"/>
      <w:r>
        <w:t>topol_</w:t>
      </w:r>
      <w:proofErr w:type="gramStart"/>
      <w:r>
        <w:t>tiling.tiles</w:t>
      </w:r>
      <w:proofErr w:type="spellEnd"/>
      <w:proofErr w:type="gramEnd"/>
    </w:p>
    <w:p w14:paraId="00000092" w14:textId="77777777" w:rsidR="00113D28" w:rsidRDefault="006505A9">
      <w:pPr>
        <w:spacing w:after="0"/>
        <w:ind w:left="284"/>
      </w:pPr>
      <w:r>
        <w:t>_</w:t>
      </w:r>
      <w:proofErr w:type="spellStart"/>
      <w:r>
        <w:t>topo</w:t>
      </w:r>
      <w:r>
        <w:t>l_</w:t>
      </w:r>
      <w:proofErr w:type="gramStart"/>
      <w:r>
        <w:t>tiling.signature</w:t>
      </w:r>
      <w:proofErr w:type="spellEnd"/>
      <w:proofErr w:type="gramEnd"/>
    </w:p>
    <w:p w14:paraId="00000093" w14:textId="77777777" w:rsidR="00113D28" w:rsidRDefault="006505A9">
      <w:pPr>
        <w:spacing w:after="0"/>
        <w:ind w:left="284"/>
      </w:pPr>
      <w:r>
        <w:t>_</w:t>
      </w:r>
      <w:proofErr w:type="spellStart"/>
      <w:r>
        <w:t>topol_</w:t>
      </w:r>
      <w:proofErr w:type="gramStart"/>
      <w:r>
        <w:t>tiling.Dsize</w:t>
      </w:r>
      <w:proofErr w:type="spellEnd"/>
      <w:proofErr w:type="gramEnd"/>
    </w:p>
    <w:p w14:paraId="00000094" w14:textId="77777777" w:rsidR="00113D28" w:rsidRDefault="006505A9">
      <w:pPr>
        <w:spacing w:after="0"/>
        <w:ind w:left="284"/>
      </w:pPr>
      <w:r>
        <w:t>_</w:t>
      </w:r>
      <w:proofErr w:type="spellStart"/>
      <w:r>
        <w:t>topol_</w:t>
      </w:r>
      <w:proofErr w:type="gramStart"/>
      <w:r>
        <w:t>tiling.dual</w:t>
      </w:r>
      <w:proofErr w:type="spellEnd"/>
      <w:proofErr w:type="gramEnd"/>
    </w:p>
    <w:p w14:paraId="00000095" w14:textId="77777777" w:rsidR="00113D28" w:rsidRDefault="006505A9">
      <w:pPr>
        <w:spacing w:after="0"/>
        <w:ind w:left="284"/>
      </w:pPr>
      <w:r>
        <w:t>_</w:t>
      </w:r>
      <w:proofErr w:type="spellStart"/>
      <w:r>
        <w:t>topol_tiling_</w:t>
      </w:r>
      <w:proofErr w:type="gramStart"/>
      <w:r>
        <w:t>faces.tile</w:t>
      </w:r>
      <w:proofErr w:type="gramEnd"/>
      <w:r>
        <w:t>_id</w:t>
      </w:r>
      <w:proofErr w:type="spellEnd"/>
    </w:p>
    <w:p w14:paraId="00000096" w14:textId="77777777" w:rsidR="00113D28" w:rsidRDefault="006505A9">
      <w:pPr>
        <w:spacing w:after="0"/>
        <w:ind w:left="284"/>
      </w:pPr>
      <w:r>
        <w:t>_</w:t>
      </w:r>
      <w:proofErr w:type="spellStart"/>
      <w:r>
        <w:t>topol_tiling_</w:t>
      </w:r>
      <w:proofErr w:type="gramStart"/>
      <w:r>
        <w:t>faces.size</w:t>
      </w:r>
      <w:proofErr w:type="spellEnd"/>
      <w:proofErr w:type="gramEnd"/>
    </w:p>
    <w:p w14:paraId="00000097" w14:textId="77777777" w:rsidR="00113D28" w:rsidRDefault="006505A9">
      <w:pPr>
        <w:spacing w:after="0"/>
        <w:ind w:left="284"/>
      </w:pPr>
      <w:r>
        <w:t>_</w:t>
      </w:r>
      <w:proofErr w:type="spellStart"/>
      <w:r>
        <w:t>topol_tiling_</w:t>
      </w:r>
      <w:proofErr w:type="gramStart"/>
      <w:r>
        <w:t>tile.count</w:t>
      </w:r>
      <w:proofErr w:type="spellEnd"/>
      <w:proofErr w:type="gramEnd"/>
    </w:p>
    <w:p w14:paraId="00000098" w14:textId="77777777" w:rsidR="00113D28" w:rsidRDefault="006505A9">
      <w:pPr>
        <w:spacing w:after="0"/>
        <w:ind w:left="284"/>
      </w:pPr>
      <w:r>
        <w:t xml:space="preserve">     </w:t>
      </w:r>
    </w:p>
    <w:p w14:paraId="00000099" w14:textId="77777777" w:rsidR="00113D28" w:rsidRDefault="006505A9">
      <w:pPr>
        <w:spacing w:after="0"/>
        <w:ind w:left="284"/>
      </w:pPr>
      <w:r>
        <w:t>_topol_tiling_tile.id</w:t>
      </w:r>
    </w:p>
    <w:p w14:paraId="0000009A" w14:textId="77777777" w:rsidR="00113D28" w:rsidRDefault="006505A9">
      <w:pPr>
        <w:ind w:left="284"/>
      </w:pPr>
      <w:r>
        <w:t>_</w:t>
      </w:r>
      <w:proofErr w:type="spellStart"/>
      <w:r>
        <w:t>topol_tiling_</w:t>
      </w:r>
      <w:proofErr w:type="gramStart"/>
      <w:r>
        <w:t>tile.count</w:t>
      </w:r>
      <w:proofErr w:type="spellEnd"/>
      <w:proofErr w:type="gramEnd"/>
    </w:p>
    <w:p w14:paraId="0000009B" w14:textId="77777777" w:rsidR="00113D28" w:rsidRDefault="006505A9">
      <w:r>
        <w:t>TOPOL_OCCURRENCE</w:t>
      </w:r>
    </w:p>
    <w:p w14:paraId="0000009C" w14:textId="77777777" w:rsidR="00113D28" w:rsidRDefault="006505A9">
      <w:r>
        <w:t>The TOPOL_OCCURRENCE category stores information on the occurrences of a particular topology in other crystal structures and can be used together with the _</w:t>
      </w:r>
      <w:proofErr w:type="spellStart"/>
      <w:proofErr w:type="gramStart"/>
      <w:r>
        <w:t>topol.overall</w:t>
      </w:r>
      <w:proofErr w:type="gramEnd"/>
      <w:r>
        <w:t>_topology</w:t>
      </w:r>
      <w:proofErr w:type="spellEnd"/>
      <w:r>
        <w:t>_* items for developing topological databases. Items include:</w:t>
      </w:r>
    </w:p>
    <w:p w14:paraId="0000009D" w14:textId="77777777" w:rsidR="00113D28" w:rsidRDefault="006505A9">
      <w:pPr>
        <w:spacing w:after="0"/>
        <w:ind w:left="284"/>
      </w:pPr>
      <w:r>
        <w:t>_</w:t>
      </w:r>
      <w:proofErr w:type="spellStart"/>
      <w:r>
        <w:t>topol_</w:t>
      </w:r>
      <w:proofErr w:type="gramStart"/>
      <w:r>
        <w:t>occurrenc</w:t>
      </w:r>
      <w:r>
        <w:t>e.total</w:t>
      </w:r>
      <w:proofErr w:type="spellEnd"/>
      <w:proofErr w:type="gramEnd"/>
    </w:p>
    <w:p w14:paraId="0000009E" w14:textId="77777777" w:rsidR="00113D28" w:rsidRDefault="006505A9">
      <w:pPr>
        <w:spacing w:after="0"/>
        <w:ind w:left="284"/>
      </w:pPr>
      <w:r>
        <w:t>_topol_occurrence.id</w:t>
      </w:r>
    </w:p>
    <w:p w14:paraId="0000009F" w14:textId="77777777" w:rsidR="00113D28" w:rsidRDefault="006505A9">
      <w:pPr>
        <w:numPr>
          <w:ilvl w:val="0"/>
          <w:numId w:val="2"/>
        </w:numPr>
        <w:pBdr>
          <w:top w:val="nil"/>
          <w:left w:val="nil"/>
          <w:bottom w:val="nil"/>
          <w:right w:val="nil"/>
          <w:between w:val="nil"/>
        </w:pBdr>
        <w:spacing w:after="0"/>
        <w:rPr>
          <w:color w:val="000000"/>
        </w:rPr>
      </w:pPr>
      <w:r>
        <w:rPr>
          <w:color w:val="000000"/>
        </w:rPr>
        <w:t>_</w:t>
      </w:r>
      <w:proofErr w:type="spellStart"/>
      <w:r>
        <w:rPr>
          <w:color w:val="000000"/>
        </w:rPr>
        <w:t>topol_</w:t>
      </w:r>
      <w:proofErr w:type="gramStart"/>
      <w:r>
        <w:rPr>
          <w:color w:val="000000"/>
        </w:rPr>
        <w:t>occurrence.citation</w:t>
      </w:r>
      <w:proofErr w:type="gramEnd"/>
      <w:r>
        <w:rPr>
          <w:color w:val="000000"/>
        </w:rPr>
        <w:t>_id</w:t>
      </w:r>
      <w:proofErr w:type="spellEnd"/>
    </w:p>
    <w:p w14:paraId="000000A0" w14:textId="77777777" w:rsidR="00113D28" w:rsidRDefault="006505A9">
      <w:pPr>
        <w:ind w:left="708"/>
      </w:pPr>
      <w:r>
        <w:t>→ _citation.id</w:t>
      </w:r>
    </w:p>
    <w:p w14:paraId="000000A1" w14:textId="77777777" w:rsidR="00113D28" w:rsidRDefault="006505A9">
      <w:r>
        <w:t>Reference or collection codes of crystal structure determinations can be used as _topol_occurrence.id values, for example, reference codes from the Cambridge Structural Database or c</w:t>
      </w:r>
      <w:r>
        <w:t>ollection codes from the Inorganic Crystal Structure Database.</w:t>
      </w:r>
    </w:p>
    <w:p w14:paraId="000000A2" w14:textId="77777777" w:rsidR="00113D28" w:rsidRDefault="006505A9">
      <w:pPr>
        <w:rPr>
          <w:b/>
        </w:rPr>
      </w:pPr>
      <w:r>
        <w:rPr>
          <w:b/>
        </w:rPr>
        <w:t>3.3. Development of the supporting software and databases</w:t>
      </w:r>
    </w:p>
    <w:p w14:paraId="000000A3" w14:textId="77777777" w:rsidR="00113D28" w:rsidRDefault="006505A9">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w:t>
      </w:r>
      <w:r>
        <w:t xml:space="preserve">ttps://topcryst.com). </w:t>
      </w:r>
      <w:proofErr w:type="spellStart"/>
      <w:r>
        <w:t>Jmol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w:t>
      </w:r>
      <w:r>
        <w:t xml:space="preserve">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w:t>
      </w:r>
      <w:r>
        <w:t xml:space="preserve">ions can be supplemented with the connectivity data, </w:t>
      </w:r>
      <w:proofErr w:type="gramStart"/>
      <w:r>
        <w:t>stored</w:t>
      </w:r>
      <w:proofErr w:type="gramEnd"/>
      <w:r>
        <w:t xml:space="preserve"> and shared.     </w:t>
      </w:r>
    </w:p>
    <w:p w14:paraId="000000A4" w14:textId="77777777" w:rsidR="00113D28" w:rsidRDefault="006505A9">
      <w:r>
        <w:t xml:space="preserve">     </w:t>
      </w:r>
    </w:p>
    <w:p w14:paraId="000000A5" w14:textId="77777777" w:rsidR="00113D28" w:rsidRDefault="006505A9">
      <w:pPr>
        <w:rPr>
          <w:b/>
        </w:rPr>
      </w:pPr>
      <w:r>
        <w:rPr>
          <w:b/>
        </w:rPr>
        <w:t>4. Net Reconstruction from CIF Data</w:t>
      </w:r>
    </w:p>
    <w:p w14:paraId="000000A6" w14:textId="77777777" w:rsidR="00113D28" w:rsidRDefault="006505A9">
      <w:r>
        <w:t xml:space="preserve">The periodic net described by a </w:t>
      </w:r>
      <w:proofErr w:type="spellStart"/>
      <w:r>
        <w:t>topoCIF</w:t>
      </w:r>
      <w:proofErr w:type="spellEnd"/>
      <w:r>
        <w:t xml:space="preserve"> file is fully defined by its set of TOPOL_NODE and TOPOL_LINK data. The method of constructing a </w:t>
      </w:r>
      <w:r>
        <w:t xml:space="preserve">net for visualization or analysis from this data is not trivial, since generally a CIF file only provides locations for the asymmetric unit. Below we describe a sketch of the corresponding algorithm as implemented in </w:t>
      </w:r>
      <w:proofErr w:type="spellStart"/>
      <w:r>
        <w:t>Jmol</w:t>
      </w:r>
      <w:proofErr w:type="spellEnd"/>
      <w:r>
        <w:t>. Net construction involves catalog</w:t>
      </w:r>
      <w:r>
        <w:t>ing all symmetry operators, asymmetric unit nodes, and links, applying symmetry operators to the links to determine all possible link directions from a given symmetry-related position in the unit cell, and then matching those possibilities to a given set o</w:t>
      </w:r>
      <w:r>
        <w:t>f nodes:</w:t>
      </w:r>
    </w:p>
    <w:p w14:paraId="000000A7" w14:textId="77777777" w:rsidR="00113D28" w:rsidRDefault="006505A9">
      <w:r>
        <w:t xml:space="preserve">1) A list of symmetry operators </w:t>
      </w:r>
      <w:proofErr w:type="spellStart"/>
      <w:r>
        <w:rPr>
          <w:b/>
        </w:rPr>
        <w:t>listSymOps</w:t>
      </w:r>
      <w:proofErr w:type="spellEnd"/>
      <w:r>
        <w:rPr>
          <w:b/>
        </w:rPr>
        <w:t xml:space="preserve"> </w:t>
      </w:r>
      <w:r>
        <w:t>is created based on SPACE_GROUP_SYMOP data.</w:t>
      </w:r>
    </w:p>
    <w:p w14:paraId="000000A8" w14:textId="77777777" w:rsidR="00113D28" w:rsidRDefault="006505A9">
      <w:r>
        <w:lastRenderedPageBreak/>
        <w:t xml:space="preserve">2) A list of nodes </w:t>
      </w:r>
      <w:proofErr w:type="spellStart"/>
      <w:r>
        <w:rPr>
          <w:b/>
        </w:rPr>
        <w:t>listNodes</w:t>
      </w:r>
      <w:proofErr w:type="spellEnd"/>
      <w:r>
        <w:rPr>
          <w:b/>
        </w:rPr>
        <w:t xml:space="preserve"> </w:t>
      </w:r>
      <w:r>
        <w:t>is created based on TOPOL_NODE data, and the list is expanded using specified symmetry operators and lattice translations to fill as many unit cells as desired. This provides the full list of nodes we wish to connect.</w:t>
      </w:r>
    </w:p>
    <w:p w14:paraId="000000A9" w14:textId="77777777" w:rsidR="00113D28" w:rsidRDefault="006505A9">
      <w:r>
        <w:t xml:space="preserve">3) A list of links </w:t>
      </w:r>
      <w:proofErr w:type="spellStart"/>
      <w:r>
        <w:rPr>
          <w:b/>
        </w:rPr>
        <w:t>listLinks</w:t>
      </w:r>
      <w:proofErr w:type="spellEnd"/>
      <w:r>
        <w:rPr>
          <w:b/>
        </w:rPr>
        <w:t xml:space="preserve"> </w:t>
      </w:r>
      <w:r>
        <w:t>is create</w:t>
      </w:r>
      <w:r>
        <w:t xml:space="preserve">d based on TOPOL_LINK data. </w:t>
      </w:r>
    </w:p>
    <w:p w14:paraId="000000AA" w14:textId="77777777" w:rsidR="00113D28" w:rsidRDefault="006505A9">
      <w:r>
        <w:t>4) For each link, a list of symmetry-transformed primitive normalized edges is created. First, the link’s specified rotation and translation operations are applied to each of the two associated nodes’ fractional coordinates, an</w:t>
      </w:r>
      <w:r>
        <w:t>d the pair of transformed points, p1 and p2, are normalized such that point p1’s fractional coordinates are all within the interval [0,1). Then, all symmetry operators are applied to these node positions, and if the distance between the two resultant Carte</w:t>
      </w:r>
      <w:r>
        <w:t xml:space="preserve">sian coordinates is within tolerance (0.01 Å for </w:t>
      </w:r>
      <w:proofErr w:type="spellStart"/>
      <w:r>
        <w:t>Jmol</w:t>
      </w:r>
      <w:proofErr w:type="spellEnd"/>
      <w:r>
        <w:t xml:space="preserve">) of </w:t>
      </w:r>
      <w:sdt>
        <w:sdtPr>
          <w:tag w:val="goog_rdk_17"/>
          <w:id w:val="-677034923"/>
        </w:sdtPr>
        <w:sdtEndPr/>
        <w:sdtContent>
          <w:commentRangeStart w:id="16"/>
        </w:sdtContent>
      </w:sdt>
      <w:sdt>
        <w:sdtPr>
          <w:tag w:val="goog_rdk_18"/>
          <w:id w:val="-763998585"/>
        </w:sdtPr>
        <w:sdtEndPr/>
        <w:sdtContent>
          <w:commentRangeStart w:id="17"/>
        </w:sdtContent>
      </w:sdt>
      <w:r>
        <w:t>TOPOL_LINK.DISTANCE</w:t>
      </w:r>
      <w:commentRangeEnd w:id="16"/>
      <w:r>
        <w:commentReference w:id="16"/>
      </w:r>
      <w:commentRangeEnd w:id="17"/>
      <w:r>
        <w:commentReference w:id="17"/>
      </w:r>
      <w:r>
        <w:t xml:space="preserve">, the primitive is saved; otherwise, it is discarded, and an error is reported. This ensures that all possible link positions and orientations are identified. </w:t>
      </w:r>
    </w:p>
    <w:p w14:paraId="000000AB" w14:textId="5FF7EAD9" w:rsidR="00113D28" w:rsidRDefault="006505A9">
      <w:r>
        <w:t>5) All re</w:t>
      </w:r>
      <w:r>
        <w:t xml:space="preserve">levant net connections associated with the nodes of </w:t>
      </w:r>
      <w:proofErr w:type="spellStart"/>
      <w:r>
        <w:rPr>
          <w:b/>
        </w:rPr>
        <w:t>listNodes</w:t>
      </w:r>
      <w:proofErr w:type="spellEnd"/>
      <w:r>
        <w:rPr>
          <w:b/>
        </w:rPr>
        <w:t xml:space="preserve"> </w:t>
      </w:r>
      <w:r>
        <w:t xml:space="preserve">are then calculated for each link. First, two lists of nodes are created: all nodes matching the first node reference, </w:t>
      </w:r>
      <w:r>
        <w:rPr>
          <w:b/>
        </w:rPr>
        <w:t>listNode1</w:t>
      </w:r>
      <w:r>
        <w:t xml:space="preserve">, and all those matching the second reference, </w:t>
      </w:r>
      <w:r>
        <w:rPr>
          <w:b/>
        </w:rPr>
        <w:t>listNode2</w:t>
      </w:r>
      <w:r>
        <w:t>. (In some</w:t>
      </w:r>
      <w:r>
        <w:t xml:space="preserve"> cases, such as diamond, these lists are the same.) Two nested loops then iterate over all nodes in </w:t>
      </w:r>
      <w:r>
        <w:rPr>
          <w:b/>
        </w:rPr>
        <w:t xml:space="preserve">ListNode1 </w:t>
      </w:r>
      <w:r>
        <w:t xml:space="preserve">and </w:t>
      </w:r>
      <w:r>
        <w:rPr>
          <w:b/>
        </w:rPr>
        <w:t>ListNode2</w:t>
      </w:r>
      <w:r>
        <w:t>. For each pair of nodes – node1 and node2 – a</w:t>
      </w:r>
      <w:ins w:id="18" w:author="Robert Hanson" w:date="2021-04-27T18:17:00Z">
        <w:r w:rsidR="003B4E27">
          <w:t>n initial</w:t>
        </w:r>
      </w:ins>
      <w:r>
        <w:t xml:space="preserve"> check is made that the pair satisfies the condition that their Cartesian distance matc</w:t>
      </w:r>
      <w:r>
        <w:t xml:space="preserve">hes </w:t>
      </w:r>
      <w:ins w:id="19" w:author="Robert Hanson" w:date="2021-04-27T18:17:00Z">
        <w:r w:rsidR="003B4E27">
          <w:t xml:space="preserve">the link </w:t>
        </w:r>
      </w:ins>
      <w:del w:id="20" w:author="Robert Hanson" w:date="2021-04-27T18:17:00Z">
        <w:r w:rsidDel="003B4E27">
          <w:delText xml:space="preserve">TOPOL_LINK.DISTANCE </w:delText>
        </w:r>
      </w:del>
      <w:r>
        <w:t xml:space="preserve">within tolerances. The job of the first loop is to ascertain which of the cached primitives for our link match node1. We take the node’s </w:t>
      </w:r>
      <w:ins w:id="21" w:author="Robert Hanson" w:date="2021-04-27T18:20:00Z">
        <w:r w:rsidR="003B4E27">
          <w:t>associated asymmetric unit point</w:t>
        </w:r>
      </w:ins>
      <w:ins w:id="22" w:author="Robert Hanson" w:date="2021-04-27T18:21:00Z">
        <w:r w:rsidR="003B4E27">
          <w:t xml:space="preserve"> </w:t>
        </w:r>
      </w:ins>
      <w:r>
        <w:t>s</w:t>
      </w:r>
      <w:r>
        <w:t>y</w:t>
      </w:r>
      <w:r>
        <w:t>m</w:t>
      </w:r>
      <w:r>
        <w:t>m</w:t>
      </w:r>
      <w:r>
        <w:t>e</w:t>
      </w:r>
      <w:r>
        <w:t>t</w:t>
      </w:r>
      <w:r>
        <w:t>r</w:t>
      </w:r>
      <w:r>
        <w:t>y</w:t>
      </w:r>
      <w:r>
        <w:t xml:space="preserve"> </w:t>
      </w:r>
      <w:r>
        <w:t>o</w:t>
      </w:r>
      <w:r>
        <w:t>p</w:t>
      </w:r>
      <w:r>
        <w:t>e</w:t>
      </w:r>
      <w:r>
        <w:t>r</w:t>
      </w:r>
      <w:r>
        <w:t>a</w:t>
      </w:r>
      <w:r>
        <w:t>t</w:t>
      </w:r>
      <w:r>
        <w:t>o</w:t>
      </w:r>
      <w:r>
        <w:t>r</w:t>
      </w:r>
      <w:r>
        <w:t>-</w:t>
      </w:r>
      <w:r>
        <w:t>t</w:t>
      </w:r>
      <w:r>
        <w:t>r</w:t>
      </w:r>
      <w:r>
        <w:t>a</w:t>
      </w:r>
      <w:r>
        <w:t>n</w:t>
      </w:r>
      <w:r>
        <w:t>s</w:t>
      </w:r>
      <w:r>
        <w:t>f</w:t>
      </w:r>
      <w:r>
        <w:t>o</w:t>
      </w:r>
      <w:r>
        <w:t>r</w:t>
      </w:r>
      <w:r>
        <w:t>m</w:t>
      </w:r>
      <w:r>
        <w:t>e</w:t>
      </w:r>
      <w:r>
        <w:t>d</w:t>
      </w:r>
      <w:r>
        <w:t xml:space="preserve"> </w:t>
      </w:r>
      <w:r>
        <w:t>l</w:t>
      </w:r>
      <w:r>
        <w:t>o</w:t>
      </w:r>
      <w:r>
        <w:t>c</w:t>
      </w:r>
      <w:r>
        <w:t>a</w:t>
      </w:r>
      <w:r>
        <w:t>t</w:t>
      </w:r>
      <w:r>
        <w:t>i</w:t>
      </w:r>
      <w:r>
        <w:t>o</w:t>
      </w:r>
      <w:r>
        <w:t>n</w:t>
      </w:r>
      <w:r>
        <w:t xml:space="preserve"> </w:t>
      </w:r>
      <w:r>
        <w:t>a</w:t>
      </w:r>
      <w:r>
        <w:t>n</w:t>
      </w:r>
      <w:r>
        <w:t>d</w:t>
      </w:r>
      <w:r>
        <w:t xml:space="preserve"> </w:t>
      </w:r>
      <w:r>
        <w:t>u</w:t>
      </w:r>
      <w:r>
        <w:t>nitize</w:t>
      </w:r>
      <w:r>
        <w:t xml:space="preserve"> </w:t>
      </w:r>
      <w:r>
        <w:t>i</w:t>
      </w:r>
      <w:r>
        <w:t>t</w:t>
      </w:r>
      <w:r>
        <w:t xml:space="preserve"> into the [0,1) interval for each of its t</w:t>
      </w:r>
      <w:r>
        <w:t>hree fractional coordinates</w:t>
      </w:r>
      <w:r>
        <w:t xml:space="preserve">. If that unitized point is the </w:t>
      </w:r>
      <w:r>
        <w:t xml:space="preserve">primitive’s </w:t>
      </w:r>
      <w:r>
        <w:t>u</w:t>
      </w:r>
      <w:r>
        <w:t>n</w:t>
      </w:r>
      <w:r>
        <w:t>i</w:t>
      </w:r>
      <w:r>
        <w:t>t</w:t>
      </w:r>
      <w:r>
        <w:t>i</w:t>
      </w:r>
      <w:r>
        <w:t>z</w:t>
      </w:r>
      <w:r>
        <w:t>e</w:t>
      </w:r>
      <w:r>
        <w:t>d</w:t>
      </w:r>
      <w:r>
        <w:t xml:space="preserve"> </w:t>
      </w:r>
      <w:r>
        <w:t xml:space="preserve">node1, we mark that operator as appropriate. Otherwise, we skip it. In a second loop, which is within the node2 scanning loop, we scan through the symmetry operators, checking </w:t>
      </w:r>
      <w:r>
        <w:t xml:space="preserve">to see if the primitive’s p1-p2 vector matches our symmetry-transformed node1-node2 vector. If and only if this match is made and the connection does not already exist, we add a new connection. Note that we check here to make sure that we aren’t declaring </w:t>
      </w:r>
      <w:r>
        <w:t xml:space="preserve">a connection </w:t>
      </w:r>
      <w:proofErr w:type="gramStart"/>
      <w:r>
        <w:t>multiple times</w:t>
      </w:r>
      <w:proofErr w:type="gramEnd"/>
      <w:r>
        <w:t>. When a new connection is found, we also register the nodes that are connected. This allows us to remove unconnected nodes later, if desired.</w:t>
      </w:r>
    </w:p>
    <w:p w14:paraId="000000AC" w14:textId="77777777" w:rsidR="00113D28" w:rsidRDefault="006505A9">
      <w:r>
        <w:t xml:space="preserve">     </w:t>
      </w:r>
    </w:p>
    <w:p w14:paraId="000000AD" w14:textId="77777777" w:rsidR="00113D28" w:rsidRDefault="006505A9">
      <w:pPr>
        <w:jc w:val="center"/>
      </w:pPr>
      <w:r>
        <w:t xml:space="preserve">     </w:t>
      </w:r>
      <w:r>
        <w:rPr>
          <w:b/>
        </w:rPr>
        <w:t>References</w:t>
      </w:r>
    </w:p>
    <w:p w14:paraId="000000AE" w14:textId="77777777" w:rsidR="00113D28" w:rsidRDefault="006505A9">
      <w:proofErr w:type="spellStart"/>
      <w:r>
        <w:t>Alexandrov</w:t>
      </w:r>
      <w:proofErr w:type="spellEnd"/>
      <w:r>
        <w:t xml:space="preserve">,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Underlying nets in three-</w:t>
      </w:r>
      <w:sdt>
        <w:sdtPr>
          <w:tag w:val="goog_rdk_19"/>
          <w:id w:val="-748345488"/>
        </w:sdtPr>
        <w:sdtEndPr/>
        <w:sdtContent>
          <w:commentRangeStart w:id="23"/>
        </w:sdtContent>
      </w:sdt>
      <w:r>
        <w:t xml:space="preserve">     </w:t>
      </w:r>
      <w:r>
        <w:rPr>
          <w:i/>
        </w:rPr>
        <w:t xml:space="preserve">periodic </w:t>
      </w:r>
      <w:commentRangeEnd w:id="23"/>
      <w:r>
        <w:commentReference w:id="23"/>
      </w:r>
      <w:r>
        <w:rPr>
          <w:i/>
        </w:rPr>
        <w:t xml:space="preserve">coordination polymers: topology, </w:t>
      </w:r>
      <w:proofErr w:type="gramStart"/>
      <w:r>
        <w:rPr>
          <w:i/>
        </w:rPr>
        <w:t>taxonomy</w:t>
      </w:r>
      <w:proofErr w:type="gramEnd"/>
      <w:r>
        <w:rPr>
          <w:i/>
        </w:rPr>
        <w:t xml:space="preserve"> and prediction from a computer-aided analysis of the Cambridge Structural Database. </w:t>
      </w:r>
      <w:proofErr w:type="spellStart"/>
      <w:r>
        <w:rPr>
          <w:i/>
        </w:rPr>
        <w:t>CrystEng</w:t>
      </w:r>
      <w:r>
        <w:rPr>
          <w:i/>
        </w:rPr>
        <w:t>Comm</w:t>
      </w:r>
      <w:proofErr w:type="spellEnd"/>
      <w:r>
        <w:t xml:space="preserve">, </w:t>
      </w:r>
      <w:r>
        <w:rPr>
          <w:b/>
        </w:rPr>
        <w:t>13</w:t>
      </w:r>
      <w:r>
        <w:t>, 3947-3958.</w:t>
      </w:r>
    </w:p>
    <w:p w14:paraId="000000AF" w14:textId="77777777" w:rsidR="00113D28" w:rsidRDefault="006505A9">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B0" w14:textId="77777777" w:rsidR="00113D28" w:rsidRDefault="006505A9">
      <w:proofErr w:type="spellStart"/>
      <w:r>
        <w:t>Blatov</w:t>
      </w:r>
      <w:proofErr w:type="spellEnd"/>
      <w:r>
        <w:t>, V.A. (2004</w:t>
      </w:r>
      <w:r>
        <w:t xml:space="preserve">).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B1" w14:textId="77777777" w:rsidR="00113D28" w:rsidRDefault="006505A9">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B2" w14:textId="77777777" w:rsidR="00113D28" w:rsidRDefault="006505A9">
      <w:proofErr w:type="spellStart"/>
      <w:r>
        <w:t>Blatov</w:t>
      </w:r>
      <w:proofErr w:type="spellEnd"/>
      <w:r>
        <w:t>, V. A., Delgado-F</w:t>
      </w:r>
      <w:r>
        <w:t xml:space="preserve">riedrichs, O., O’Keeffe, M. &amp; </w:t>
      </w:r>
      <w:proofErr w:type="spellStart"/>
      <w:r>
        <w:t>Proserpio</w:t>
      </w:r>
      <w:proofErr w:type="spellEnd"/>
      <w:r>
        <w:t xml:space="preserve">, D. M.  (2007).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B3" w14:textId="77777777" w:rsidR="00113D28" w:rsidRDefault="006505A9">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and Delaney-symbols in net</w:t>
      </w:r>
      <w:r>
        <w:rPr>
          <w:i/>
        </w:rPr>
        <w:t xml:space="preserve">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B4" w14:textId="77777777" w:rsidR="00113D28" w:rsidRDefault="006505A9">
      <w:proofErr w:type="spellStart"/>
      <w:r>
        <w:lastRenderedPageBreak/>
        <w:t>Blatov</w:t>
      </w:r>
      <w:proofErr w:type="spellEnd"/>
      <w:r>
        <w:t xml:space="preserve">, V. A., &amp; </w:t>
      </w:r>
      <w:proofErr w:type="spellStart"/>
      <w:r>
        <w:t>Proserpio</w:t>
      </w:r>
      <w:proofErr w:type="spellEnd"/>
      <w:r>
        <w:t xml:space="preserve">, D. M.  (2009).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B5" w14:textId="77777777" w:rsidR="00113D28" w:rsidRDefault="006505A9">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B6" w14:textId="77777777" w:rsidR="00113D28" w:rsidRDefault="006505A9">
      <w:bookmarkStart w:id="24" w:name="_heading=h.gjdgxs" w:colFirst="0" w:colLast="0"/>
      <w:bookmarkEnd w:id="24"/>
      <w:r>
        <w:t xml:space="preserve">Bonneau, C., O’Keeffe, M., </w:t>
      </w:r>
      <w:proofErr w:type="spellStart"/>
      <w:r>
        <w:t>Proserpio</w:t>
      </w:r>
      <w:proofErr w:type="spellEnd"/>
      <w:r>
        <w:t xml:space="preserve">, D. M., </w:t>
      </w:r>
      <w:proofErr w:type="spellStart"/>
      <w:r>
        <w:t>Blatov</w:t>
      </w:r>
      <w:proofErr w:type="spellEnd"/>
      <w:r>
        <w:t xml:space="preserve">, V. A., Batten, S. R., </w:t>
      </w:r>
      <w:proofErr w:type="spellStart"/>
      <w:r>
        <w:t>Bour</w:t>
      </w:r>
      <w:r>
        <w:t>ne</w:t>
      </w:r>
      <w:proofErr w:type="spellEnd"/>
      <w:r>
        <w:t xml:space="preserv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B7" w14:textId="77777777" w:rsidR="00113D28" w:rsidRDefault="006505A9">
      <w:r>
        <w:t>Delgad</w:t>
      </w:r>
      <w:r>
        <w:t xml:space="preserve">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B8" w14:textId="77777777" w:rsidR="00113D28" w:rsidRDefault="006505A9">
      <w:bookmarkStart w:id="25" w:name="_heading=h.30j0zll" w:colFirst="0" w:colLast="0"/>
      <w:bookmarkEnd w:id="25"/>
      <w:r>
        <w:t xml:space="preserve">Delgado-Friedrichs, O. &amp; O’Keeffe, M. (2005). </w:t>
      </w:r>
      <w:r>
        <w:rPr>
          <w:i/>
        </w:rPr>
        <w:t>Crystal nets as graphs: terminology and definitions. J. Solid State Chem</w:t>
      </w:r>
      <w:r>
        <w:t xml:space="preserve">. </w:t>
      </w:r>
      <w:r>
        <w:rPr>
          <w:b/>
        </w:rPr>
        <w:t>178</w:t>
      </w:r>
      <w:r>
        <w:t>, 2480</w:t>
      </w:r>
      <w:r>
        <w:t>-2485.</w:t>
      </w:r>
    </w:p>
    <w:p w14:paraId="000000B9" w14:textId="77777777" w:rsidR="00113D28" w:rsidRDefault="006505A9">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 xml:space="preserve">What do we know about </w:t>
      </w:r>
      <w:proofErr w:type="gramStart"/>
      <w:r>
        <w:rPr>
          <w:i/>
        </w:rPr>
        <w:t>nets.</w:t>
      </w:r>
      <w:proofErr w:type="gramEnd"/>
      <w:r>
        <w:rPr>
          <w:i/>
        </w:rPr>
        <w:t xml:space="preserve"> J. Solid State Chem</w:t>
      </w:r>
      <w:r>
        <w:t xml:space="preserve">. </w:t>
      </w:r>
      <w:r>
        <w:rPr>
          <w:b/>
        </w:rPr>
        <w:t>178</w:t>
      </w:r>
      <w:r>
        <w:t>, 2533-2554.</w:t>
      </w:r>
    </w:p>
    <w:p w14:paraId="000000BA" w14:textId="77777777" w:rsidR="00113D28" w:rsidRDefault="006505A9">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w:t>
      </w:r>
      <w:r>
        <w:rPr>
          <w:i/>
        </w:rPr>
        <w:t>ticular chemistry structure resource (RCSR) database of, and symbols for, crystal nets. Acc. Chem. Res.</w:t>
      </w:r>
      <w:r>
        <w:t xml:space="preserve"> </w:t>
      </w:r>
      <w:r>
        <w:rPr>
          <w:b/>
        </w:rPr>
        <w:t>41</w:t>
      </w:r>
      <w:r>
        <w:t>, 1782-1789.</w:t>
      </w:r>
    </w:p>
    <w:p w14:paraId="000000BB" w14:textId="77777777" w:rsidR="00113D28" w:rsidRDefault="006505A9">
      <w:r>
        <w:t xml:space="preserve">Koch, E., Fischer, W. &amp; Sowa, H. (2006). </w:t>
      </w:r>
      <w:r>
        <w:rPr>
          <w:i/>
        </w:rPr>
        <w:t xml:space="preserve">Interpenetration of homogeneous sphere packings and of two-periodic layers of spheres. Acta </w:t>
      </w:r>
      <w:proofErr w:type="spellStart"/>
      <w:r>
        <w:rPr>
          <w:i/>
        </w:rPr>
        <w:t>Crys</w:t>
      </w:r>
      <w:r>
        <w:rPr>
          <w:i/>
        </w:rPr>
        <w:t>t</w:t>
      </w:r>
      <w:proofErr w:type="spellEnd"/>
      <w:r>
        <w:rPr>
          <w:i/>
        </w:rPr>
        <w:t xml:space="preserve">. </w:t>
      </w:r>
      <w:r>
        <w:rPr>
          <w:b/>
        </w:rPr>
        <w:t>A62</w:t>
      </w:r>
      <w:r>
        <w:t>, 152-167.</w:t>
      </w:r>
    </w:p>
    <w:p w14:paraId="000000BC" w14:textId="77777777" w:rsidR="00113D28" w:rsidRDefault="006505A9">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BD" w14:textId="77777777" w:rsidR="00113D28" w:rsidRDefault="00113D28"/>
    <w:sectPr w:rsidR="00113D28">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ladislav Blatov" w:date="2021-04-26T17:00:00Z" w:initials="">
    <w:p w14:paraId="000000D0"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cif format was not </w:t>
      </w:r>
      <w:r>
        <w:rPr>
          <w:rFonts w:ascii="Arial" w:eastAsia="Arial" w:hAnsi="Arial" w:cs="Arial"/>
          <w:color w:val="000000"/>
        </w:rPr>
        <w:t>extended to the topological data at that time</w:t>
      </w:r>
    </w:p>
  </w:comment>
  <w:comment w:id="1" w:author="Robert Hanson" w:date="2021-04-26T20:09:00Z" w:initials="">
    <w:p w14:paraId="000000D1"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"could" is problematic because it can mean so many things. Is there a sense of past or future here? "This could help you..." is referring to future possibility. Here we are talking about past work. So I thought</w:t>
      </w:r>
      <w:r>
        <w:rPr>
          <w:rFonts w:ascii="Arial" w:eastAsia="Arial" w:hAnsi="Arial" w:cs="Arial"/>
          <w:color w:val="000000"/>
        </w:rPr>
        <w:t xml:space="preserve"> "was" is appropriate. But now that you say that, maybe we want "would have been" ? But then there is "would make it possible" so that is future tense. For future, the choice of "could" instead of "will" sort of implies it is not going to happen -- or we a</w:t>
      </w:r>
      <w:r>
        <w:rPr>
          <w:rFonts w:ascii="Arial" w:eastAsia="Arial" w:hAnsi="Arial" w:cs="Arial"/>
          <w:color w:val="000000"/>
        </w:rPr>
        <w:t>ren't convinced it will. Like we are trying to convince someone to help us.</w:t>
      </w:r>
    </w:p>
  </w:comment>
  <w:comment w:id="2" w:author="Robert Hanson" w:date="2021-04-24T17:03:00Z" w:initials="">
    <w:p w14:paraId="000000C2"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not a word I know. Should I? It is not in the Gold Book. This sentence is overly complex.</w:t>
      </w:r>
    </w:p>
  </w:comment>
  <w:comment w:id="3" w:author="Vladislav Blatov" w:date="2021-04-26T18:12:00Z" w:initials="">
    <w:p w14:paraId="000000C3"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Indeed </w:t>
      </w:r>
      <w:r>
        <w:rPr>
          <w:rFonts w:ascii="Arial" w:eastAsia="Arial" w:hAnsi="Arial" w:cs="Arial"/>
          <w:color w:val="000000"/>
        </w:rPr>
        <w:t>it is rare. See e.g. https://encyclopedia2.thefreedictionary.com/Crystal+Chemistry. Better to remove it anyway.</w:t>
      </w:r>
    </w:p>
  </w:comment>
  <w:comment w:id="4" w:author="Robert Hanson" w:date="2021-04-24T17:04:00Z" w:initials="">
    <w:p w14:paraId="000000D3"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various issues with this long sentence.</w:t>
      </w:r>
    </w:p>
  </w:comment>
  <w:comment w:id="5" w:author="Robert Hanson" w:date="2021-04-24T17:14:00Z" w:initials="">
    <w:p w14:paraId="000000BE"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 What does that mean -- "coincides with initial structure"? When would a net not coincide with the initial s</w:t>
      </w:r>
      <w:r>
        <w:rPr>
          <w:rFonts w:ascii="Arial" w:eastAsia="Arial" w:hAnsi="Arial" w:cs="Arial"/>
          <w:color w:val="000000"/>
        </w:rPr>
        <w:t>tructure? Is this saying that either all atoms are accounted for or not? It's not obvious to me what this means.</w:t>
      </w:r>
    </w:p>
  </w:comment>
  <w:comment w:id="6" w:author="Vladislav Blatov" w:date="2021-04-26T18:44:00Z" w:initials="">
    <w:p w14:paraId="000000BF"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the net represents connections of structural groups, not atoms, it will not coincide with the initial structure, like in the example below. </w:t>
      </w:r>
      <w:r>
        <w:rPr>
          <w:rFonts w:ascii="Arial" w:eastAsia="Arial" w:hAnsi="Arial" w:cs="Arial"/>
          <w:color w:val="000000"/>
        </w:rPr>
        <w:t>Diamondoid net does not coincide with the cristobalite structure, but coinsides with Si atoms connected by bridges.</w:t>
      </w:r>
    </w:p>
  </w:comment>
  <w:comment w:id="7" w:author="Robert Hanson" w:date="2021-04-24T17:29:00Z" w:initials="">
    <w:p w14:paraId="000000C5"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"Thus" here doesn't mean anything to me. Recasting....</w:t>
      </w:r>
    </w:p>
  </w:comment>
  <w:comment w:id="8" w:author="Vladislav Blatov" w:date="2021-04-27T15:36:00Z" w:initials="">
    <w:p w14:paraId="000000C4"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Only _topol_node.atom_label refers to _atom_site_label; the same name of _topol_node.label just indicates that the node coincides with the atom.</w:t>
      </w:r>
    </w:p>
  </w:comment>
  <w:comment w:id="9" w:author="Vladislav Blatov" w:date="2021-04-27T15:36:00Z" w:initials="">
    <w:p w14:paraId="000000C7"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we should give complete names for the items</w:t>
      </w:r>
    </w:p>
  </w:comment>
  <w:comment w:id="11" w:author="Vladislav Blatov" w:date="2021-04-27T15:36:00Z" w:initials="">
    <w:p w14:paraId="000000C6"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Here I have just followed the style of other IT G parts. But I like more your suggestion.</w:t>
      </w:r>
    </w:p>
  </w:comment>
  <w:comment w:id="14" w:author="Robert Hanson" w:date="2021-04-24T18:08:00Z" w:initials="">
    <w:p w14:paraId="000000C0"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don't know what this means.</w:t>
      </w:r>
    </w:p>
  </w:comment>
  <w:comment w:id="15" w:author="Vladislav Blatov" w:date="2021-04-27T15:36:00Z" w:initials="">
    <w:p w14:paraId="000000C1"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actually Mike O'Keeffe's construction: 'a net admits tiling'. But if it sounds awkward, we could replace it with 'determined by', for example.</w:t>
      </w:r>
    </w:p>
  </w:comment>
  <w:comment w:id="16" w:author="Vladislav Blatov" w:date="2021-04-27T16:05:00Z" w:initials="">
    <w:p w14:paraId="000000C8"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to do if the distance is not specified? In ToposPro w</w:t>
      </w:r>
      <w:r>
        <w:rPr>
          <w:rFonts w:ascii="Arial" w:eastAsia="Arial" w:hAnsi="Arial" w:cs="Arial"/>
          <w:color w:val="000000"/>
        </w:rPr>
        <w:t>e do not need to use distance because the symmetry operations unambiguously determine the position of the adjacent atom.</w:t>
      </w:r>
    </w:p>
  </w:comment>
  <w:comment w:id="17" w:author="Robert Hanson" w:date="2021-04-27T22:56:00Z" w:initials="">
    <w:p w14:paraId="6F5D8CC3" w14:textId="77777777" w:rsidR="006505A9" w:rsidRDefault="006505A9">
      <w:pPr>
        <w:pStyle w:val="CommentText"/>
      </w:pPr>
      <w:r>
        <w:t xml:space="preserve">I have set up Jmol now to calculate that distance from the two link node descriptions if TOPOL_LINK.DISTANCE is not given. </w:t>
      </w:r>
    </w:p>
    <w:p w14:paraId="72EDF9B1" w14:textId="77777777" w:rsidR="006505A9" w:rsidRDefault="006505A9">
      <w:pPr>
        <w:pStyle w:val="CommentText"/>
      </w:pPr>
    </w:p>
    <w:p w14:paraId="2E90E806" w14:textId="77777777" w:rsidR="006505A9" w:rsidRDefault="006505A9">
      <w:pPr>
        <w:pStyle w:val="CommentText"/>
      </w:pPr>
      <w:r>
        <w:t xml:space="preserve">Jmol uses this distance because the procedure starts with defining the desired node set, and then, after that is done, the links are added. So I must match the correct nodes with the correct links. The base link description is just for the asymmetric unit. When I transform that by all the symmetry operators I then discover which transformed points match a given link. The distance check is just a pre-filter for pairs of nodes -- a quick check that two nodes COULD be related by a given link. it's just more efficient that way. There's probably a smarter way to do this, but this is what I thought of first. Well, second. :) </w:t>
      </w:r>
    </w:p>
    <w:p w14:paraId="0821F73D" w14:textId="77777777" w:rsidR="006505A9" w:rsidRDefault="006505A9">
      <w:pPr>
        <w:pStyle w:val="CommentText"/>
      </w:pPr>
    </w:p>
    <w:p w14:paraId="1A169676" w14:textId="77777777" w:rsidR="006505A9" w:rsidRDefault="006505A9">
      <w:pPr>
        <w:pStyle w:val="CommentText"/>
      </w:pPr>
      <w:r>
        <w:t xml:space="preserve">I suspect that ToposPro defines the links and from those defines builds the nodes. Is that right? </w:t>
      </w:r>
    </w:p>
    <w:p w14:paraId="6F96E24A" w14:textId="77777777" w:rsidR="006505A9" w:rsidRDefault="006505A9">
      <w:pPr>
        <w:pStyle w:val="CommentText"/>
      </w:pPr>
    </w:p>
    <w:p w14:paraId="0A741E48" w14:textId="77777777" w:rsidR="006505A9" w:rsidRDefault="006505A9">
      <w:pPr>
        <w:rPr>
          <w:sz w:val="20"/>
          <w:szCs w:val="20"/>
        </w:rPr>
      </w:pPr>
      <w:r>
        <w:t>I suggest that in the dictionary description it be clear that this distance is for human reference only -- recommended, but not required. The value is redundant, being defined implicitly by the coordinates of the two required nodes.</w:t>
      </w:r>
    </w:p>
    <w:p w14:paraId="23BA6B20" w14:textId="77777777" w:rsidR="006505A9" w:rsidRDefault="006505A9"/>
    <w:p w14:paraId="000000CF" w14:textId="41AC8297" w:rsidR="00113D28" w:rsidRDefault="006505A9" w:rsidP="006505A9">
      <w:pPr>
        <w:pStyle w:val="CommentText"/>
      </w:pPr>
      <w:r>
        <w:t>I have corrected the statement here and found a way to say it without reference to TOPOL_LINK_DISTANCE.</w:t>
      </w:r>
    </w:p>
  </w:comment>
  <w:comment w:id="23" w:author="Robert Hanson" w:date="2021-04-27T18:04:00Z" w:initials="">
    <w:p w14:paraId="000000D2" w14:textId="77777777" w:rsidR="00113D28" w:rsidRDefault="006505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have no idea how that loss of "per" got there. Anyway, I'm not proposing that! ☺</w:t>
      </w:r>
      <w:r>
        <w:rPr>
          <w:rFonts w:ascii="Arial" w:eastAsia="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0" w15:done="0"/>
  <w15:commentEx w15:paraId="000000D1" w15:paraIdParent="000000D0" w15:done="0"/>
  <w15:commentEx w15:paraId="000000C2" w15:done="0"/>
  <w15:commentEx w15:paraId="000000C3" w15:paraIdParent="000000C2" w15:done="0"/>
  <w15:commentEx w15:paraId="000000D3" w15:done="0"/>
  <w15:commentEx w15:paraId="000000BE" w15:done="0"/>
  <w15:commentEx w15:paraId="000000BF" w15:paraIdParent="000000BE" w15:done="0"/>
  <w15:commentEx w15:paraId="000000C5" w15:done="0"/>
  <w15:commentEx w15:paraId="000000C4" w15:done="0"/>
  <w15:commentEx w15:paraId="000000C7" w15:done="0"/>
  <w15:commentEx w15:paraId="000000C6" w15:done="0"/>
  <w15:commentEx w15:paraId="000000C0" w15:done="0"/>
  <w15:commentEx w15:paraId="000000C1" w15:paraIdParent="000000C0" w15:done="0"/>
  <w15:commentEx w15:paraId="000000C8" w15:done="0"/>
  <w15:commentEx w15:paraId="000000CF" w15:paraIdParent="000000C8" w15:done="0"/>
  <w15:commentEx w15:paraId="000000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0" w16cid:durableId="2432D392"/>
  <w16cid:commentId w16cid:paraId="000000D1" w16cid:durableId="2432D391"/>
  <w16cid:commentId w16cid:paraId="000000C2" w16cid:durableId="2432D390"/>
  <w16cid:commentId w16cid:paraId="000000C3" w16cid:durableId="2432D38F"/>
  <w16cid:commentId w16cid:paraId="000000D3" w16cid:durableId="2432D38E"/>
  <w16cid:commentId w16cid:paraId="000000BE" w16cid:durableId="2432D38D"/>
  <w16cid:commentId w16cid:paraId="000000BF" w16cid:durableId="2432D38C"/>
  <w16cid:commentId w16cid:paraId="000000C5" w16cid:durableId="2432D38B"/>
  <w16cid:commentId w16cid:paraId="000000C4" w16cid:durableId="2432D38A"/>
  <w16cid:commentId w16cid:paraId="000000C7" w16cid:durableId="2432D389"/>
  <w16cid:commentId w16cid:paraId="000000C6" w16cid:durableId="2432D388"/>
  <w16cid:commentId w16cid:paraId="000000C0" w16cid:durableId="2432D387"/>
  <w16cid:commentId w16cid:paraId="000000C1" w16cid:durableId="2432D386"/>
  <w16cid:commentId w16cid:paraId="000000C8" w16cid:durableId="2432D385"/>
  <w16cid:commentId w16cid:paraId="000000CF" w16cid:durableId="2432D384"/>
  <w16cid:commentId w16cid:paraId="000000D2" w16cid:durableId="2432D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69D7"/>
    <w:multiLevelType w:val="multilevel"/>
    <w:tmpl w:val="679C6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01D306E"/>
    <w:multiLevelType w:val="multilevel"/>
    <w:tmpl w:val="47D07A4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641A06C2"/>
    <w:multiLevelType w:val="multilevel"/>
    <w:tmpl w:val="C45CA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28"/>
    <w:rsid w:val="00113D28"/>
    <w:rsid w:val="003B4E27"/>
    <w:rsid w:val="0065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598"/>
  <w15:docId w15:val="{D360D0C9-FEF5-4CE4-A98B-C69CB06E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dy13sQZQVc+5QjhJcGXWej0Ow==">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3491</Words>
  <Characters>19904</Characters>
  <Application>Microsoft Office Word</Application>
  <DocSecurity>0</DocSecurity>
  <Lines>165</Lines>
  <Paragraphs>46</Paragraphs>
  <ScaleCrop>false</ScaleCrop>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Robert Hanson</cp:lastModifiedBy>
  <cp:revision>4</cp:revision>
  <dcterms:created xsi:type="dcterms:W3CDTF">2021-04-24T21:40:00Z</dcterms:created>
  <dcterms:modified xsi:type="dcterms:W3CDTF">2021-04-27T23:25:00Z</dcterms:modified>
</cp:coreProperties>
</file>