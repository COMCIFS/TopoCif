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net, since it only represents the silicon atoms. The oxygen atoms can be considered to be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ru-RU" w:eastAsia="ru-RU"/>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7626C74C" w:rsidR="007D5FBE" w:rsidRPr="00DC57C1" w:rsidRDefault="004F7256" w:rsidP="007D5FBE">
      <w:r>
        <w:t xml:space="preserve">The </w:t>
      </w:r>
      <w:r w:rsidR="007D5FBE" w:rsidRPr="00DC57C1">
        <w:t>TOPOL_LINK category</w:t>
      </w:r>
      <w:r>
        <w:t xml:space="preserve"> requires the following data items:</w:t>
      </w:r>
      <w:r w:rsidR="007D5FBE" w:rsidRPr="00DC57C1">
        <w:t xml:space="preserve">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7439A9A8" w:rsidR="00AA3762" w:rsidRPr="00DC57C1" w:rsidRDefault="00E84931" w:rsidP="0031024A">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w:t>
      </w:r>
      <w:proofErr w:type="gramStart"/>
      <w:r w:rsidR="007D5FBE" w:rsidRPr="00DC57C1">
        <w:t>Similar to</w:t>
      </w:r>
      <w:proofErr w:type="gramEnd"/>
      <w:r w:rsidR="007D5FBE" w:rsidRPr="00DC57C1">
        <w:t xml:space="preserve">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w:t>
      </w:r>
      <w:proofErr w:type="spellStart"/>
      <w:r w:rsidR="00CB6F3D" w:rsidRPr="00DC57C1">
        <w:t>geom_</w:t>
      </w:r>
      <w:proofErr w:type="gramStart"/>
      <w:r w:rsidR="00CB6F3D" w:rsidRPr="00DC57C1">
        <w:t>bond.symmetry</w:t>
      </w:r>
      <w:proofErr w:type="spellEnd"/>
      <w:proofErr w:type="gramEnd"/>
      <w:r w:rsidR="00CB6F3D" w:rsidRPr="00DC57C1">
        <w:t>_*, _</w:t>
      </w:r>
      <w:proofErr w:type="spellStart"/>
      <w:r w:rsidR="00CB6F3D" w:rsidRPr="00DC57C1">
        <w:t>topol_link.symop_</w:t>
      </w:r>
      <w:ins w:id="9" w:author="Robert Hanson" w:date="2021-10-01T18:31:00Z">
        <w:r w:rsidR="002C4EB8">
          <w:t>id</w:t>
        </w:r>
        <w:proofErr w:type="spellEnd"/>
        <w:r w:rsidR="002C4EB8">
          <w:t>_</w:t>
        </w:r>
      </w:ins>
      <w:r w:rsidR="00CB6F3D" w:rsidRPr="00DC57C1">
        <w:t xml:space="preserve">* references _space_group_symop.id, but the added translational component is indicated as a list [ </w:t>
      </w:r>
      <w:proofErr w:type="spellStart"/>
      <w:r w:rsidR="00CB6F3D" w:rsidRPr="00DC57C1">
        <w:t>i</w:t>
      </w:r>
      <w:proofErr w:type="spellEnd"/>
      <w:r w:rsidR="00CB6F3D" w:rsidRPr="00DC57C1">
        <w:t xml:space="preserve">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proofErr w:type="gramStart"/>
      <w:r w:rsidR="00CB6F3D" w:rsidRPr="00DC57C1">
        <w:rPr>
          <w:i/>
          <w:iCs/>
        </w:rPr>
        <w:t>x,y</w:t>
      </w:r>
      <w:proofErr w:type="gramEnd"/>
      <w:r w:rsidR="00CB6F3D" w:rsidRPr="00DC57C1">
        <w:rPr>
          <w:i/>
          <w:iCs/>
        </w:rPr>
        <w:t>,z</w:t>
      </w:r>
      <w:proofErr w:type="spellEnd"/>
      <w:r w:rsidR="00CB6F3D" w:rsidRPr="00DC57C1">
        <w:t>, always 1), and no translation, [0 0 0</w:t>
      </w:r>
      <w:r w:rsidR="00171C81" w:rsidRPr="00DC57C1">
        <w:t xml:space="preserve">], can be represent using the CIF “default” indicator, an unquoted full </w:t>
      </w:r>
      <w:r w:rsidR="002C4EB8">
        <w:t>point</w:t>
      </w:r>
      <w:r w:rsidR="00171C81" w:rsidRPr="00DC57C1">
        <w:t xml:space="preserve"> (period)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w:t>
      </w:r>
      <w:proofErr w:type="gramStart"/>
      <w:r w:rsidR="00171C81" w:rsidRPr="00DC57C1">
        <w:rPr>
          <w:color w:val="000000"/>
        </w:rPr>
        <w:t>link.translation</w:t>
      </w:r>
      <w:proofErr w:type="spellEnd"/>
      <w:proofErr w:type="gram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 xml:space="preserve">_*_z, where * is 1 or 2. </w:t>
      </w:r>
    </w:p>
    <w:p w14:paraId="2A44AE28" w14:textId="178D3231" w:rsidR="00AA3762" w:rsidRPr="00DC57C1" w:rsidRDefault="00AA3762" w:rsidP="00AA3762">
      <w:pPr>
        <w:rPr>
          <w:color w:val="000000"/>
        </w:rPr>
      </w:pPr>
      <w:r w:rsidRPr="00DC57C1">
        <w:rPr>
          <w:color w:val="000000"/>
        </w:rPr>
        <w:t xml:space="preserve">Additional </w:t>
      </w:r>
      <w:ins w:id="10" w:author="Robert Hanson" w:date="2021-10-01T18:33:00Z">
        <w:r w:rsidR="002C4EB8">
          <w:rPr>
            <w:color w:val="000000"/>
          </w:rPr>
          <w:t xml:space="preserve">optional </w:t>
        </w:r>
      </w:ins>
      <w:r w:rsidRPr="00DC57C1">
        <w:rPr>
          <w:color w:val="000000"/>
        </w:rPr>
        <w:t>items describing links include:</w:t>
      </w:r>
    </w:p>
    <w:p w14:paraId="1D101AC2" w14:textId="1DE2A9A3" w:rsidR="003C1685" w:rsidRPr="00DC57C1" w:rsidDel="00C10BFC" w:rsidRDefault="003C1685" w:rsidP="003C1685">
      <w:pPr>
        <w:spacing w:after="0"/>
        <w:ind w:left="284"/>
        <w:rPr>
          <w:del w:id="11" w:author="Robert Hanson" w:date="2021-10-02T10:40:00Z"/>
        </w:rPr>
      </w:pPr>
      <w:del w:id="12" w:author="Robert Hanson" w:date="2021-10-02T10:40:00Z">
        <w:r w:rsidDel="00C10BFC">
          <w:delText>_topol_link</w:delText>
        </w:r>
        <w:r w:rsidRPr="00DC57C1" w:rsidDel="00C10BFC">
          <w:delText>.chemical_formula_IUPAC</w:delText>
        </w:r>
      </w:del>
    </w:p>
    <w:p w14:paraId="0DDF418C" w14:textId="3D3B07F8" w:rsidR="003C1685" w:rsidRPr="00DC57C1" w:rsidDel="00C10BFC" w:rsidRDefault="003C1685" w:rsidP="003C1685">
      <w:pPr>
        <w:spacing w:after="0"/>
        <w:ind w:left="284"/>
        <w:rPr>
          <w:del w:id="13" w:author="Robert Hanson" w:date="2021-10-02T10:40:00Z"/>
        </w:rPr>
      </w:pPr>
      <w:del w:id="14" w:author="Robert Hanson" w:date="2021-10-02T10:40:00Z">
        <w:r w:rsidDel="00C10BFC">
          <w:delText>_topol_link</w:delText>
        </w:r>
        <w:r w:rsidRPr="00DC57C1" w:rsidDel="00C10BFC">
          <w:delText>.chemical_formula_moiety</w:delText>
        </w:r>
      </w:del>
    </w:p>
    <w:p w14:paraId="48E24CC2" w14:textId="7E2CDDE1" w:rsidR="003C1685" w:rsidRPr="00DC57C1" w:rsidDel="00C10BFC" w:rsidRDefault="003C1685" w:rsidP="003C1685">
      <w:pPr>
        <w:spacing w:after="0"/>
        <w:ind w:left="284"/>
        <w:rPr>
          <w:del w:id="15" w:author="Robert Hanson" w:date="2021-10-02T10:40:00Z"/>
        </w:rPr>
      </w:pPr>
      <w:del w:id="16" w:author="Robert Hanson" w:date="2021-10-02T10:40:00Z">
        <w:r w:rsidRPr="00DC57C1" w:rsidDel="00C10BFC">
          <w:delText>_topol_</w:delText>
        </w:r>
        <w:r w:rsidDel="00C10BFC">
          <w:delText>link</w:delText>
        </w:r>
        <w:r w:rsidRPr="00DC57C1" w:rsidDel="00C10BFC">
          <w:delText>.chemical_formula_sum</w:delText>
        </w:r>
      </w:del>
    </w:p>
    <w:p w14:paraId="34A20BBB" w14:textId="77777777" w:rsidR="005870D0" w:rsidRPr="00DC57C1" w:rsidRDefault="005870D0" w:rsidP="005870D0">
      <w:pPr>
        <w:spacing w:after="0"/>
        <w:ind w:left="284"/>
      </w:pPr>
      <w:r w:rsidRPr="00DC57C1">
        <w:t>_</w:t>
      </w:r>
      <w:proofErr w:type="spellStart"/>
      <w:r w:rsidRPr="00DC57C1">
        <w:t>topol_</w:t>
      </w:r>
      <w:proofErr w:type="gramStart"/>
      <w:r w:rsidRPr="00DC57C1">
        <w:t>link.distance</w:t>
      </w:r>
      <w:proofErr w:type="spellEnd"/>
      <w:proofErr w:type="gramEnd"/>
    </w:p>
    <w:p w14:paraId="6E052A1F" w14:textId="5C195A1C" w:rsidR="00683583" w:rsidRPr="00DC57C1" w:rsidRDefault="00683583" w:rsidP="005870D0">
      <w:pPr>
        <w:spacing w:after="0"/>
        <w:ind w:left="284"/>
      </w:pPr>
      <w:r w:rsidRPr="00DC57C1">
        <w:t>_</w:t>
      </w:r>
      <w:proofErr w:type="spellStart"/>
      <w:r w:rsidRPr="00DC57C1">
        <w:t>topol_link.label</w:t>
      </w:r>
      <w:proofErr w:type="spellEnd"/>
    </w:p>
    <w:p w14:paraId="5A4A6268" w14:textId="77777777" w:rsidR="00AA3762" w:rsidRPr="00DC57C1" w:rsidRDefault="00AA3762" w:rsidP="00AA3762">
      <w:pPr>
        <w:spacing w:after="0"/>
        <w:ind w:left="284"/>
      </w:pPr>
      <w:r w:rsidRPr="00DC57C1">
        <w:t>_</w:t>
      </w:r>
      <w:proofErr w:type="spellStart"/>
      <w:r w:rsidRPr="00DC57C1">
        <w:t>topol_</w:t>
      </w:r>
      <w:proofErr w:type="gramStart"/>
      <w:r w:rsidRPr="00DC57C1">
        <w:t>link.multiplicity</w:t>
      </w:r>
      <w:proofErr w:type="spellEnd"/>
      <w:proofErr w:type="gramEnd"/>
    </w:p>
    <w:p w14:paraId="175E077A" w14:textId="21D05193"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9" w:author="Robert Hanson" w:date="2021-10-01T18:33:00Z"/>
        </w:rPr>
      </w:pPr>
      <w:del w:id="20"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w:t>
      </w:r>
      <w:proofErr w:type="spellStart"/>
      <w:r w:rsidRPr="00DC57C1">
        <w:t>topol_</w:t>
      </w:r>
      <w:proofErr w:type="gramStart"/>
      <w:r w:rsidRPr="00DC57C1">
        <w:t>link.order</w:t>
      </w:r>
      <w:proofErr w:type="spellEnd"/>
      <w:proofErr w:type="gramEnd"/>
    </w:p>
    <w:p w14:paraId="1CEFC531" w14:textId="77777777" w:rsidR="00AA3762" w:rsidRPr="00DC57C1" w:rsidRDefault="00AA3762" w:rsidP="00AA3762">
      <w:pPr>
        <w:spacing w:after="0"/>
        <w:ind w:left="284"/>
      </w:pPr>
      <w:r w:rsidRPr="00DC57C1">
        <w:t>_</w:t>
      </w:r>
      <w:proofErr w:type="spellStart"/>
      <w:r w:rsidRPr="00DC57C1">
        <w:t>topol_link.special_details</w:t>
      </w:r>
      <w:proofErr w:type="spellEnd"/>
    </w:p>
    <w:p w14:paraId="356C9E60" w14:textId="77777777" w:rsidR="00AA3762" w:rsidRPr="00DC57C1" w:rsidRDefault="00AA3762" w:rsidP="00AA3762">
      <w:pPr>
        <w:spacing w:after="0"/>
        <w:ind w:left="284"/>
      </w:pPr>
      <w:r w:rsidRPr="00DC57C1">
        <w:t>_</w:t>
      </w:r>
      <w:proofErr w:type="spellStart"/>
      <w:r w:rsidRPr="00DC57C1">
        <w:t>topol_link.type</w:t>
      </w:r>
      <w:proofErr w:type="spellEnd"/>
    </w:p>
    <w:p w14:paraId="23049DD9" w14:textId="3AEDA8F5" w:rsidR="00AA3762" w:rsidRPr="00DC57C1" w:rsidRDefault="00AA3762" w:rsidP="00AA3762">
      <w:pPr>
        <w:ind w:left="284"/>
      </w:pPr>
      <w:r w:rsidRPr="00DC57C1">
        <w:t>_</w:t>
      </w:r>
      <w:proofErr w:type="spellStart"/>
      <w:r w:rsidRPr="00DC57C1">
        <w:t>topol_link.Voronoi_solid</w:t>
      </w:r>
      <w:r w:rsidR="00E249A2">
        <w:t>_</w:t>
      </w:r>
      <w:r w:rsidRPr="00DC57C1">
        <w:t>angle</w:t>
      </w:r>
      <w:proofErr w:type="spellEnd"/>
    </w:p>
    <w:p w14:paraId="5F306D38" w14:textId="40722877" w:rsidR="007475F9" w:rsidRPr="00DC57C1" w:rsidRDefault="007475F9" w:rsidP="007475F9">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topol_link.distance</w:t>
      </w:r>
      <w:proofErr w:type="spell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w:t>
      </w:r>
      <w:proofErr w:type="gramStart"/>
      <w:r w:rsidR="00AA3762" w:rsidRPr="00DC57C1">
        <w:t>link.Voronoi</w:t>
      </w:r>
      <w:proofErr w:type="gramEnd"/>
      <w:r w:rsidR="00AA3762" w:rsidRPr="00DC57C1">
        <w:t>_solid</w:t>
      </w:r>
      <w:r w:rsidR="009A2A02">
        <w:t>_</w:t>
      </w:r>
      <w:r w:rsidR="00AA3762" w:rsidRPr="00DC57C1">
        <w:t>angle</w:t>
      </w:r>
      <w:proofErr w:type="spellEnd"/>
      <w:r w:rsidR="005870D0" w:rsidRPr="00DC57C1">
        <w:t xml:space="preserve"> , </w:t>
      </w:r>
      <w:r w:rsidR="00AA3762" w:rsidRPr="00DC57C1">
        <w:t xml:space="preserve">designates the solid angle of an interatomic contact A-X, which corresponds to a common face of the Voronoi </w:t>
      </w:r>
      <w:proofErr w:type="spellStart"/>
      <w:r w:rsidR="00AA3762" w:rsidRPr="00DC57C1">
        <w:t>polyhedra</w:t>
      </w:r>
      <w:proofErr w:type="spellEnd"/>
      <w:r w:rsidR="00AA3762" w:rsidRPr="00DC57C1">
        <w:t xml:space="preserve">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ru-RU" w:eastAsia="ru-RU"/>
        </w:rPr>
        <w:lastRenderedPageBreak/>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B37CC01" w:rsidR="00280059" w:rsidRPr="00DC57C1" w:rsidDel="00C10BFC" w:rsidRDefault="00280059" w:rsidP="00280059">
      <w:pPr>
        <w:pStyle w:val="ListParagraph"/>
        <w:numPr>
          <w:ilvl w:val="0"/>
          <w:numId w:val="1"/>
        </w:numPr>
        <w:spacing w:after="0"/>
        <w:rPr>
          <w:del w:id="21" w:author="Robert Hanson" w:date="2021-10-02T10:40:00Z"/>
        </w:rPr>
      </w:pPr>
      <w:del w:id="22" w:author="Robert Hanson" w:date="2021-10-02T10:40:00Z">
        <w:r w:rsidRPr="00DC57C1" w:rsidDel="00C10BFC">
          <w:delText>_topol_node.chemical_formula_IUPAC</w:delText>
        </w:r>
      </w:del>
    </w:p>
    <w:p w14:paraId="53931969" w14:textId="07126530" w:rsidR="00280059" w:rsidRPr="00DC57C1" w:rsidDel="00C10BFC" w:rsidRDefault="00280059" w:rsidP="00280059">
      <w:pPr>
        <w:pStyle w:val="ListParagraph"/>
        <w:numPr>
          <w:ilvl w:val="0"/>
          <w:numId w:val="1"/>
        </w:numPr>
        <w:spacing w:after="0"/>
        <w:rPr>
          <w:del w:id="23" w:author="Robert Hanson" w:date="2021-10-02T10:40:00Z"/>
        </w:rPr>
      </w:pPr>
      <w:del w:id="24" w:author="Robert Hanson" w:date="2021-10-02T10:40:00Z">
        <w:r w:rsidRPr="00DC57C1" w:rsidDel="00C10BFC">
          <w:delText>_topol_node.chemical_formula_moiety</w:delText>
        </w:r>
      </w:del>
    </w:p>
    <w:p w14:paraId="4D42C4E9" w14:textId="23549066" w:rsidR="00280059" w:rsidRPr="00DC57C1" w:rsidDel="00C10BFC" w:rsidRDefault="00280059" w:rsidP="00280059">
      <w:pPr>
        <w:pStyle w:val="ListParagraph"/>
        <w:numPr>
          <w:ilvl w:val="0"/>
          <w:numId w:val="1"/>
        </w:numPr>
        <w:spacing w:after="0"/>
        <w:rPr>
          <w:del w:id="25" w:author="Robert Hanson" w:date="2021-10-02T10:40:00Z"/>
        </w:rPr>
      </w:pPr>
      <w:del w:id="26" w:author="Robert Hanson" w:date="2021-10-02T10:40:00Z">
        <w:r w:rsidRPr="00DC57C1" w:rsidDel="00C10BFC">
          <w:delText>_topol_node.chemical_formula_sum</w:delText>
        </w:r>
      </w:del>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105BAF7A" w14:textId="442F76C2" w:rsidR="00280059" w:rsidRPr="00DC57C1" w:rsidDel="00C10BFC" w:rsidRDefault="00280059" w:rsidP="00280059">
      <w:pPr>
        <w:pStyle w:val="ListParagraph"/>
        <w:numPr>
          <w:ilvl w:val="0"/>
          <w:numId w:val="1"/>
        </w:numPr>
        <w:spacing w:after="0"/>
        <w:rPr>
          <w:del w:id="27" w:author="Robert Hanson" w:date="2021-10-02T10:40:00Z"/>
        </w:rPr>
      </w:pPr>
      <w:del w:id="28" w:author="Robert Hanson" w:date="2021-10-02T10:40:00Z">
        <w:r w:rsidRPr="00DC57C1" w:rsidDel="00C10BFC">
          <w:delText>_topol_node.structural_formula_</w:delText>
        </w:r>
        <w:r w:rsidRPr="00280059" w:rsidDel="00C10BFC">
          <w:rPr>
            <w:rFonts w:ascii="Consolas" w:hAnsi="Consolas"/>
            <w:color w:val="000000"/>
            <w:sz w:val="18"/>
            <w:szCs w:val="18"/>
            <w:shd w:val="clear" w:color="auto" w:fill="FFFFFF"/>
          </w:rPr>
          <w:delText>InChI</w:delText>
        </w:r>
      </w:del>
    </w:p>
    <w:p w14:paraId="286782F6" w14:textId="5038F189" w:rsidR="00280059" w:rsidRPr="00DC57C1" w:rsidDel="00C10BFC" w:rsidRDefault="00280059" w:rsidP="00280059">
      <w:pPr>
        <w:pStyle w:val="ListParagraph"/>
        <w:numPr>
          <w:ilvl w:val="0"/>
          <w:numId w:val="1"/>
        </w:numPr>
        <w:spacing w:after="0"/>
        <w:rPr>
          <w:del w:id="29" w:author="Robert Hanson" w:date="2021-10-02T10:40:00Z"/>
        </w:rPr>
      </w:pPr>
      <w:del w:id="30" w:author="Robert Hanson" w:date="2021-10-02T10:40:00Z">
        <w:r w:rsidRPr="00DC57C1" w:rsidDel="00C10BFC">
          <w:delText>_topol_node.structural_formula_SMILES</w:delText>
        </w:r>
      </w:del>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865AAE5"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r w:rsidR="006002DB" w:rsidRPr="00DC57C1">
        <w:t>.</w:t>
      </w:r>
      <w:r w:rsidR="00280059">
        <w:t xml:space="preserve">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5A1E5D13"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ins w:id="31" w:author="Robert Hanson" w:date="2021-10-02T04:32:00Z">
        <w:r w:rsidR="00404B60">
          <w:t xml:space="preserve"> that</w:t>
        </w:r>
      </w:ins>
      <w:r>
        <w:t xml:space="preserve"> itself (irrespective of its end points) </w:t>
      </w:r>
      <w:del w:id="32" w:author="Robert Hanson" w:date="2021-10-02T04:32:00Z">
        <w:r w:rsidDel="00404B60">
          <w:delText xml:space="preserve">to </w:delText>
        </w:r>
      </w:del>
      <w:r>
        <w:t>represent</w:t>
      </w:r>
      <w:ins w:id="33" w:author="Robert Hanson" w:date="2021-10-02T04:32:00Z">
        <w:r w:rsidR="00404B60">
          <w:t>s</w:t>
        </w:r>
      </w:ins>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del w:id="34" w:author="Robert Hanson" w:date="2021-10-02T04:32:00Z">
        <w:r w:rsidR="006002DB" w:rsidRPr="00DC57C1" w:rsidDel="00404B60">
          <w:delText xml:space="preserve">full </w:delText>
        </w:r>
      </w:del>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topol_atom.atom_label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topol_atom.element_symbol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topol_atom.link_id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topol_atom.node_id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topol_atom.symop</w:t>
      </w:r>
      <w:proofErr w:type="spell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topol_atom.translation</w:t>
      </w:r>
      <w:proofErr w:type="spellEnd"/>
      <w:r w:rsidRPr="00DC57C1">
        <w:rPr>
          <w:vertAlign w:val="superscript"/>
        </w:rPr>
        <w:t>ⱡ</w:t>
      </w:r>
    </w:p>
    <w:p w14:paraId="203E378F" w14:textId="77777777" w:rsidR="004F7256" w:rsidRDefault="004F7256" w:rsidP="004F7256"/>
    <w:p w14:paraId="6AFDC15C" w14:textId="7C341A14" w:rsidR="00280059" w:rsidRDefault="00177A94" w:rsidP="004F7256">
      <w:pPr>
        <w:rPr>
          <w:color w:val="000000"/>
        </w:rPr>
      </w:pPr>
      <w:r w:rsidRPr="00DC57C1">
        <w:t>_</w:t>
      </w:r>
      <w:proofErr w:type="spellStart"/>
      <w:r w:rsidRPr="00DC57C1">
        <w:t>topol_</w:t>
      </w:r>
      <w:proofErr w:type="gramStart"/>
      <w:r w:rsidRPr="00DC57C1">
        <w:t>atom.atom</w:t>
      </w:r>
      <w:proofErr w:type="gramEnd"/>
      <w:r w:rsidRPr="00DC57C1">
        <w:t>_label</w:t>
      </w:r>
      <w:proofErr w:type="spellEnd"/>
      <w:r w:rsidRPr="00DC57C1">
        <w:t xml:space="preserve"> is </w:t>
      </w:r>
      <w:r w:rsidR="00404B60">
        <w:t xml:space="preserve">case-sensitive and </w:t>
      </w:r>
      <w:r w:rsidRPr="00DC57C1">
        <w:t>required</w:t>
      </w:r>
      <w:r w:rsidR="00404B60">
        <w:t>, as it is the reference to ATOM_SITE</w:t>
      </w:r>
      <w:r w:rsidRPr="00DC57C1">
        <w:t>. Though _topol_</w:t>
      </w:r>
      <w:commentRangeStart w:id="35"/>
      <w:r w:rsidRPr="00DC57C1">
        <w:t xml:space="preserve">atom.id is a key, </w:t>
      </w:r>
      <w:commentRangeEnd w:id="35"/>
      <w:r w:rsidR="00404B60">
        <w:rPr>
          <w:rStyle w:val="CommentReference"/>
        </w:rPr>
        <w:commentReference w:id="35"/>
      </w:r>
      <w:r w:rsidRPr="00DC57C1">
        <w:t xml:space="preserve">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36"/>
      <w:r w:rsidR="00346FFA">
        <w:t>required</w:t>
      </w:r>
      <w:commentRangeEnd w:id="36"/>
      <w:r w:rsidR="00346FFA">
        <w:rPr>
          <w:rStyle w:val="CommentReference"/>
        </w:rPr>
        <w:commentReference w:id="36"/>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2660D815" w14:textId="77777777" w:rsidR="004F7256" w:rsidRPr="004F7256" w:rsidRDefault="004F7256" w:rsidP="004F7256">
      <w:pPr>
        <w:rPr>
          <w:color w:val="000000"/>
        </w:rPr>
      </w:pPr>
    </w:p>
    <w:tbl>
      <w:tblPr>
        <w:tblStyle w:val="TableGrid"/>
        <w:tblW w:w="0" w:type="auto"/>
        <w:tblLook w:val="04A0" w:firstRow="1" w:lastRow="0" w:firstColumn="1" w:lastColumn="0" w:noHBand="0" w:noVBand="1"/>
      </w:tblPr>
      <w:tblGrid>
        <w:gridCol w:w="9571"/>
      </w:tblGrid>
      <w:tr w:rsidR="00280059" w:rsidRPr="00DC57C1" w14:paraId="7B229225" w14:textId="77777777" w:rsidTr="00035A89">
        <w:tc>
          <w:tcPr>
            <w:tcW w:w="9571" w:type="dxa"/>
          </w:tcPr>
          <w:p w14:paraId="23EFD9E3" w14:textId="188F0265" w:rsidR="00280059" w:rsidRPr="00DC57C1" w:rsidRDefault="00280059" w:rsidP="00035A89">
            <w:pPr>
              <w:rPr>
                <w:i/>
              </w:rPr>
            </w:pPr>
            <w:r w:rsidRPr="00DC57C1">
              <w:rPr>
                <w:i/>
              </w:rPr>
              <w:t xml:space="preserve">Example 1. Connectivity of the diamond crystal structure. </w:t>
            </w:r>
            <w:commentRangeStart w:id="37"/>
            <w:r w:rsidRPr="00DC57C1">
              <w:rPr>
                <w:i/>
              </w:rPr>
              <w:t xml:space="preserve">All </w:t>
            </w:r>
            <w:r w:rsidR="00404B60">
              <w:rPr>
                <w:i/>
              </w:rPr>
              <w:t xml:space="preserve">nodes correspond to atoms in ATOM_SITE. </w:t>
            </w:r>
            <w:r w:rsidRPr="00DC57C1">
              <w:rPr>
                <w:i/>
              </w:rPr>
              <w:t xml:space="preserve"> </w:t>
            </w:r>
            <w:r w:rsidR="00404B60">
              <w:rPr>
                <w:i/>
              </w:rPr>
              <w:t>All links correspond to covalent bonds</w:t>
            </w:r>
            <w:r w:rsidRPr="00DC57C1">
              <w:rPr>
                <w:i/>
              </w:rPr>
              <w:t xml:space="preserve">, so the </w:t>
            </w:r>
            <w:r w:rsidR="00404B60">
              <w:rPr>
                <w:i/>
              </w:rPr>
              <w:t>underlying net</w:t>
            </w:r>
            <w:r w:rsidRPr="00DC57C1">
              <w:rPr>
                <w:i/>
              </w:rPr>
              <w:t xml:space="preserve"> </w:t>
            </w:r>
            <w:r w:rsidR="00404B60">
              <w:rPr>
                <w:i/>
              </w:rPr>
              <w:t>corresponds to</w:t>
            </w:r>
            <w:r w:rsidRPr="00DC57C1">
              <w:rPr>
                <w:i/>
              </w:rPr>
              <w:t xml:space="preserve"> </w:t>
            </w:r>
            <w:r w:rsidR="00404B60">
              <w:rPr>
                <w:i/>
              </w:rPr>
              <w:t>the atomic network</w:t>
            </w:r>
            <w:r w:rsidRPr="00DC57C1">
              <w:rPr>
                <w:i/>
              </w:rPr>
              <w:t>.</w:t>
            </w:r>
            <w:commentRangeEnd w:id="37"/>
            <w:r w:rsidR="00404B60">
              <w:rPr>
                <w:rStyle w:val="CommentReference"/>
              </w:rPr>
              <w:commentReference w:id="37"/>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234A6068" w14:textId="677948FE" w:rsidR="00280059" w:rsidRPr="00DC57C1" w:rsidRDefault="00280059">
            <w:pPr>
              <w:tabs>
                <w:tab w:val="left" w:pos="6030"/>
              </w:tabs>
              <w:rPr>
                <w:rFonts w:ascii="Courier New" w:hAnsi="Courier New" w:cs="Courier New"/>
                <w:sz w:val="20"/>
                <w:szCs w:val="20"/>
              </w:rPr>
              <w:pPrChange w:id="38" w:author="Robert Hanson" w:date="2021-10-02T04:31:00Z">
                <w:pPr/>
              </w:pPrChange>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ins w:id="39" w:author="Robert Hanson" w:date="2021-10-02T04:31:00Z">
              <w:r w:rsidR="00404B60">
                <w:rPr>
                  <w:rFonts w:ascii="Courier New" w:hAnsi="Courier New" w:cs="Courier New"/>
                  <w:sz w:val="20"/>
                  <w:szCs w:val="20"/>
                </w:rPr>
                <w:tab/>
              </w:r>
            </w:ins>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w:t>
            </w:r>
            <w:proofErr w:type="gramStart"/>
            <w:r w:rsidRPr="00DC57C1">
              <w:rPr>
                <w:rFonts w:ascii="Courier New" w:hAnsi="Courier New" w:cs="Courier New"/>
                <w:sz w:val="20"/>
                <w:szCs w:val="20"/>
              </w:rPr>
              <w:t>y,z</w:t>
            </w:r>
            <w:proofErr w:type="gramEnd"/>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w:t>
            </w:r>
            <w:proofErr w:type="gramStart"/>
            <w:r w:rsidRPr="00DC57C1">
              <w:rPr>
                <w:rFonts w:ascii="Courier New" w:hAnsi="Courier New" w:cs="Courier New"/>
                <w:sz w:val="20"/>
                <w:szCs w:val="20"/>
              </w:rPr>
              <w:t>y,-</w:t>
            </w:r>
            <w:proofErr w:type="gramEnd"/>
            <w:r w:rsidRPr="00DC57C1">
              <w:rPr>
                <w:rFonts w:ascii="Courier New" w:hAnsi="Courier New" w:cs="Courier New"/>
                <w:sz w:val="20"/>
                <w:szCs w:val="20"/>
              </w:rPr>
              <w:t>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site.symmetry</w:t>
            </w:r>
            <w:proofErr w:type="gramEnd"/>
            <w:r w:rsidRPr="00DC57C1">
              <w:rPr>
                <w:rFonts w:ascii="Courier New" w:hAnsi="Courier New" w:cs="Courier New"/>
                <w:sz w:val="20"/>
                <w:szCs w:val="20"/>
              </w:rPr>
              <w:t>_multiplicity</w:t>
            </w:r>
            <w:proofErr w:type="spellEnd"/>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link.distance</w:t>
            </w:r>
            <w:proofErr w:type="spellEnd"/>
            <w:proofErr w:type="gramEnd"/>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link.Voronoi</w:t>
            </w:r>
            <w:proofErr w:type="gramEnd"/>
            <w:r>
              <w:rPr>
                <w:rFonts w:ascii="Courier New" w:hAnsi="Courier New" w:cs="Courier New"/>
              </w:rPr>
              <w:t>_solid_angle</w:t>
            </w:r>
            <w:proofErr w:type="spellEnd"/>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link.type</w:t>
            </w:r>
            <w:proofErr w:type="spellEnd"/>
            <w:proofErr w:type="gramEnd"/>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link.order</w:t>
            </w:r>
            <w:proofErr w:type="spellEnd"/>
            <w:proofErr w:type="gramEnd"/>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link.multiplicity</w:t>
            </w:r>
            <w:proofErr w:type="spellEnd"/>
            <w:proofErr w:type="gramEnd"/>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atom.node</w:t>
            </w:r>
            <w:proofErr w:type="gramEnd"/>
            <w:r>
              <w:rPr>
                <w:rFonts w:ascii="Courier New" w:hAnsi="Courier New" w:cs="Courier New"/>
              </w:rPr>
              <w:t>_id</w:t>
            </w:r>
            <w:proofErr w:type="spellEnd"/>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lastRenderedPageBreak/>
              <w:t>_</w:t>
            </w:r>
            <w:proofErr w:type="spellStart"/>
            <w:r>
              <w:rPr>
                <w:rFonts w:ascii="Courier New" w:hAnsi="Courier New" w:cs="Courier New"/>
              </w:rPr>
              <w:t>topol_</w:t>
            </w:r>
            <w:proofErr w:type="gramStart"/>
            <w:r>
              <w:rPr>
                <w:rFonts w:ascii="Courier New" w:hAnsi="Courier New" w:cs="Courier New"/>
              </w:rPr>
              <w:t>atom.atom</w:t>
            </w:r>
            <w:proofErr w:type="gramEnd"/>
            <w:r>
              <w:rPr>
                <w:rFonts w:ascii="Courier New" w:hAnsi="Courier New" w:cs="Courier New"/>
              </w:rPr>
              <w:t>_label</w:t>
            </w:r>
            <w:proofErr w:type="spellEnd"/>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atom.element</w:t>
            </w:r>
            <w:proofErr w:type="gramEnd"/>
            <w:r>
              <w:rPr>
                <w:rFonts w:ascii="Courier New" w:hAnsi="Courier New" w:cs="Courier New"/>
              </w:rPr>
              <w:t>_symbol</w:t>
            </w:r>
            <w:proofErr w:type="spellEnd"/>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27FC8FA1" w14:textId="54B10D5D" w:rsidR="00EE5FCC" w:rsidRPr="00461C8D" w:rsidDel="004F7256" w:rsidRDefault="00EE5FCC" w:rsidP="00EE5FCC">
      <w:pPr>
        <w:autoSpaceDE w:val="0"/>
        <w:autoSpaceDN w:val="0"/>
        <w:adjustRightInd w:val="0"/>
        <w:spacing w:after="0" w:line="240" w:lineRule="auto"/>
        <w:rPr>
          <w:del w:id="40" w:author="Robert Hanson" w:date="2021-10-02T10:51:00Z"/>
          <w:rFonts w:ascii="Courier New" w:hAnsi="Courier New" w:cs="Courier New"/>
          <w:sz w:val="20"/>
          <w:szCs w:val="20"/>
          <w:lang w:val="es-ES"/>
        </w:rPr>
      </w:pPr>
    </w:p>
    <w:p w14:paraId="60B877E0" w14:textId="2A4B9B62" w:rsidR="004A1CD5" w:rsidRPr="00DC57C1" w:rsidRDefault="00346FFA">
      <w:r>
        <w:t xml:space="preserve">Example </w:t>
      </w:r>
      <w:r w:rsidR="004F7256">
        <w:t>2</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4" w:history="1">
        <w:r w:rsidR="00346FFA" w:rsidRPr="00D831DB">
          <w:rPr>
            <w:rStyle w:val="Hyperlink"/>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AC48CF" w:rsidRPr="00C10BFC" w14:paraId="72B7EFFA" w14:textId="77777777" w:rsidTr="009E6336">
        <w:tc>
          <w:tcPr>
            <w:tcW w:w="9571" w:type="dxa"/>
          </w:tcPr>
          <w:p w14:paraId="08164C72" w14:textId="3ABC989D" w:rsidR="00AC48CF" w:rsidRPr="00DC57C1" w:rsidRDefault="00AC48CF" w:rsidP="009E6336">
            <w:pPr>
              <w:rPr>
                <w:i/>
              </w:rPr>
            </w:pPr>
            <w:r w:rsidRPr="00DC57C1">
              <w:rPr>
                <w:i/>
              </w:rPr>
              <w:t>Example</w:t>
            </w:r>
            <w:r w:rsidR="004F7256">
              <w:rPr>
                <w:i/>
              </w:rPr>
              <w:t xml:space="preserve"> 2</w:t>
            </w:r>
            <w:r w:rsidRPr="00DC57C1">
              <w:rPr>
                <w:i/>
              </w:rPr>
              <w:t xml:space="preserve">. Connectivity of atomic and underlying nets for an interpenetrating array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w:t>
            </w:r>
            <w:proofErr w:type="spellStart"/>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r w:rsidRPr="00DC57C1">
              <w:rPr>
                <w:rFonts w:ascii="Courier New" w:hAnsi="Courier New" w:cs="Courier New"/>
                <w:sz w:val="20"/>
                <w:szCs w:val="20"/>
              </w:rPr>
              <w:t>z,y</w:t>
            </w:r>
            <w:proofErr w:type="spell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atom_site.site_symmetry_multiplicity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4C47A81F" w14:textId="74097D82" w:rsidR="00A64BF9" w:rsidRDefault="00A64BF9" w:rsidP="009E6336">
            <w:pPr>
              <w:rPr>
                <w:rFonts w:ascii="Courier New" w:hAnsi="Courier New" w:cs="Courier New"/>
                <w:sz w:val="20"/>
                <w:szCs w:val="20"/>
                <w:lang w:val="es-ES"/>
              </w:rPr>
            </w:pPr>
          </w:p>
          <w:p w14:paraId="6D80832E" w14:textId="0DC498EE"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loop_</w:t>
            </w:r>
          </w:p>
          <w:p w14:paraId="76357624" w14:textId="4A2BAD77"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_topol_net.id</w:t>
            </w:r>
          </w:p>
          <w:p w14:paraId="7C023BC9" w14:textId="08AA814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net.label</w:t>
            </w:r>
            <w:proofErr w:type="spellEnd"/>
            <w:proofErr w:type="gramEnd"/>
          </w:p>
          <w:p w14:paraId="7CBC7FD5" w14:textId="102D57FC"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net.special</w:t>
            </w:r>
            <w:proofErr w:type="gramEnd"/>
            <w:r w:rsidRPr="00A64BF9">
              <w:rPr>
                <w:rFonts w:ascii="Courier New" w:hAnsi="Courier New" w:cs="Courier New"/>
                <w:sz w:val="20"/>
                <w:szCs w:val="20"/>
              </w:rPr>
              <w:t>_details</w:t>
            </w:r>
            <w:proofErr w:type="spellEnd"/>
          </w:p>
          <w:p w14:paraId="66810B48" w14:textId="369508F5"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net.overall</w:t>
            </w:r>
            <w:proofErr w:type="gramEnd"/>
            <w:r w:rsidRPr="00A64BF9">
              <w:rPr>
                <w:rFonts w:ascii="Courier New" w:hAnsi="Courier New" w:cs="Courier New"/>
                <w:sz w:val="20"/>
                <w:szCs w:val="20"/>
              </w:rPr>
              <w:t>_topology_TOPOS</w:t>
            </w:r>
            <w:proofErr w:type="spellEnd"/>
          </w:p>
          <w:p w14:paraId="7F9AC190" w14:textId="0E85718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1 Net_1 'Atomic net' 'Unknown'</w:t>
            </w:r>
          </w:p>
          <w:p w14:paraId="6F00AD8B" w14:textId="306014D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2 Net_2 'Underlying net with carbonyl ligands as nodes' '2,4T3'</w:t>
            </w:r>
          </w:p>
          <w:p w14:paraId="080E8DA2" w14:textId="77777777" w:rsidR="00A64BF9" w:rsidRPr="00A64BF9" w:rsidRDefault="00A64BF9" w:rsidP="00A64BF9">
            <w:pPr>
              <w:rPr>
                <w:rFonts w:ascii="Courier New" w:hAnsi="Courier New" w:cs="Courier New"/>
                <w:sz w:val="20"/>
                <w:szCs w:val="20"/>
              </w:rPr>
            </w:pPr>
          </w:p>
          <w:p w14:paraId="210076C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net.label</w:t>
            </w:r>
            <w:proofErr w:type="spellEnd"/>
            <w:proofErr w:type="gramEnd"/>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net.special</w:t>
            </w:r>
            <w:proofErr w:type="gramEnd"/>
            <w:r w:rsidRPr="00AB02E2">
              <w:rPr>
                <w:rFonts w:ascii="Courier New" w:hAnsi="Courier New" w:cs="Courier New"/>
                <w:sz w:val="20"/>
                <w:szCs w:val="20"/>
              </w:rPr>
              <w:t>_details</w:t>
            </w:r>
            <w:proofErr w:type="spellEnd"/>
          </w:p>
          <w:p w14:paraId="4923766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net.overall</w:t>
            </w:r>
            <w:proofErr w:type="gramEnd"/>
            <w:r w:rsidRPr="00AB02E2">
              <w:rPr>
                <w:rFonts w:ascii="Courier New" w:hAnsi="Courier New" w:cs="Courier New"/>
                <w:sz w:val="20"/>
                <w:szCs w:val="20"/>
              </w:rPr>
              <w:t>_topology_TOPOS</w:t>
            </w:r>
            <w:proofErr w:type="spellEnd"/>
          </w:p>
          <w:p w14:paraId="708291C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Net_1 'Atomic net' 'Unknown'</w:t>
            </w:r>
          </w:p>
          <w:p w14:paraId="5C2068BF"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lastRenderedPageBreak/>
              <w:t>2 Net_2 'Underlying net with carbonyl ligands as nodes' '2,4T3'</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node.label</w:t>
            </w:r>
            <w:proofErr w:type="spellEnd"/>
            <w:proofErr w:type="gramEnd"/>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topol_node.net_id</w:t>
            </w:r>
            <w:proofErr w:type="spellEnd"/>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_x</w:t>
            </w:r>
            <w:proofErr w:type="spellEnd"/>
          </w:p>
          <w:p w14:paraId="6DDB534D" w14:textId="77777777"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_</w:t>
            </w:r>
            <w:proofErr w:type="spellStart"/>
            <w:r w:rsidRPr="0010597C">
              <w:rPr>
                <w:rFonts w:ascii="Courier New" w:hAnsi="Courier New" w:cs="Courier New"/>
                <w:sz w:val="20"/>
                <w:szCs w:val="20"/>
              </w:rPr>
              <w:t>topol_</w:t>
            </w:r>
            <w:proofErr w:type="gramStart"/>
            <w:r w:rsidRPr="0010597C">
              <w:rPr>
                <w:rFonts w:ascii="Courier New" w:hAnsi="Courier New" w:cs="Courier New"/>
                <w:sz w:val="20"/>
                <w:szCs w:val="20"/>
              </w:rPr>
              <w:t>node.fract</w:t>
            </w:r>
            <w:proofErr w:type="gramEnd"/>
            <w:r w:rsidRPr="0010597C">
              <w:rPr>
                <w:rFonts w:ascii="Courier New" w:hAnsi="Courier New" w:cs="Courier New"/>
                <w:sz w:val="20"/>
                <w:szCs w:val="20"/>
              </w:rPr>
              <w:t>_y</w:t>
            </w:r>
            <w:proofErr w:type="spellEnd"/>
          </w:p>
          <w:p w14:paraId="1217B4A0" w14:textId="77777777"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_</w:t>
            </w:r>
            <w:proofErr w:type="spellStart"/>
            <w:r w:rsidRPr="0010597C">
              <w:rPr>
                <w:rFonts w:ascii="Courier New" w:hAnsi="Courier New" w:cs="Courier New"/>
                <w:sz w:val="20"/>
                <w:szCs w:val="20"/>
              </w:rPr>
              <w:t>topol_</w:t>
            </w:r>
            <w:proofErr w:type="gramStart"/>
            <w:r w:rsidRPr="0010597C">
              <w:rPr>
                <w:rFonts w:ascii="Courier New" w:hAnsi="Courier New" w:cs="Courier New"/>
                <w:sz w:val="20"/>
                <w:szCs w:val="20"/>
              </w:rPr>
              <w:t>node.fract</w:t>
            </w:r>
            <w:proofErr w:type="gramEnd"/>
            <w:r w:rsidRPr="0010597C">
              <w:rPr>
                <w:rFonts w:ascii="Courier New" w:hAnsi="Courier New" w:cs="Courier New"/>
                <w:sz w:val="20"/>
                <w:szCs w:val="20"/>
              </w:rPr>
              <w:t>_z</w:t>
            </w:r>
            <w:proofErr w:type="spellEnd"/>
          </w:p>
          <w:p w14:paraId="32791726" w14:textId="50618D52"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1 Li1 1 . . .</w:t>
            </w:r>
          </w:p>
          <w:p w14:paraId="6A79C90B" w14:textId="49775E6D"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2 C</w:t>
            </w:r>
            <w:proofErr w:type="gramStart"/>
            <w:r w:rsidRPr="0010597C">
              <w:rPr>
                <w:rFonts w:ascii="Courier New" w:hAnsi="Courier New" w:cs="Courier New"/>
                <w:sz w:val="20"/>
                <w:szCs w:val="20"/>
              </w:rPr>
              <w:t>1  1</w:t>
            </w:r>
            <w:proofErr w:type="gramEnd"/>
            <w:r w:rsidRPr="0010597C">
              <w:rPr>
                <w:rFonts w:ascii="Courier New" w:hAnsi="Courier New" w:cs="Courier New"/>
                <w:sz w:val="20"/>
                <w:szCs w:val="20"/>
              </w:rPr>
              <w:t xml:space="preserve"> . . .</w:t>
            </w:r>
          </w:p>
          <w:p w14:paraId="5D22ACB2" w14:textId="036E5B0F"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3 O</w:t>
            </w:r>
            <w:proofErr w:type="gramStart"/>
            <w:r w:rsidRPr="0010597C">
              <w:rPr>
                <w:rFonts w:ascii="Courier New" w:hAnsi="Courier New" w:cs="Courier New"/>
                <w:sz w:val="20"/>
                <w:szCs w:val="20"/>
              </w:rPr>
              <w:t>1  1</w:t>
            </w:r>
            <w:proofErr w:type="gramEnd"/>
            <w:r w:rsidRPr="0010597C">
              <w:rPr>
                <w:rFonts w:ascii="Courier New" w:hAnsi="Courier New" w:cs="Courier New"/>
                <w:sz w:val="20"/>
                <w:szCs w:val="20"/>
              </w:rPr>
              <w:t xml:space="preserve"> . . .</w:t>
            </w:r>
          </w:p>
          <w:p w14:paraId="1648129E" w14:textId="3BA811A9"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4 Co1 1 . . .</w:t>
            </w:r>
          </w:p>
          <w:p w14:paraId="65FEE4BA" w14:textId="626CA5DC"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 xml:space="preserve">5 ZA1 2 </w:t>
            </w:r>
            <w:r w:rsidR="0010597C">
              <w:rPr>
                <w:rFonts w:ascii="Courier New" w:hAnsi="Courier New" w:cs="Courier New"/>
                <w:sz w:val="20"/>
                <w:szCs w:val="20"/>
              </w:rPr>
              <w:t>. . .</w:t>
            </w:r>
          </w:p>
          <w:p w14:paraId="7E99AFA6" w14:textId="1B8D8DC0"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6 ZB1 2 0.25036 0.25036 0.25036</w:t>
            </w:r>
            <w:r w:rsidR="0010597C">
              <w:rPr>
                <w:rFonts w:ascii="Courier New" w:hAnsi="Courier New" w:cs="Courier New"/>
                <w:sz w:val="20"/>
                <w:szCs w:val="20"/>
              </w:rPr>
              <w:t xml:space="preserve"> # CO</w:t>
            </w:r>
          </w:p>
          <w:p w14:paraId="68F46BB6" w14:textId="5FDC858B"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7 ZC1 2 </w:t>
            </w:r>
            <w:r w:rsidR="0010597C">
              <w:rPr>
                <w:rFonts w:ascii="Courier New" w:hAnsi="Courier New" w:cs="Courier New"/>
                <w:sz w:val="20"/>
                <w:szCs w:val="20"/>
              </w:rPr>
              <w:t>. . .</w:t>
            </w:r>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link.distance</w:t>
            </w:r>
            <w:proofErr w:type="spellEnd"/>
            <w:proofErr w:type="gramEnd"/>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link.type</w:t>
            </w:r>
            <w:proofErr w:type="spellEnd"/>
            <w:proofErr w:type="gramEnd"/>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link.multiplicity</w:t>
            </w:r>
            <w:proofErr w:type="spellEnd"/>
            <w:proofErr w:type="gramEnd"/>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atom.node</w:t>
            </w:r>
            <w:proofErr w:type="gramEnd"/>
            <w:r w:rsidRPr="00AB02E2">
              <w:rPr>
                <w:rFonts w:ascii="Courier New" w:hAnsi="Courier New" w:cs="Courier New"/>
                <w:sz w:val="20"/>
                <w:szCs w:val="20"/>
              </w:rPr>
              <w:t>_id</w:t>
            </w:r>
            <w:proofErr w:type="spellEnd"/>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atom.atom</w:t>
            </w:r>
            <w:proofErr w:type="gramEnd"/>
            <w:r w:rsidRPr="00AB02E2">
              <w:rPr>
                <w:rFonts w:ascii="Courier New" w:hAnsi="Courier New" w:cs="Courier New"/>
                <w:sz w:val="20"/>
                <w:szCs w:val="20"/>
              </w:rPr>
              <w:t>_label</w:t>
            </w:r>
            <w:proofErr w:type="spellEnd"/>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atom.element</w:t>
            </w:r>
            <w:proofErr w:type="gramEnd"/>
            <w:r w:rsidRPr="00AB02E2">
              <w:rPr>
                <w:rFonts w:ascii="Courier New" w:hAnsi="Courier New" w:cs="Courier New"/>
                <w:sz w:val="20"/>
                <w:szCs w:val="20"/>
              </w:rPr>
              <w:t>_symbol</w:t>
            </w:r>
            <w:proofErr w:type="spellEnd"/>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2 2 C</w:t>
            </w:r>
            <w:proofErr w:type="gramStart"/>
            <w:r w:rsidRPr="0010597C">
              <w:rPr>
                <w:rFonts w:ascii="Courier New" w:hAnsi="Courier New" w:cs="Courier New"/>
                <w:sz w:val="20"/>
                <w:szCs w:val="20"/>
                <w:lang w:val="es-ES"/>
              </w:rPr>
              <w:t>1  C</w:t>
            </w:r>
            <w:proofErr w:type="gramEnd"/>
          </w:p>
          <w:p w14:paraId="2E30DEFC"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3 3 O</w:t>
            </w:r>
            <w:proofErr w:type="gramStart"/>
            <w:r w:rsidRPr="0010597C">
              <w:rPr>
                <w:rFonts w:ascii="Courier New" w:hAnsi="Courier New" w:cs="Courier New"/>
                <w:sz w:val="20"/>
                <w:szCs w:val="20"/>
                <w:lang w:val="es-ES"/>
              </w:rPr>
              <w:t>1  O</w:t>
            </w:r>
            <w:proofErr w:type="gramEnd"/>
          </w:p>
          <w:p w14:paraId="23E74004"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4 4 Co1 Co</w:t>
            </w:r>
          </w:p>
          <w:p w14:paraId="2FC49AE4" w14:textId="4B6E8650"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5</w:t>
            </w:r>
            <w:r w:rsidRPr="004F7256">
              <w:rPr>
                <w:rFonts w:ascii="Courier New" w:hAnsi="Courier New" w:cs="Courier New"/>
                <w:sz w:val="20"/>
                <w:szCs w:val="20"/>
                <w:lang w:val="es-ES"/>
              </w:rPr>
              <w:t xml:space="preserve"> </w:t>
            </w:r>
            <w:r>
              <w:rPr>
                <w:rFonts w:ascii="Courier New" w:hAnsi="Courier New" w:cs="Courier New"/>
                <w:sz w:val="20"/>
                <w:szCs w:val="20"/>
                <w:lang w:val="es-ES"/>
              </w:rPr>
              <w:t>5</w:t>
            </w:r>
            <w:r w:rsidRPr="004F7256">
              <w:rPr>
                <w:rFonts w:ascii="Courier New" w:hAnsi="Courier New" w:cs="Courier New"/>
                <w:sz w:val="20"/>
                <w:szCs w:val="20"/>
                <w:lang w:val="es-ES"/>
              </w:rPr>
              <w:t xml:space="preserve"> Li1 Li</w:t>
            </w:r>
          </w:p>
          <w:p w14:paraId="798FA474" w14:textId="53F268D3" w:rsidR="00AB02E2"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6</w:t>
            </w:r>
            <w:r w:rsidR="00AB02E2" w:rsidRPr="00AB02E2">
              <w:rPr>
                <w:rFonts w:ascii="Courier New" w:hAnsi="Courier New" w:cs="Courier New"/>
                <w:sz w:val="20"/>
                <w:szCs w:val="20"/>
                <w:lang w:val="es-ES"/>
              </w:rPr>
              <w:t xml:space="preserve"> 6 C</w:t>
            </w:r>
            <w:proofErr w:type="gramStart"/>
            <w:r w:rsidR="00AB02E2" w:rsidRPr="00AB02E2">
              <w:rPr>
                <w:rFonts w:ascii="Courier New" w:hAnsi="Courier New" w:cs="Courier New"/>
                <w:sz w:val="20"/>
                <w:szCs w:val="20"/>
                <w:lang w:val="es-ES"/>
              </w:rPr>
              <w:t>1  C</w:t>
            </w:r>
            <w:proofErr w:type="gramEnd"/>
          </w:p>
          <w:p w14:paraId="2B20D2AC" w14:textId="15AC52B4" w:rsidR="00A64BF9"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7</w:t>
            </w:r>
            <w:r w:rsidR="00AB02E2" w:rsidRPr="00AB02E2">
              <w:rPr>
                <w:rFonts w:ascii="Courier New" w:hAnsi="Courier New" w:cs="Courier New"/>
                <w:sz w:val="20"/>
                <w:szCs w:val="20"/>
                <w:lang w:val="es-ES"/>
              </w:rPr>
              <w:t xml:space="preserve"> 6 O</w:t>
            </w:r>
            <w:proofErr w:type="gramStart"/>
            <w:r w:rsidR="00AB02E2" w:rsidRPr="00AB02E2">
              <w:rPr>
                <w:rFonts w:ascii="Courier New" w:hAnsi="Courier New" w:cs="Courier New"/>
                <w:sz w:val="20"/>
                <w:szCs w:val="20"/>
                <w:lang w:val="es-ES"/>
              </w:rPr>
              <w:t>1  O</w:t>
            </w:r>
            <w:proofErr w:type="gramEnd"/>
          </w:p>
          <w:p w14:paraId="2476F46C" w14:textId="0B4ECE56"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8</w:t>
            </w:r>
            <w:r w:rsidRPr="004F7256">
              <w:rPr>
                <w:rFonts w:ascii="Courier New" w:hAnsi="Courier New" w:cs="Courier New"/>
                <w:sz w:val="20"/>
                <w:szCs w:val="20"/>
                <w:lang w:val="es-ES"/>
              </w:rPr>
              <w:t xml:space="preserve"> </w:t>
            </w:r>
            <w:r>
              <w:rPr>
                <w:rFonts w:ascii="Courier New" w:hAnsi="Courier New" w:cs="Courier New"/>
                <w:sz w:val="20"/>
                <w:szCs w:val="20"/>
                <w:lang w:val="es-ES"/>
              </w:rPr>
              <w:t>7</w:t>
            </w:r>
            <w:r w:rsidRPr="004F7256">
              <w:rPr>
                <w:rFonts w:ascii="Courier New" w:hAnsi="Courier New" w:cs="Courier New"/>
                <w:sz w:val="20"/>
                <w:szCs w:val="20"/>
                <w:lang w:val="es-ES"/>
              </w:rPr>
              <w:t xml:space="preserve"> </w:t>
            </w:r>
            <w:r>
              <w:rPr>
                <w:rFonts w:ascii="Courier New" w:hAnsi="Courier New" w:cs="Courier New"/>
                <w:sz w:val="20"/>
                <w:szCs w:val="20"/>
                <w:lang w:val="es-ES"/>
              </w:rPr>
              <w:t>Co1</w:t>
            </w:r>
            <w:r w:rsidRPr="004F7256">
              <w:rPr>
                <w:rFonts w:ascii="Courier New" w:hAnsi="Courier New" w:cs="Courier New"/>
                <w:sz w:val="20"/>
                <w:szCs w:val="20"/>
                <w:lang w:val="es-ES"/>
              </w:rPr>
              <w:t xml:space="preserve"> </w:t>
            </w:r>
            <w:r>
              <w:rPr>
                <w:rFonts w:ascii="Courier New" w:hAnsi="Courier New" w:cs="Courier New"/>
                <w:sz w:val="20"/>
                <w:szCs w:val="20"/>
                <w:lang w:val="es-ES"/>
              </w:rPr>
              <w:t>Co</w:t>
            </w:r>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lastRenderedPageBreak/>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topol_net.genus</w:t>
      </w:r>
      <w:proofErr w:type="spell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topol_net.</w:t>
      </w:r>
      <w:r w:rsidR="00B37C89">
        <w:t>label</w:t>
      </w:r>
      <w:proofErr w:type="spellEnd"/>
    </w:p>
    <w:p w14:paraId="1C54D1BA" w14:textId="77777777" w:rsidR="00F15BC2" w:rsidRPr="00DC57C1" w:rsidRDefault="00F15BC2" w:rsidP="00F15BC2">
      <w:pPr>
        <w:pStyle w:val="ListParagraph"/>
        <w:spacing w:after="0"/>
        <w:ind w:left="360"/>
      </w:pPr>
      <w:r w:rsidRPr="00DC57C1">
        <w:t>_</w:t>
      </w:r>
      <w:proofErr w:type="spellStart"/>
      <w:r w:rsidRPr="00DC57C1">
        <w:t>topol_net.occurrence_total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opol_net.overall_topology_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topol_net.overall_topology_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topol_net.period</w:t>
      </w:r>
      <w:proofErr w:type="spellEnd"/>
    </w:p>
    <w:p w14:paraId="176A728A" w14:textId="77777777" w:rsidR="004A1CD5" w:rsidRPr="00DC57C1" w:rsidRDefault="004A1CD5" w:rsidP="004A1CD5">
      <w:pPr>
        <w:pStyle w:val="ListParagraph"/>
        <w:spacing w:after="0"/>
        <w:ind w:left="360"/>
      </w:pPr>
      <w:r w:rsidRPr="00DC57C1">
        <w:t>_</w:t>
      </w:r>
      <w:proofErr w:type="spellStart"/>
      <w:r w:rsidRPr="00DC57C1">
        <w:t>topol_net.special_details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topol_net.total_point_symbol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topol_net.z_number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topol_net.</w:t>
      </w:r>
      <w:r w:rsidR="00B37C89">
        <w:t>label</w:t>
      </w:r>
      <w:proofErr w:type="spell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topol_net.special_details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topol_net.period</w:t>
      </w:r>
      <w:proofErr w:type="spell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topol_net.occurrence_total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lastRenderedPageBreak/>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topol_tiling.</w:t>
      </w:r>
      <w:r w:rsidR="005B5776">
        <w:t>d_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topol_tiling.dual</w:t>
      </w:r>
      <w:proofErr w:type="spellEnd"/>
    </w:p>
    <w:p w14:paraId="00000065" w14:textId="3260AE03" w:rsidR="00AF213C" w:rsidRPr="00DC57C1" w:rsidRDefault="0095419D">
      <w:pPr>
        <w:spacing w:after="0"/>
        <w:ind w:left="284"/>
      </w:pPr>
      <w:r w:rsidRPr="00DC57C1">
        <w:t>_</w:t>
      </w:r>
      <w:proofErr w:type="spellStart"/>
      <w:r w:rsidRPr="00DC57C1">
        <w:t>topol_tiling.edges</w:t>
      </w:r>
      <w:proofErr w:type="spellEnd"/>
    </w:p>
    <w:p w14:paraId="00000066" w14:textId="77777777" w:rsidR="00AF213C" w:rsidRPr="00DC57C1" w:rsidRDefault="0095419D">
      <w:pPr>
        <w:spacing w:after="0"/>
        <w:ind w:left="284"/>
      </w:pPr>
      <w:r w:rsidRPr="00DC57C1">
        <w:t>_</w:t>
      </w:r>
      <w:proofErr w:type="spellStart"/>
      <w:r w:rsidRPr="00DC57C1">
        <w:t>topol_tiling.faces</w:t>
      </w:r>
      <w:proofErr w:type="spellEnd"/>
    </w:p>
    <w:p w14:paraId="49E21E9F" w14:textId="77777777" w:rsidR="00651805" w:rsidRPr="00DC57C1" w:rsidRDefault="00651805" w:rsidP="00651805">
      <w:pPr>
        <w:spacing w:after="0"/>
        <w:ind w:left="284"/>
      </w:pPr>
      <w:r w:rsidRPr="00DC57C1">
        <w:t>_</w:t>
      </w:r>
      <w:proofErr w:type="spellStart"/>
      <w:r w:rsidRPr="00DC57C1">
        <w:t>topol_tiling.signature</w:t>
      </w:r>
      <w:proofErr w:type="spellEnd"/>
    </w:p>
    <w:p w14:paraId="00000067" w14:textId="77777777" w:rsidR="00AF213C" w:rsidRPr="00DC57C1" w:rsidRDefault="0095419D">
      <w:pPr>
        <w:spacing w:after="0"/>
        <w:ind w:left="284"/>
      </w:pPr>
      <w:r w:rsidRPr="00DC57C1">
        <w:t>_</w:t>
      </w:r>
      <w:proofErr w:type="spellStart"/>
      <w:r w:rsidRPr="00DC57C1">
        <w:t>topol_tiling.tiles</w:t>
      </w:r>
      <w:proofErr w:type="spellEnd"/>
    </w:p>
    <w:p w14:paraId="6E451F79" w14:textId="59D21279" w:rsidR="00651805" w:rsidRPr="00DC57C1" w:rsidRDefault="00651805" w:rsidP="00651805">
      <w:pPr>
        <w:spacing w:after="0"/>
        <w:ind w:firstLine="284"/>
      </w:pPr>
      <w:r w:rsidRPr="00DC57C1">
        <w:t>_</w:t>
      </w:r>
      <w:proofErr w:type="spellStart"/>
      <w:r w:rsidRPr="00DC57C1">
        <w:t>topol_tiling.vertices</w:t>
      </w:r>
      <w:proofErr w:type="spell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topol_tiling_faces.tile_id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topol_tiling_faces.size</w:t>
      </w:r>
      <w:proofErr w:type="spell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topol_tiling_tile.count</w:t>
      </w:r>
      <w:proofErr w:type="spellEnd"/>
    </w:p>
    <w:p w14:paraId="7276BEEB" w14:textId="77777777" w:rsidR="00731246" w:rsidRPr="00DC57C1" w:rsidRDefault="00731246" w:rsidP="00EE5FCC">
      <w:pPr>
        <w:pStyle w:val="ListParagraph"/>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topol_net.overall_topology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topol_occurrence.citation_id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w:t>
      </w:r>
      <w:commentRangeStart w:id="41"/>
      <w:r w:rsidR="005A39AA" w:rsidRPr="00DC57C1">
        <w:t>(Example 3)</w:t>
      </w:r>
      <w:r w:rsidRPr="00DC57C1">
        <w:t>.</w:t>
      </w:r>
      <w:commentRangeEnd w:id="41"/>
      <w:r w:rsidR="00BC3E16">
        <w:rPr>
          <w:rStyle w:val="CommentReference"/>
        </w:rPr>
        <w:commentReference w:id="41"/>
      </w:r>
    </w:p>
    <w:tbl>
      <w:tblPr>
        <w:tblStyle w:val="TableGrid"/>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w:t>
            </w:r>
            <w:proofErr w:type="spellStart"/>
            <w:r w:rsidRPr="00DC57C1">
              <w:rPr>
                <w:i/>
              </w:rPr>
              <w:t>topol_net.occurrence_total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topol_net.occurrence_total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lastRenderedPageBreak/>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topol_occurrence.citation_id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5" w:history="1">
        <w:r w:rsidR="00731246" w:rsidRPr="00DC57C1">
          <w:rPr>
            <w:rStyle w:val="Hyperlink"/>
          </w:rPr>
          <w:t>https://jmol.sourceforge.net</w:t>
        </w:r>
      </w:hyperlink>
      <w:r w:rsidR="00731246" w:rsidRPr="00DC57C1">
        <w:t xml:space="preserve">, </w:t>
      </w:r>
      <w:hyperlink r:id="rId16"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7" w:history="1">
        <w:r w:rsidRPr="00DC57C1">
          <w:rPr>
            <w:rStyle w:val="Hyperlink"/>
          </w:rPr>
          <w:t>https://sourceforge.net/p/jmol/code/HEAD/tree/trunk/Jmol/src/org/jmol/adapter/readers/cif/TopoCifParser.java</w:t>
        </w:r>
      </w:hyperlink>
      <w:r w:rsidRPr="00DC57C1">
        <w:t>) or GitHub (</w:t>
      </w:r>
      <w:hyperlink r:id="rId18"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taxonomy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Uninodal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42" w:name="_heading=h.gjdgxs" w:colFirst="0" w:colLast="0"/>
      <w:bookmarkEnd w:id="42"/>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Bourne,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43" w:name="_heading=h.30j0zll" w:colFirst="0" w:colLast="0"/>
      <w:bookmarkEnd w:id="43"/>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9"/>
      <w:footerReference w:type="default" r:id="rId20"/>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Robert Hanson" w:date="2021-10-02T04:33:00Z" w:initials="RH">
    <w:p w14:paraId="6A51962F" w14:textId="34009C22" w:rsidR="00404B60" w:rsidRDefault="00404B60">
      <w:pPr>
        <w:pStyle w:val="CommentText"/>
      </w:pPr>
      <w:r>
        <w:rPr>
          <w:rStyle w:val="CommentReference"/>
        </w:rPr>
        <w:annotationRef/>
      </w:r>
      <w:r w:rsidR="004F7256">
        <w:t>note</w:t>
      </w:r>
    </w:p>
  </w:comment>
  <w:comment w:id="36" w:author="Robert Hanson" w:date="2021-10-01T19:09:00Z" w:initials="RH">
    <w:p w14:paraId="0A6F9483" w14:textId="342C6580" w:rsidR="00346FFA" w:rsidRDefault="00346FFA">
      <w:pPr>
        <w:pStyle w:val="CommentText"/>
      </w:pPr>
      <w:r>
        <w:rPr>
          <w:rStyle w:val="CommentReference"/>
        </w:rPr>
        <w:annotationRef/>
      </w:r>
      <w:r w:rsidR="004F7256">
        <w:t>Note</w:t>
      </w:r>
    </w:p>
  </w:comment>
  <w:comment w:id="37" w:author="Robert Hanson" w:date="2021-10-02T04:30:00Z" w:initials="RH">
    <w:p w14:paraId="0C2DCFD2" w14:textId="5CFC0D96" w:rsidR="00404B60" w:rsidRDefault="00404B60">
      <w:pPr>
        <w:pStyle w:val="CommentText"/>
      </w:pPr>
      <w:r>
        <w:rPr>
          <w:rStyle w:val="CommentReference"/>
        </w:rPr>
        <w:annotationRef/>
      </w:r>
      <w:r>
        <w:t>Do we need this language? It’s just one carbon in the “atomic network"</w:t>
      </w:r>
    </w:p>
  </w:comment>
  <w:comment w:id="41" w:author="Robert Hanson" w:date="2021-10-02T04:57:00Z" w:initials="RH">
    <w:p w14:paraId="0CFAAC7B" w14:textId="5AD73BEC" w:rsidR="00BC3E16" w:rsidRDefault="00BC3E16">
      <w:pPr>
        <w:pStyle w:val="CommentText"/>
      </w:pPr>
      <w:r>
        <w:rPr>
          <w:rStyle w:val="CommentReference"/>
        </w:rPr>
        <w:annotationRef/>
      </w:r>
      <w:r>
        <w:t>This one is now out of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1962F" w15:done="0"/>
  <w15:commentEx w15:paraId="0A6F9483" w15:done="0"/>
  <w15:commentEx w15:paraId="0C2DCFD2" w15:done="0"/>
  <w15:commentEx w15:paraId="0CFAA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25FA7" w16cex:dateUtc="2021-10-02T09:33:00Z"/>
  <w16cex:commentExtensible w16cex:durableId="2501DB4E" w16cex:dateUtc="2021-10-02T00:09:00Z"/>
  <w16cex:commentExtensible w16cex:durableId="25025EFD" w16cex:dateUtc="2021-10-02T09:30:00Z"/>
  <w16cex:commentExtensible w16cex:durableId="2502654A" w16cex:dateUtc="2021-10-02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1962F" w16cid:durableId="25025FA7"/>
  <w16cid:commentId w16cid:paraId="0A6F9483" w16cid:durableId="2501DB4E"/>
  <w16cid:commentId w16cid:paraId="0C2DCFD2" w16cid:durableId="25025EFD"/>
  <w16cid:commentId w16cid:paraId="0CFAAC7B" w16cid:durableId="25026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7EEA" w14:textId="77777777" w:rsidR="00696DA3" w:rsidRDefault="00696DA3" w:rsidP="008F35D9">
      <w:pPr>
        <w:spacing w:after="0" w:line="240" w:lineRule="auto"/>
      </w:pPr>
      <w:r>
        <w:separator/>
      </w:r>
    </w:p>
  </w:endnote>
  <w:endnote w:type="continuationSeparator" w:id="0">
    <w:p w14:paraId="0418CF6A" w14:textId="77777777" w:rsidR="00696DA3" w:rsidRDefault="00696DA3" w:rsidP="008F35D9">
      <w:pPr>
        <w:spacing w:after="0" w:line="240" w:lineRule="auto"/>
      </w:pPr>
      <w:r>
        <w:continuationSeparator/>
      </w:r>
    </w:p>
  </w:endnote>
  <w:endnote w:type="continuationNotice" w:id="1">
    <w:p w14:paraId="2D4DAE38" w14:textId="77777777" w:rsidR="00696DA3" w:rsidRDefault="00696D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1209A9B" w:rsidR="008F35D9" w:rsidRDefault="008F35D9">
        <w:pPr>
          <w:pStyle w:val="Footer"/>
          <w:jc w:val="right"/>
        </w:pPr>
        <w:r>
          <w:fldChar w:fldCharType="begin"/>
        </w:r>
        <w:r>
          <w:instrText>PAGE   \* MERGEFORMAT</w:instrText>
        </w:r>
        <w:r>
          <w:fldChar w:fldCharType="separate"/>
        </w:r>
        <w:r w:rsidR="003C1685" w:rsidRPr="003C1685">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9F70" w14:textId="77777777" w:rsidR="00696DA3" w:rsidRDefault="00696DA3" w:rsidP="008F35D9">
      <w:pPr>
        <w:spacing w:after="0" w:line="240" w:lineRule="auto"/>
      </w:pPr>
      <w:r>
        <w:separator/>
      </w:r>
    </w:p>
  </w:footnote>
  <w:footnote w:type="continuationSeparator" w:id="0">
    <w:p w14:paraId="489716EB" w14:textId="77777777" w:rsidR="00696DA3" w:rsidRDefault="00696DA3" w:rsidP="008F35D9">
      <w:pPr>
        <w:spacing w:after="0" w:line="240" w:lineRule="auto"/>
      </w:pPr>
      <w:r>
        <w:continuationSeparator/>
      </w:r>
    </w:p>
  </w:footnote>
  <w:footnote w:type="continuationNotice" w:id="1">
    <w:p w14:paraId="1090AC12" w14:textId="77777777" w:rsidR="00696DA3" w:rsidRDefault="00696D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1139E"/>
    <w:rsid w:val="00061136"/>
    <w:rsid w:val="00066922"/>
    <w:rsid w:val="00091306"/>
    <w:rsid w:val="000A5BFC"/>
    <w:rsid w:val="000B5CAF"/>
    <w:rsid w:val="000F65D1"/>
    <w:rsid w:val="0010597C"/>
    <w:rsid w:val="00136621"/>
    <w:rsid w:val="00171C81"/>
    <w:rsid w:val="00177A94"/>
    <w:rsid w:val="00194B77"/>
    <w:rsid w:val="001A5679"/>
    <w:rsid w:val="001B5F10"/>
    <w:rsid w:val="001F7A92"/>
    <w:rsid w:val="00250424"/>
    <w:rsid w:val="002543E1"/>
    <w:rsid w:val="00280059"/>
    <w:rsid w:val="002C4EB8"/>
    <w:rsid w:val="0030374F"/>
    <w:rsid w:val="0030594A"/>
    <w:rsid w:val="00305CB4"/>
    <w:rsid w:val="0031024A"/>
    <w:rsid w:val="003312F1"/>
    <w:rsid w:val="00346FFA"/>
    <w:rsid w:val="00353DF5"/>
    <w:rsid w:val="003866A2"/>
    <w:rsid w:val="003C1685"/>
    <w:rsid w:val="003C4C09"/>
    <w:rsid w:val="003E582A"/>
    <w:rsid w:val="00404B60"/>
    <w:rsid w:val="0040794E"/>
    <w:rsid w:val="00436FC7"/>
    <w:rsid w:val="004375CA"/>
    <w:rsid w:val="00450182"/>
    <w:rsid w:val="00461C8D"/>
    <w:rsid w:val="004A1CD5"/>
    <w:rsid w:val="004E012E"/>
    <w:rsid w:val="004F7256"/>
    <w:rsid w:val="00501B12"/>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96DA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1FF4"/>
    <w:rsid w:val="009C4D63"/>
    <w:rsid w:val="009E09DA"/>
    <w:rsid w:val="009E7800"/>
    <w:rsid w:val="00A20057"/>
    <w:rsid w:val="00A64BF9"/>
    <w:rsid w:val="00A70BCB"/>
    <w:rsid w:val="00A73E4B"/>
    <w:rsid w:val="00A82A5F"/>
    <w:rsid w:val="00A8738E"/>
    <w:rsid w:val="00AA3762"/>
    <w:rsid w:val="00AA6D4A"/>
    <w:rsid w:val="00AB02E2"/>
    <w:rsid w:val="00AC48CF"/>
    <w:rsid w:val="00AF213C"/>
    <w:rsid w:val="00B12F23"/>
    <w:rsid w:val="00B142D0"/>
    <w:rsid w:val="00B37C89"/>
    <w:rsid w:val="00B51DD2"/>
    <w:rsid w:val="00BB15E4"/>
    <w:rsid w:val="00BC3E16"/>
    <w:rsid w:val="00BE70CF"/>
    <w:rsid w:val="00C002D8"/>
    <w:rsid w:val="00C031BA"/>
    <w:rsid w:val="00C10BFC"/>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styleId="UnresolvedMention">
    <w:name w:val="Unresolved Mention"/>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numbering" Target="numbering.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MCIFS/TopoCif/blob/master/examples/mof5-v2d-three_nets.cif"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4219</Words>
  <Characters>24052</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8</cp:revision>
  <dcterms:created xsi:type="dcterms:W3CDTF">2021-10-02T09:25:00Z</dcterms:created>
  <dcterms:modified xsi:type="dcterms:W3CDTF">2021-10-02T16:04:00Z</dcterms:modified>
</cp:coreProperties>
</file>