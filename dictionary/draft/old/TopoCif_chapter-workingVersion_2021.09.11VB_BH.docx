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813673" w:rsidR="00AF213C" w:rsidRDefault="0095419D">
      <w:pPr>
        <w:jc w:val="center"/>
        <w:rPr>
          <w:b/>
          <w:sz w:val="32"/>
          <w:szCs w:val="32"/>
        </w:rPr>
      </w:pPr>
      <w:r>
        <w:rPr>
          <w:b/>
          <w:sz w:val="32"/>
          <w:szCs w:val="32"/>
        </w:rPr>
        <w:t xml:space="preserve">Classification and use of </w:t>
      </w:r>
      <w:sdt>
        <w:sdtPr>
          <w:tag w:val="goog_rdk_0"/>
          <w:id w:val="2017030202"/>
        </w:sdtPr>
        <w:sdtEndPr/>
        <w:sdtContent/>
      </w:sdt>
      <w:sdt>
        <w:sdtPr>
          <w:tag w:val="goog_rdk_1"/>
          <w:id w:val="-1210563123"/>
        </w:sdtPr>
        <w:sdtEndPr/>
        <w:sdtContent/>
      </w:sdt>
      <w:r>
        <w:rPr>
          <w:b/>
          <w:sz w:val="32"/>
          <w:szCs w:val="32"/>
        </w:rPr>
        <w:t>topological data</w:t>
      </w:r>
    </w:p>
    <w:p w14:paraId="00000002" w14:textId="420ADDED" w:rsidR="00AF213C" w:rsidRDefault="0095419D">
      <w:pPr>
        <w:jc w:val="center"/>
      </w:pPr>
      <w:r>
        <w:t xml:space="preserve">By V. A. </w:t>
      </w:r>
      <w:proofErr w:type="spellStart"/>
      <w:r>
        <w:t>Bl</w:t>
      </w:r>
      <w:r w:rsidR="00F96807">
        <w:t>atov</w:t>
      </w:r>
      <w:proofErr w:type="spellEnd"/>
      <w:r w:rsidR="00F96807">
        <w:t xml:space="preserve">, D. M. </w:t>
      </w:r>
      <w:proofErr w:type="spellStart"/>
      <w:r w:rsidR="00F96807">
        <w:t>Proserpio</w:t>
      </w:r>
      <w:proofErr w:type="spellEnd"/>
      <w:r w:rsidR="00F96807">
        <w:t xml:space="preserve"> and R</w:t>
      </w:r>
      <w:r>
        <w:t xml:space="preserve">. M. </w:t>
      </w:r>
      <w:r w:rsidRPr="0062043A">
        <w:t>Hanson</w:t>
      </w:r>
    </w:p>
    <w:p w14:paraId="00000003" w14:textId="77777777" w:rsidR="00AF213C" w:rsidRDefault="0095419D">
      <w:pPr>
        <w:rPr>
          <w:b/>
        </w:rPr>
      </w:pPr>
      <w:r>
        <w:rPr>
          <w:b/>
        </w:rPr>
        <w:t>1. Introduction</w:t>
      </w:r>
    </w:p>
    <w:p w14:paraId="00000004" w14:textId="6C196567" w:rsidR="00AF213C" w:rsidRDefault="00E76477">
      <w:r>
        <w:t xml:space="preserve">The </w:t>
      </w:r>
      <w:r w:rsidR="0095419D">
        <w:t xml:space="preserve">crystallographic data obtained from experiment or theoretical modeling contain no </w:t>
      </w:r>
      <w:r>
        <w:t xml:space="preserve">explicit </w:t>
      </w:r>
      <w:r w:rsidR="0095419D">
        <w:t>information on the crystal structure connectivity. However, this information, which might describe all sorts of interatomic bonding</w:t>
      </w:r>
      <w:r>
        <w:t xml:space="preserve"> as well as the methods of connection of complex structural units</w:t>
      </w:r>
      <w:r w:rsidR="0095419D">
        <w:t xml:space="preserve">, is crucial for many tasks of crystal chemistry and materials science, such as classification, comparative analysis, modeling of crystal growth and assembling, as well as search for correlations among crystal composition, structure and properties. Similar to molecular graphs, which are widespread in organic chemistry, crystal structure can be represented as a three-periodic graph, which is usually called a </w:t>
      </w:r>
      <w:r w:rsidR="0095419D">
        <w:rPr>
          <w:i/>
        </w:rPr>
        <w:t>net</w:t>
      </w:r>
      <w:r w:rsidR="0095419D">
        <w:t xml:space="preserve"> (Delgado-Friedrichs &amp; O’Keeffe, 2005; Delgado-Friedrichs </w:t>
      </w:r>
      <w:r w:rsidR="0095419D">
        <w:rPr>
          <w:i/>
        </w:rPr>
        <w:t>et al</w:t>
      </w:r>
      <w:r w:rsidR="0095419D">
        <w:t>.,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all of these descriptors are determined from the initial crystallographic data using</w:t>
      </w:r>
      <w:r w:rsidR="00066922">
        <w:t xml:space="preserve"> </w:t>
      </w:r>
      <w:r w:rsidR="0095419D">
        <w:t>algorithms. Software implementing these algorithms</w:t>
      </w:r>
      <w:r w:rsidR="00F16E63">
        <w:t xml:space="preserve">, such as </w:t>
      </w:r>
      <w:proofErr w:type="spellStart"/>
      <w:r w:rsidR="00F16E63" w:rsidRPr="00F16E63">
        <w:rPr>
          <w:i/>
        </w:rPr>
        <w:t>Gavrog</w:t>
      </w:r>
      <w:proofErr w:type="spellEnd"/>
      <w:r w:rsidR="00F16E63" w:rsidRPr="00F16E63">
        <w:rPr>
          <w:i/>
        </w:rPr>
        <w:t xml:space="preserve"> </w:t>
      </w:r>
      <w:proofErr w:type="spellStart"/>
      <w:r w:rsidR="00F16E63" w:rsidRPr="00F16E63">
        <w:rPr>
          <w:i/>
        </w:rPr>
        <w:t>Systre</w:t>
      </w:r>
      <w:proofErr w:type="spellEnd"/>
      <w:r w:rsidR="0095419D">
        <w:t xml:space="preserve"> (Delgado-Friedrichs &amp; O’Keeffe, 2003</w:t>
      </w:r>
      <w:r w:rsidR="00F16E63">
        <w:t xml:space="preserve">) or </w:t>
      </w:r>
      <w:proofErr w:type="spellStart"/>
      <w:r w:rsidR="00F16E63" w:rsidRPr="00F16E63">
        <w:rPr>
          <w:i/>
        </w:rPr>
        <w:t>ToposPro</w:t>
      </w:r>
      <w:proofErr w:type="spellEnd"/>
      <w:r w:rsidR="0095419D">
        <w:t xml:space="preserve"> </w:t>
      </w:r>
      <w:r w:rsidR="00F16E63">
        <w:t>(</w:t>
      </w:r>
      <w:proofErr w:type="spellStart"/>
      <w:r w:rsidR="0095419D">
        <w:t>Blatov</w:t>
      </w:r>
      <w:proofErr w:type="spellEnd"/>
      <w:r w:rsidR="0095419D">
        <w:t xml:space="preserve"> </w:t>
      </w:r>
      <w:r w:rsidR="0095419D">
        <w:rPr>
          <w:i/>
        </w:rPr>
        <w:t>et al</w:t>
      </w:r>
      <w:r w:rsidR="0095419D">
        <w:t xml:space="preserve">., 2014) has made topological analysis available for the general crystallographic community and has already led to the development of special databases (O'Keeffe </w:t>
      </w:r>
      <w:r w:rsidR="0095419D">
        <w:rPr>
          <w:i/>
        </w:rPr>
        <w:t>et al</w:t>
      </w:r>
      <w:r w:rsidR="0095419D">
        <w:t xml:space="preserve">., 2008; </w:t>
      </w:r>
      <w:proofErr w:type="spellStart"/>
      <w:r w:rsidR="0095419D">
        <w:t>Blatov</w:t>
      </w:r>
      <w:proofErr w:type="spellEnd"/>
      <w:r w:rsidR="0095419D">
        <w:t xml:space="preserve"> </w:t>
      </w:r>
      <w:r w:rsidR="0095419D">
        <w:rPr>
          <w:i/>
        </w:rPr>
        <w:t>et al</w:t>
      </w:r>
      <w:r w:rsidR="0095419D">
        <w:t>., 2014) that collect the topological parameters of crystal structures. This work will be facilitated by</w:t>
      </w:r>
      <w:r w:rsidR="00066922">
        <w:t xml:space="preserve"> </w:t>
      </w:r>
      <w:r w:rsidR="0095419D">
        <w:t>an extension of the CIF format that makes it possible to store</w:t>
      </w:r>
      <w:r w:rsidR="00066922">
        <w:t xml:space="preserve"> </w:t>
      </w:r>
      <w:r w:rsidR="0095419D">
        <w:t>topological information along with a crystal structure and to describe the crystal architecture at different levels of organization.</w:t>
      </w:r>
    </w:p>
    <w:p w14:paraId="00000005" w14:textId="3BE219D6" w:rsidR="00AF213C" w:rsidRDefault="0095419D">
      <w:r>
        <w:t>Although the core CIF dictionary contains some topological information in the CHEMICAL_CONN, GEOM_BOND, and GEOM_CONTACT categories, this information is limited and does not cover all topological aspects of a crystal. The core CIF dictionary</w:t>
      </w:r>
      <w:r w:rsidR="00066922">
        <w:t xml:space="preserve"> </w:t>
      </w:r>
      <w:r>
        <w:t xml:space="preserve">does not have the ability to describe a plethora of non-valence intra- or intermolecular interactions (hydrogen bonds, halogen and other specific bonds, van der Waals interactions, </w:t>
      </w:r>
      <w:r>
        <w:rPr>
          <w:i/>
        </w:rPr>
        <w:t>etc</w:t>
      </w:r>
      <w:r>
        <w:t>.). Moreover, structures that contain polyatomic</w:t>
      </w:r>
      <w:r w:rsidR="00A73E4B">
        <w:t xml:space="preserve"> </w:t>
      </w:r>
      <w:r w:rsidR="009957C0" w:rsidRPr="0001139E">
        <w:rPr>
          <w:i/>
        </w:rPr>
        <w:t>building units</w:t>
      </w:r>
      <w:r>
        <w:t xml:space="preserve">, such as molecules, metal complex groups, clusters, </w:t>
      </w:r>
      <w:r>
        <w:rPr>
          <w:i/>
        </w:rPr>
        <w:t>etc</w:t>
      </w:r>
      <w:r>
        <w:t>., can be simplified to underlying nets, which bear the general topological motif of these units, and these nets should also be formalized in an appropriate format</w:t>
      </w:r>
      <w:r w:rsidR="009957C0">
        <w:t xml:space="preserve"> </w:t>
      </w:r>
      <w:r w:rsidR="009957C0" w:rsidDel="00A73E4B">
        <w:t xml:space="preserve">(Alexandrov </w:t>
      </w:r>
      <w:r w:rsidR="009957C0" w:rsidDel="00A73E4B">
        <w:rPr>
          <w:i/>
        </w:rPr>
        <w:t>et al</w:t>
      </w:r>
      <w:r w:rsidR="009957C0" w:rsidDel="00A73E4B">
        <w:t xml:space="preserve">. 2011; Bonneau </w:t>
      </w:r>
      <w:r w:rsidR="009957C0" w:rsidDel="00A73E4B">
        <w:rPr>
          <w:i/>
        </w:rPr>
        <w:t>et al.</w:t>
      </w:r>
      <w:r w:rsidR="009957C0" w:rsidDel="00A73E4B">
        <w:t xml:space="preserve"> 2018; Shevchenko &amp; </w:t>
      </w:r>
      <w:proofErr w:type="spellStart"/>
      <w:r w:rsidR="009957C0" w:rsidDel="00A73E4B">
        <w:t>Blatov</w:t>
      </w:r>
      <w:proofErr w:type="spellEnd"/>
      <w:r w:rsidR="009957C0" w:rsidDel="00A73E4B">
        <w:t>, 2021)</w:t>
      </w:r>
      <w:r w:rsidR="009957C0">
        <w:t>.</w:t>
      </w:r>
      <w:r>
        <w:t xml:space="preserve"> The </w:t>
      </w:r>
      <w:proofErr w:type="spellStart"/>
      <w:r>
        <w:t>topoCIF</w:t>
      </w:r>
      <w:proofErr w:type="spellEnd"/>
      <w:r>
        <w:t xml:space="preserve"> dictionary solve</w:t>
      </w:r>
      <w:r w:rsidR="003312F1">
        <w:t>s</w:t>
      </w:r>
      <w:r>
        <w:t xml:space="preserve"> all of these issues</w:t>
      </w:r>
      <w:r w:rsidR="003312F1">
        <w:t>,</w:t>
      </w:r>
      <w:r>
        <w:t xml:space="preserve"> making the exchange of the topological information easier.</w:t>
      </w:r>
      <w:r w:rsidR="003312F1">
        <w:t xml:space="preserve"> </w:t>
      </w:r>
      <w:r>
        <w:t xml:space="preserve"> </w:t>
      </w:r>
    </w:p>
    <w:p w14:paraId="00000006" w14:textId="77777777" w:rsidR="00AF213C" w:rsidRDefault="0095419D">
      <w:pPr>
        <w:rPr>
          <w:b/>
        </w:rPr>
      </w:pPr>
      <w:r>
        <w:rPr>
          <w:b/>
        </w:rPr>
        <w:t>2. Dictionary design considerations</w:t>
      </w:r>
    </w:p>
    <w:p w14:paraId="71019546" w14:textId="4B5E6E3F" w:rsidR="003312F1" w:rsidRPr="003312F1" w:rsidRDefault="003312F1">
      <w:r w:rsidRPr="00F15BC2">
        <w:rPr>
          <w:b/>
          <w:bCs/>
        </w:rPr>
        <w:t>2.1 Overall format</w:t>
      </w:r>
      <w:r>
        <w:rPr>
          <w:b/>
          <w:bCs/>
        </w:rPr>
        <w:t xml:space="preserve"> </w:t>
      </w:r>
      <w:proofErr w:type="gramStart"/>
      <w:r>
        <w:t>The</w:t>
      </w:r>
      <w:proofErr w:type="gramEnd"/>
      <w:r>
        <w:t xml:space="preserve"> </w:t>
      </w:r>
      <w:proofErr w:type="spellStart"/>
      <w:r>
        <w:t>topoCIF</w:t>
      </w:r>
      <w:proofErr w:type="spellEnd"/>
      <w:r>
        <w:t xml:space="preserve"> dictionary can be expressed in either CIF 1 or CIF 2 format. Where there is a difference, it is in the use of CIF 2 lists for just a few data items. The discussion below lists the CIF 2 data keys</w:t>
      </w:r>
      <w:r w:rsidR="00D463B2">
        <w:t xml:space="preserve">; </w:t>
      </w:r>
      <w:r w:rsidR="00CB6F3D">
        <w:t>ⱡ</w:t>
      </w:r>
      <w:r w:rsidR="00D463B2">
        <w:t xml:space="preserve"> indicates the availability of </w:t>
      </w:r>
      <w:r>
        <w:t>CIF 1 equivalent</w:t>
      </w:r>
      <w:r w:rsidR="00D463B2">
        <w:t>s</w:t>
      </w:r>
      <w:r>
        <w:t xml:space="preserve">, </w:t>
      </w:r>
      <w:r w:rsidR="00D463B2">
        <w:t xml:space="preserve">which are discussed </w:t>
      </w:r>
      <w:r>
        <w:t xml:space="preserve">where appropriate.  </w:t>
      </w:r>
    </w:p>
    <w:p w14:paraId="7E4CAC40" w14:textId="77777777" w:rsidR="003312F1" w:rsidRDefault="003312F1"/>
    <w:p w14:paraId="69168BFC" w14:textId="266051ED" w:rsidR="003312F1" w:rsidRPr="00F15BC2" w:rsidRDefault="003312F1">
      <w:pPr>
        <w:rPr>
          <w:b/>
          <w:bCs/>
        </w:rPr>
      </w:pPr>
      <w:r w:rsidRPr="00F15BC2">
        <w:rPr>
          <w:b/>
          <w:bCs/>
        </w:rPr>
        <w:t>2.</w:t>
      </w:r>
      <w:r w:rsidR="006675D3">
        <w:rPr>
          <w:b/>
          <w:bCs/>
        </w:rPr>
        <w:t>2</w:t>
      </w:r>
      <w:r w:rsidRPr="00F15BC2">
        <w:rPr>
          <w:b/>
          <w:bCs/>
        </w:rPr>
        <w:t xml:space="preserve"> Categories and scope</w:t>
      </w:r>
    </w:p>
    <w:p w14:paraId="00000007" w14:textId="1F966E6A" w:rsidR="00AF213C" w:rsidRDefault="0095419D">
      <w:r>
        <w:t xml:space="preserve">The </w:t>
      </w:r>
      <w:proofErr w:type="spellStart"/>
      <w:r>
        <w:t>topoCIF</w:t>
      </w:r>
      <w:proofErr w:type="spellEnd"/>
      <w:r>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t>Blatov</w:t>
      </w:r>
      <w:proofErr w:type="spellEnd"/>
      <w:r>
        <w:t xml:space="preserve"> </w:t>
      </w:r>
      <w:r>
        <w:rPr>
          <w:i/>
        </w:rPr>
        <w:t>et al</w:t>
      </w:r>
      <w:r>
        <w:t>. (2010) are included. The TOPOL_ENTANGL category has been left empty until the terminology on entanglements gains consistency. The categories can be divided into two groups: (</w:t>
      </w:r>
      <w:proofErr w:type="spellStart"/>
      <w:r>
        <w:t>i</w:t>
      </w:r>
      <w:proofErr w:type="spellEnd"/>
      <w:r>
        <w:t xml:space="preserve">) descriptors of crystal structure connectivity, and (ii) descriptors of topological properties of a periodic net. The descriptors of the first </w:t>
      </w:r>
      <w:r>
        <w:lastRenderedPageBreak/>
        <w:t xml:space="preserve">group can be computed directly from the initial crystallographic data; the descriptors of the second group are determined based on that connectivity information. Thus, the </w:t>
      </w:r>
      <w:proofErr w:type="spellStart"/>
      <w:r>
        <w:t>topoCIF</w:t>
      </w:r>
      <w:proofErr w:type="spellEnd"/>
      <w:r>
        <w:t xml:space="preserve"> dictionary enables one to generate two new levels of the crystal structure description: a connected net without any further detailing and a topological description of that connected net.</w:t>
      </w:r>
    </w:p>
    <w:p w14:paraId="00000008" w14:textId="77777777" w:rsidR="00AF213C" w:rsidRDefault="0095419D">
      <w:r>
        <w:rPr>
          <w:b/>
        </w:rPr>
        <w:t>3. Classification of data definitions</w:t>
      </w:r>
    </w:p>
    <w:p w14:paraId="00000009" w14:textId="3F74FCE2" w:rsidR="00AF213C" w:rsidRDefault="0095419D" w:rsidP="00CB6F3D">
      <w:pPr>
        <w:tabs>
          <w:tab w:val="left" w:pos="3494"/>
        </w:tabs>
        <w:rPr>
          <w:b/>
        </w:rPr>
      </w:pPr>
      <w:r>
        <w:rPr>
          <w:b/>
        </w:rPr>
        <w:t>3.1. Underlying net description</w:t>
      </w:r>
      <w:r w:rsidR="00CB6F3D">
        <w:rPr>
          <w:b/>
        </w:rPr>
        <w:tab/>
      </w:r>
    </w:p>
    <w:p w14:paraId="0FD6D3F4" w14:textId="603923DD" w:rsidR="00CC1754" w:rsidRDefault="0095419D">
      <w:r>
        <w:t xml:space="preserve">The </w:t>
      </w:r>
      <w:r>
        <w:rPr>
          <w:i/>
        </w:rPr>
        <w:t>underlying net</w:t>
      </w:r>
      <w:r>
        <w:t xml:space="preserve"> is the net of centroids of structural units. The edges of the net represent the links between these units. The underlying net describes the topology of a particular representation of a crystal structure. This representation is said to be </w:t>
      </w:r>
      <w:r>
        <w:rPr>
          <w:i/>
        </w:rPr>
        <w:t>complete</w:t>
      </w:r>
      <w:r>
        <w:t xml:space="preserve"> if the underlying net coincides with the initial structure (that is, maps all atoms in the ATOM_SITE block), and partial if not. For example, diamond and SiO</w:t>
      </w:r>
      <w:r>
        <w:rPr>
          <w:vertAlign w:val="subscript"/>
        </w:rPr>
        <w:t>2</w:t>
      </w:r>
      <w:r>
        <w:t xml:space="preserve"> (cristobalite) can be represented by the same underlying net </w:t>
      </w:r>
      <w:r>
        <w:rPr>
          <w:b/>
        </w:rPr>
        <w:t>dia</w:t>
      </w:r>
      <w:r>
        <w:t xml:space="preserve">. For diamond, this net is complete, because all the bonding we would normally associate with the diamond structure are represented by the net. But for cristobalite, </w:t>
      </w:r>
      <w:proofErr w:type="spellStart"/>
      <w:r>
        <w:rPr>
          <w:b/>
        </w:rPr>
        <w:t>dia</w:t>
      </w:r>
      <w:proofErr w:type="spellEnd"/>
      <w:r>
        <w:t xml:space="preserve"> is only a partial net, since it only represents the silicon atoms. The oxygen atoms can be considered to be bridges (links) between silicon atoms, but those links are represented just by edges of the </w:t>
      </w:r>
      <w:proofErr w:type="spellStart"/>
      <w:r>
        <w:rPr>
          <w:b/>
        </w:rPr>
        <w:t>dia</w:t>
      </w:r>
      <w:proofErr w:type="spellEnd"/>
      <w:r>
        <w:rPr>
          <w:b/>
        </w:rPr>
        <w:t xml:space="preserve"> </w:t>
      </w:r>
      <w:r>
        <w:t>net.</w:t>
      </w:r>
      <w:r w:rsidR="00CC1754">
        <w:t xml:space="preserve"> In the discussion below, bullet (∙) indicates the category key, typically an integer, and arrow (→) indicates a reference to another category’s key having the same value.</w:t>
      </w:r>
    </w:p>
    <w:p w14:paraId="6DC059E8" w14:textId="74EE3FF6" w:rsidR="00A73E4B" w:rsidRDefault="00F94652" w:rsidP="007D5FBE">
      <w:r>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t xml:space="preserve"> of </w:t>
      </w:r>
      <w:r w:rsidR="00A73E4B" w:rsidRPr="0001139E">
        <w:t>building units</w:t>
      </w:r>
      <w:r w:rsidR="009957C0" w:rsidRPr="00EC66B5">
        <w:t xml:space="preserve">. </w:t>
      </w:r>
      <w:r w:rsidR="00A73E4B" w:rsidRPr="00EC66B5">
        <w:t xml:space="preserve">The </w:t>
      </w:r>
      <w:r w:rsidR="00A8738E" w:rsidRPr="00EC66B5">
        <w:t>main</w:t>
      </w:r>
      <w:r w:rsidRPr="00EC66B5">
        <w:t xml:space="preserve"> </w:t>
      </w:r>
      <w:r w:rsidR="00A8738E" w:rsidRPr="00EC66B5">
        <w:t>two</w:t>
      </w:r>
      <w:r w:rsidRPr="00EC66B5">
        <w:t xml:space="preserve"> </w:t>
      </w:r>
      <w:r w:rsidR="00A73E4B" w:rsidRPr="00EC66B5">
        <w:t>categories</w:t>
      </w:r>
      <w:r w:rsidR="00A8738E" w:rsidRPr="00EC66B5">
        <w:t>,</w:t>
      </w:r>
      <w:r w:rsidR="00A73E4B" w:rsidRPr="00EC66B5">
        <w:t xml:space="preserve"> TOPOL_LINK</w:t>
      </w:r>
      <w:r w:rsidR="00A8738E" w:rsidRPr="00EC66B5">
        <w:t xml:space="preserve"> </w:t>
      </w:r>
      <w:r w:rsidR="00A73E4B" w:rsidRPr="00EC66B5">
        <w:t>and TOPOL_</w:t>
      </w:r>
      <w:r w:rsidR="00A8738E" w:rsidRPr="00EC66B5">
        <w:t>NODE,</w:t>
      </w:r>
      <w:r w:rsidR="00A73E4B" w:rsidRPr="00EC66B5">
        <w:t xml:space="preserve"> </w:t>
      </w:r>
      <w:r w:rsidRPr="00EC66B5">
        <w:t>describe the underlying net</w:t>
      </w:r>
      <w:r w:rsidR="00A8738E" w:rsidRPr="00EC66B5">
        <w:t xml:space="preserve"> and its </w:t>
      </w:r>
      <w:r w:rsidRPr="00EC66B5">
        <w:t>connectivity. The structure can often consist of several interpenetrating nets, which are not interconnected. Each symmetry independent isolated net must be described separately in the TOPOL_NET category (see part 3.2), and labeled by a _topol_net.id identifier.</w:t>
      </w:r>
      <w:r w:rsidR="00A8738E" w:rsidRPr="00EC66B5">
        <w:t xml:space="preserve"> The relations between the atoms, which are listed in the ATOM_SITE block, and nodes and links of the underlying net are established in the TOPOL_ATOM category.</w:t>
      </w:r>
    </w:p>
    <w:p w14:paraId="0F7AAE8A" w14:textId="77777777" w:rsidR="00AC48CF" w:rsidRDefault="00AC48CF" w:rsidP="00AC48CF">
      <w:r>
        <w:t xml:space="preserve">Scheme I shows the overall relationship among TOPOL_NET, TOPOL_LINK, TOPOL_NODE, and TOPOL_ATOM. The key category is TOPOL_LINK, with references to TOPOL_NET and TOPOL_NODE. TOPOL_ATOM provides coordinates for atoms associated with nodes and links. All three categories can reference ATOM_SITE directly, depending upon the complexity of the net. </w:t>
      </w:r>
    </w:p>
    <w:p w14:paraId="70868E77" w14:textId="77777777" w:rsidR="00AC48CF" w:rsidRPr="0095515B" w:rsidRDefault="00AC48CF" w:rsidP="00AC48CF">
      <w:pPr>
        <w:ind w:firstLine="720"/>
      </w:pPr>
      <w:r>
        <w:rPr>
          <w:noProof/>
          <w:lang w:val="ru-RU" w:eastAsia="ru-RU"/>
        </w:rPr>
        <w:lastRenderedPageBreak/>
        <w:drawing>
          <wp:inline distT="0" distB="0" distL="0" distR="0" wp14:anchorId="75145D1E" wp14:editId="29454BB3">
            <wp:extent cx="5109446"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1372" cy="3951189"/>
                    </a:xfrm>
                    <a:prstGeom prst="rect">
                      <a:avLst/>
                    </a:prstGeom>
                    <a:noFill/>
                    <a:ln>
                      <a:noFill/>
                    </a:ln>
                  </pic:spPr>
                </pic:pic>
              </a:graphicData>
            </a:graphic>
          </wp:inline>
        </w:drawing>
      </w:r>
    </w:p>
    <w:p w14:paraId="148C659B" w14:textId="77777777" w:rsidR="00543E2C" w:rsidRDefault="00543E2C" w:rsidP="007D5FBE"/>
    <w:p w14:paraId="43220786" w14:textId="004C9212" w:rsidR="007D5FBE" w:rsidRDefault="007D5FBE" w:rsidP="007D5FBE">
      <w:r>
        <w:t>TOPOL_LINK</w:t>
      </w:r>
    </w:p>
    <w:p w14:paraId="0B876FA2" w14:textId="24AA5C3D" w:rsidR="007D5FBE" w:rsidRDefault="007D5FBE" w:rsidP="007D5FBE">
      <w:r>
        <w:t xml:space="preserve">A basic net that only references nodes that are single crystallographic atoms requires only the TOPOL_LINK category. </w:t>
      </w:r>
    </w:p>
    <w:p w14:paraId="0182820E" w14:textId="77777777" w:rsidR="0001139E" w:rsidRDefault="0001139E" w:rsidP="0001139E">
      <w:pPr>
        <w:numPr>
          <w:ilvl w:val="0"/>
          <w:numId w:val="1"/>
        </w:numPr>
        <w:pBdr>
          <w:top w:val="nil"/>
          <w:left w:val="nil"/>
          <w:bottom w:val="nil"/>
          <w:right w:val="nil"/>
          <w:between w:val="nil"/>
        </w:pBdr>
        <w:spacing w:after="0"/>
      </w:pPr>
      <w:r>
        <w:t>_topol_link.id</w:t>
      </w:r>
    </w:p>
    <w:p w14:paraId="4ED68DBB" w14:textId="04B58FAC" w:rsidR="007D5FBE" w:rsidRPr="009E09DA" w:rsidRDefault="007D5FBE" w:rsidP="007D5FBE">
      <w:pPr>
        <w:pBdr>
          <w:top w:val="nil"/>
          <w:left w:val="nil"/>
          <w:bottom w:val="nil"/>
          <w:right w:val="nil"/>
          <w:between w:val="nil"/>
        </w:pBdr>
        <w:spacing w:after="0"/>
        <w:ind w:left="360"/>
        <w:rPr>
          <w:color w:val="000000"/>
        </w:rPr>
      </w:pPr>
      <w:r>
        <w:rPr>
          <w:color w:val="000000"/>
        </w:rPr>
        <w:t xml:space="preserve">_topol_link.atom_label_1 </w:t>
      </w:r>
      <w:r>
        <w:t>→ _</w:t>
      </w:r>
      <w:proofErr w:type="spellStart"/>
      <w:r>
        <w:t>atom_site.label</w:t>
      </w:r>
      <w:proofErr w:type="spellEnd"/>
    </w:p>
    <w:p w14:paraId="58BE2286" w14:textId="77777777" w:rsidR="0001139E" w:rsidRPr="009E09DA" w:rsidRDefault="0001139E" w:rsidP="0001139E">
      <w:pPr>
        <w:pBdr>
          <w:top w:val="nil"/>
          <w:left w:val="nil"/>
          <w:bottom w:val="nil"/>
          <w:right w:val="nil"/>
          <w:between w:val="nil"/>
        </w:pBdr>
        <w:spacing w:after="0"/>
        <w:ind w:left="360"/>
        <w:rPr>
          <w:color w:val="000000"/>
        </w:rPr>
      </w:pPr>
      <w:r>
        <w:rPr>
          <w:color w:val="000000"/>
        </w:rPr>
        <w:t xml:space="preserve">_topol_link.atom_label_2 </w:t>
      </w:r>
      <w:r>
        <w:t>→ _</w:t>
      </w:r>
      <w:proofErr w:type="spellStart"/>
      <w:r>
        <w:t>atom_site.label</w:t>
      </w:r>
      <w:proofErr w:type="spellEnd"/>
    </w:p>
    <w:p w14:paraId="3F5641DD" w14:textId="77777777" w:rsidR="0001139E" w:rsidRDefault="0001139E" w:rsidP="0001139E">
      <w:pPr>
        <w:pBdr>
          <w:top w:val="nil"/>
          <w:left w:val="nil"/>
          <w:bottom w:val="nil"/>
          <w:right w:val="nil"/>
          <w:between w:val="nil"/>
        </w:pBdr>
        <w:spacing w:after="0"/>
        <w:ind w:left="360"/>
        <w:rPr>
          <w:color w:val="000000"/>
        </w:rPr>
      </w:pPr>
      <w:r>
        <w:rPr>
          <w:color w:val="000000"/>
        </w:rPr>
        <w:t xml:space="preserve">_topol_link.symop_1 </w:t>
      </w:r>
      <w:r>
        <w:t>→ _space_group_symop.id</w:t>
      </w:r>
    </w:p>
    <w:p w14:paraId="74E3F3B2" w14:textId="77777777" w:rsidR="0001139E" w:rsidRDefault="0001139E" w:rsidP="0001139E">
      <w:pPr>
        <w:pBdr>
          <w:top w:val="nil"/>
          <w:left w:val="nil"/>
          <w:bottom w:val="nil"/>
          <w:right w:val="nil"/>
          <w:between w:val="nil"/>
        </w:pBdr>
        <w:spacing w:after="0"/>
        <w:ind w:left="360"/>
        <w:rPr>
          <w:color w:val="000000"/>
        </w:rPr>
      </w:pPr>
      <w:r>
        <w:rPr>
          <w:color w:val="000000"/>
        </w:rPr>
        <w:t>_topol_link.translation_1</w:t>
      </w:r>
      <w:r w:rsidRPr="00CB6F3D">
        <w:rPr>
          <w:vertAlign w:val="superscript"/>
        </w:rPr>
        <w:t>ⱡ</w:t>
      </w:r>
    </w:p>
    <w:p w14:paraId="7709DBC0" w14:textId="77777777" w:rsidR="00F15BC2" w:rsidRDefault="00F15BC2" w:rsidP="00F15BC2">
      <w:pPr>
        <w:pBdr>
          <w:top w:val="nil"/>
          <w:left w:val="nil"/>
          <w:bottom w:val="nil"/>
          <w:right w:val="nil"/>
          <w:between w:val="nil"/>
        </w:pBdr>
        <w:spacing w:after="0"/>
        <w:ind w:left="360"/>
        <w:rPr>
          <w:color w:val="000000"/>
        </w:rPr>
      </w:pPr>
      <w:r>
        <w:rPr>
          <w:color w:val="000000"/>
        </w:rPr>
        <w:t xml:space="preserve">_topol_link.symop_2 </w:t>
      </w:r>
      <w:r>
        <w:t>→ _space_group_symop.id</w:t>
      </w:r>
    </w:p>
    <w:p w14:paraId="0290FC81" w14:textId="5D871523" w:rsidR="007D5FBE" w:rsidRDefault="007D5FBE" w:rsidP="007D5FBE">
      <w:pPr>
        <w:pBdr>
          <w:top w:val="nil"/>
          <w:left w:val="nil"/>
          <w:bottom w:val="nil"/>
          <w:right w:val="nil"/>
          <w:between w:val="nil"/>
        </w:pBdr>
        <w:spacing w:after="0"/>
        <w:ind w:left="360"/>
        <w:rPr>
          <w:color w:val="000000"/>
        </w:rPr>
      </w:pPr>
      <w:r>
        <w:rPr>
          <w:color w:val="000000"/>
        </w:rPr>
        <w:t>_</w:t>
      </w:r>
      <w:proofErr w:type="spellStart"/>
      <w:r>
        <w:rPr>
          <w:color w:val="000000"/>
        </w:rPr>
        <w:t>topol_</w:t>
      </w:r>
      <w:r w:rsidR="007475F9">
        <w:rPr>
          <w:color w:val="000000"/>
        </w:rPr>
        <w:t>link</w:t>
      </w:r>
      <w:proofErr w:type="spellEnd"/>
      <w:r w:rsidR="007475F9">
        <w:rPr>
          <w:color w:val="000000"/>
        </w:rPr>
        <w:t>. translation</w:t>
      </w:r>
      <w:r>
        <w:rPr>
          <w:color w:val="000000"/>
        </w:rPr>
        <w:t>_2</w:t>
      </w:r>
      <w:r w:rsidR="00CB6F3D" w:rsidRPr="00CB6F3D">
        <w:rPr>
          <w:vertAlign w:val="superscript"/>
        </w:rPr>
        <w:t>ⱡ</w:t>
      </w:r>
    </w:p>
    <w:p w14:paraId="3C6A2909" w14:textId="0A29C5FE" w:rsidR="00171C81" w:rsidRDefault="00171C81" w:rsidP="00171C81"/>
    <w:p w14:paraId="4304E2FF" w14:textId="6808E182" w:rsidR="00C93CD4" w:rsidRPr="00E84931" w:rsidRDefault="00E84931" w:rsidP="00171C81">
      <w:r>
        <w:t>_</w:t>
      </w:r>
      <w:proofErr w:type="spellStart"/>
      <w:r>
        <w:t>topol_link</w:t>
      </w:r>
      <w:proofErr w:type="spellEnd"/>
      <w:r>
        <w:t xml:space="preserve"> .id is the unique </w:t>
      </w:r>
      <w:r>
        <w:rPr>
          <w:color w:val="000000"/>
        </w:rPr>
        <w:t>category key</w:t>
      </w:r>
      <w:r>
        <w:t xml:space="preserve">, an integer, typically starting with 1. It is only required if </w:t>
      </w:r>
      <w:commentRangeStart w:id="0"/>
      <w:r>
        <w:t>TOPOL_ATOM is present</w:t>
      </w:r>
      <w:commentRangeEnd w:id="0"/>
      <w:r w:rsidR="007475F9">
        <w:rPr>
          <w:rStyle w:val="CommentReference"/>
        </w:rPr>
        <w:commentReference w:id="0"/>
      </w:r>
      <w:r>
        <w:t xml:space="preserve">, as that is where it is referenced. </w:t>
      </w:r>
      <w:r w:rsidR="007D5FBE">
        <w:t>Similar to the GEOM_BOND categor</w:t>
      </w:r>
      <w:r w:rsidR="00171C81">
        <w:t>y</w:t>
      </w:r>
      <w:r w:rsidR="007D5FBE">
        <w:t xml:space="preserve">, TOPOL_LINK allows for a general reference to an ATOM_SITE atom along with a symmetry operation and a translation to be applied to that atom’s reference position. The syntax, however, is slightly different. </w:t>
      </w:r>
      <w:r w:rsidR="00CB6F3D">
        <w:t>Like _</w:t>
      </w:r>
      <w:proofErr w:type="spellStart"/>
      <w:r w:rsidR="00CB6F3D">
        <w:t>geom_</w:t>
      </w:r>
      <w:proofErr w:type="gramStart"/>
      <w:r w:rsidR="00CB6F3D">
        <w:t>bond.symmetry</w:t>
      </w:r>
      <w:proofErr w:type="spellEnd"/>
      <w:proofErr w:type="gramEnd"/>
      <w:r w:rsidR="00CB6F3D">
        <w:t>_*, _</w:t>
      </w:r>
      <w:proofErr w:type="spellStart"/>
      <w:r w:rsidR="00CB6F3D">
        <w:t>topol_link.symop</w:t>
      </w:r>
      <w:proofErr w:type="spellEnd"/>
      <w:r w:rsidR="00CB6F3D">
        <w:t xml:space="preserve">_* references </w:t>
      </w:r>
      <w:r w:rsidR="00CB6F3D" w:rsidRPr="00CB6F3D">
        <w:t>_space_group_symop.id</w:t>
      </w:r>
      <w:r w:rsidR="00CB6F3D">
        <w:t xml:space="preserve">, but the added translational component is indicated as a list [ </w:t>
      </w:r>
      <w:proofErr w:type="spellStart"/>
      <w:r w:rsidR="00CB6F3D">
        <w:t>i</w:t>
      </w:r>
      <w:proofErr w:type="spellEnd"/>
      <w:r w:rsidR="00CB6F3D">
        <w:t xml:space="preserve"> j k ] with [1 0 0] representing a unit translation along the </w:t>
      </w:r>
      <w:r w:rsidR="00CB6F3D">
        <w:rPr>
          <w:i/>
          <w:iCs/>
        </w:rPr>
        <w:t>a</w:t>
      </w:r>
      <w:r w:rsidR="00CB6F3D">
        <w:t xml:space="preserve"> axis. (This allows for a more general representation than the “555” notation used in _space_gorup_symop.id.) Both the identity </w:t>
      </w:r>
      <w:r w:rsidR="00171C81">
        <w:t>operation</w:t>
      </w:r>
      <w:r w:rsidR="00CB6F3D">
        <w:t xml:space="preserve"> (</w:t>
      </w:r>
      <w:proofErr w:type="spellStart"/>
      <w:proofErr w:type="gramStart"/>
      <w:r w:rsidR="00CB6F3D">
        <w:rPr>
          <w:i/>
          <w:iCs/>
        </w:rPr>
        <w:t>x,y</w:t>
      </w:r>
      <w:proofErr w:type="gramEnd"/>
      <w:r w:rsidR="00CB6F3D">
        <w:rPr>
          <w:i/>
          <w:iCs/>
        </w:rPr>
        <w:t>,z</w:t>
      </w:r>
      <w:proofErr w:type="spellEnd"/>
      <w:r w:rsidR="00CB6F3D">
        <w:t>, always 1), and no translation, [0 0 0</w:t>
      </w:r>
      <w:r w:rsidR="00171C81">
        <w:t xml:space="preserve">], can be represent using the CIF “default” indicator, an unquoted full stop (period) character. </w:t>
      </w:r>
      <w:r w:rsidR="00CB6F3D">
        <w:t xml:space="preserve"> </w:t>
      </w:r>
      <w:r w:rsidR="00171C81">
        <w:t xml:space="preserve">The CIF 1 equivalents for </w:t>
      </w:r>
      <w:r w:rsidR="00171C81">
        <w:rPr>
          <w:color w:val="000000"/>
        </w:rPr>
        <w:t>_</w:t>
      </w:r>
      <w:proofErr w:type="spellStart"/>
      <w:r w:rsidR="00171C81">
        <w:rPr>
          <w:color w:val="000000"/>
        </w:rPr>
        <w:t>topol_link.translation</w:t>
      </w:r>
      <w:proofErr w:type="spellEnd"/>
      <w:r w:rsidR="00171C81">
        <w:rPr>
          <w:color w:val="000000"/>
        </w:rPr>
        <w:t>_* are _</w:t>
      </w:r>
      <w:proofErr w:type="spellStart"/>
      <w:r w:rsidR="00171C81">
        <w:rPr>
          <w:color w:val="000000"/>
        </w:rPr>
        <w:t>topol_link.translation</w:t>
      </w:r>
      <w:proofErr w:type="spellEnd"/>
      <w:r w:rsidR="00171C81">
        <w:rPr>
          <w:color w:val="000000"/>
        </w:rPr>
        <w:t>_*_x, _</w:t>
      </w:r>
      <w:proofErr w:type="spellStart"/>
      <w:r w:rsidR="00171C81">
        <w:rPr>
          <w:color w:val="000000"/>
        </w:rPr>
        <w:t>topol_link.translation</w:t>
      </w:r>
      <w:proofErr w:type="spellEnd"/>
      <w:r w:rsidR="00171C81">
        <w:rPr>
          <w:color w:val="000000"/>
        </w:rPr>
        <w:t>_*_y, and _</w:t>
      </w:r>
      <w:proofErr w:type="spellStart"/>
      <w:r w:rsidR="00171C81">
        <w:rPr>
          <w:color w:val="000000"/>
        </w:rPr>
        <w:t>topol_link.translation</w:t>
      </w:r>
      <w:proofErr w:type="spellEnd"/>
      <w:r w:rsidR="00171C81">
        <w:rPr>
          <w:color w:val="000000"/>
        </w:rPr>
        <w:t xml:space="preserve">_*_z, where * is 1 or 2. </w:t>
      </w:r>
      <w:r w:rsidR="00C93CD4">
        <w:rPr>
          <w:color w:val="000000"/>
        </w:rPr>
        <w:t>Thus, the diamond</w:t>
      </w:r>
      <w:r w:rsidR="00CE5513">
        <w:rPr>
          <w:color w:val="000000"/>
        </w:rPr>
        <w:t xml:space="preserve"> net</w:t>
      </w:r>
      <w:r w:rsidR="00C93CD4">
        <w:rPr>
          <w:color w:val="000000"/>
        </w:rPr>
        <w:t xml:space="preserve"> can be described simply with</w:t>
      </w:r>
      <w:r w:rsidR="00CE5513">
        <w:rPr>
          <w:color w:val="000000"/>
        </w:rPr>
        <w:t xml:space="preserve"> the following set of tags</w:t>
      </w:r>
      <w:r w:rsidR="00AA3762">
        <w:rPr>
          <w:color w:val="000000"/>
        </w:rPr>
        <w:t xml:space="preserve"> (Example 1)</w:t>
      </w:r>
      <w:r w:rsidR="00C93CD4">
        <w:rPr>
          <w:color w:val="000000"/>
        </w:rPr>
        <w:t>:</w:t>
      </w:r>
    </w:p>
    <w:p w14:paraId="50E913B1"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1ACBDD8B"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lastRenderedPageBreak/>
        <w:t>_topol_link.atom_label_1</w:t>
      </w:r>
    </w:p>
    <w:p w14:paraId="19FECD87"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_topol_link.atom_label_2</w:t>
      </w:r>
    </w:p>
    <w:p w14:paraId="5F1F7814"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_topol_link.symop_1</w:t>
      </w:r>
    </w:p>
    <w:p w14:paraId="554E6E68"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_topol_link.translation_1</w:t>
      </w:r>
    </w:p>
    <w:p w14:paraId="3CEE6F23"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_topol_link.symop_2</w:t>
      </w:r>
    </w:p>
    <w:p w14:paraId="222A6603"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_topol_link.translation_2</w:t>
      </w:r>
    </w:p>
    <w:p w14:paraId="60927876" w14:textId="25B693C4"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 xml:space="preserve">C1 </w:t>
      </w:r>
      <w:proofErr w:type="spellStart"/>
      <w:r w:rsidRPr="00C93CD4">
        <w:rPr>
          <w:rFonts w:ascii="Courier New" w:hAnsi="Courier New" w:cs="Courier New"/>
          <w:sz w:val="20"/>
          <w:szCs w:val="20"/>
        </w:rPr>
        <w:t>C1</w:t>
      </w:r>
      <w:proofErr w:type="spellEnd"/>
      <w:r w:rsidRPr="00C93CD4">
        <w:rPr>
          <w:rFonts w:ascii="Courier New" w:hAnsi="Courier New" w:cs="Courier New"/>
          <w:sz w:val="20"/>
          <w:szCs w:val="20"/>
        </w:rPr>
        <w:t xml:space="preserve"> </w:t>
      </w:r>
      <w:proofErr w:type="gramStart"/>
      <w:r>
        <w:rPr>
          <w:rFonts w:ascii="Courier New" w:hAnsi="Courier New" w:cs="Courier New"/>
          <w:sz w:val="20"/>
          <w:szCs w:val="20"/>
        </w:rPr>
        <w:t>1 .</w:t>
      </w:r>
      <w:proofErr w:type="gramEnd"/>
      <w:r w:rsidRPr="00C93CD4">
        <w:rPr>
          <w:rFonts w:ascii="Courier New" w:hAnsi="Courier New" w:cs="Courier New"/>
          <w:sz w:val="20"/>
          <w:szCs w:val="20"/>
        </w:rPr>
        <w:t xml:space="preserve"> </w:t>
      </w:r>
      <w:proofErr w:type="gramStart"/>
      <w:r w:rsidRPr="00C93CD4">
        <w:rPr>
          <w:rFonts w:ascii="Courier New" w:hAnsi="Courier New" w:cs="Courier New"/>
          <w:sz w:val="20"/>
          <w:szCs w:val="20"/>
        </w:rPr>
        <w:t xml:space="preserve">13 </w:t>
      </w:r>
      <w:r>
        <w:rPr>
          <w:rFonts w:ascii="Courier New" w:hAnsi="Courier New" w:cs="Courier New"/>
          <w:sz w:val="20"/>
          <w:szCs w:val="20"/>
        </w:rPr>
        <w:t>.</w:t>
      </w:r>
      <w:proofErr w:type="gramEnd"/>
    </w:p>
    <w:p w14:paraId="29B0D68B" w14:textId="77777777" w:rsidR="00AA3762" w:rsidRDefault="00AA3762" w:rsidP="00171C81">
      <w:pPr>
        <w:rPr>
          <w:color w:val="000000"/>
        </w:rPr>
      </w:pPr>
    </w:p>
    <w:p w14:paraId="04E397D6" w14:textId="0D1F76B9" w:rsidR="00AA3762" w:rsidRDefault="00C93CD4" w:rsidP="00AA3762">
      <w:pPr>
        <w:rPr>
          <w:color w:val="000000"/>
        </w:rPr>
      </w:pPr>
      <w:r>
        <w:rPr>
          <w:color w:val="000000"/>
        </w:rPr>
        <w:t xml:space="preserve">where the only data record in </w:t>
      </w:r>
      <w:proofErr w:type="spellStart"/>
      <w:r>
        <w:rPr>
          <w:color w:val="000000"/>
        </w:rPr>
        <w:t>atom_site</w:t>
      </w:r>
      <w:proofErr w:type="spellEnd"/>
      <w:r>
        <w:rPr>
          <w:color w:val="000000"/>
        </w:rPr>
        <w:t xml:space="preserve"> is for </w:t>
      </w:r>
      <w:proofErr w:type="spellStart"/>
      <w:r>
        <w:rPr>
          <w:color w:val="000000"/>
        </w:rPr>
        <w:t>atom_</w:t>
      </w:r>
      <w:proofErr w:type="gramStart"/>
      <w:r>
        <w:rPr>
          <w:color w:val="000000"/>
        </w:rPr>
        <w:t>site.label</w:t>
      </w:r>
      <w:proofErr w:type="spellEnd"/>
      <w:proofErr w:type="gramEnd"/>
      <w:r>
        <w:rPr>
          <w:color w:val="000000"/>
        </w:rPr>
        <w:t xml:space="preserve"> = C1. </w:t>
      </w:r>
    </w:p>
    <w:p w14:paraId="2A44AE28" w14:textId="77777777" w:rsidR="00AA3762" w:rsidRPr="00C93CD4" w:rsidRDefault="00AA3762" w:rsidP="00AA3762">
      <w:pPr>
        <w:rPr>
          <w:color w:val="000000"/>
        </w:rPr>
      </w:pPr>
      <w:r>
        <w:rPr>
          <w:color w:val="000000"/>
        </w:rPr>
        <w:t>Additional items describing links include:</w:t>
      </w:r>
    </w:p>
    <w:p w14:paraId="34A20BBB" w14:textId="77777777" w:rsidR="005870D0" w:rsidRDefault="005870D0" w:rsidP="005870D0">
      <w:pPr>
        <w:spacing w:after="0"/>
        <w:ind w:left="284"/>
      </w:pPr>
      <w:r>
        <w:t>_</w:t>
      </w:r>
      <w:proofErr w:type="spellStart"/>
      <w:r>
        <w:t>topol_link.distance</w:t>
      </w:r>
      <w:proofErr w:type="spellEnd"/>
    </w:p>
    <w:p w14:paraId="27D9FDF6" w14:textId="77777777" w:rsidR="00AA3762" w:rsidRDefault="00AA3762" w:rsidP="00AA3762">
      <w:pPr>
        <w:spacing w:after="0"/>
        <w:ind w:left="284"/>
      </w:pPr>
      <w:r>
        <w:t>_</w:t>
      </w:r>
      <w:proofErr w:type="spellStart"/>
      <w:r>
        <w:t>topol</w:t>
      </w:r>
      <w:proofErr w:type="spellEnd"/>
      <w:r>
        <w:t>_</w:t>
      </w:r>
      <w:r w:rsidRPr="00C93CD4">
        <w:t xml:space="preserve"> </w:t>
      </w:r>
      <w:proofErr w:type="spellStart"/>
      <w:r w:rsidRPr="00C93CD4">
        <w:t>link.net_id</w:t>
      </w:r>
      <w:proofErr w:type="spellEnd"/>
      <w:r w:rsidRPr="00C93CD4">
        <w:t xml:space="preserve"> → _topol_net.id</w:t>
      </w:r>
      <w:r>
        <w:t xml:space="preserve"> </w:t>
      </w:r>
    </w:p>
    <w:p w14:paraId="5A4A6268" w14:textId="77777777" w:rsidR="00AA3762" w:rsidRDefault="00AA3762" w:rsidP="00AA3762">
      <w:pPr>
        <w:spacing w:after="0"/>
        <w:ind w:left="284"/>
      </w:pPr>
      <w:r>
        <w:t>_</w:t>
      </w:r>
      <w:proofErr w:type="spellStart"/>
      <w:r>
        <w:t>topol_link.multiplicity</w:t>
      </w:r>
      <w:proofErr w:type="spellEnd"/>
    </w:p>
    <w:p w14:paraId="175E077A" w14:textId="00C2903D" w:rsidR="005870D0" w:rsidRPr="00EE5FCC" w:rsidRDefault="005870D0" w:rsidP="00EE5FCC">
      <w:pPr>
        <w:spacing w:after="0"/>
        <w:ind w:left="284"/>
      </w:pPr>
      <w:r w:rsidRPr="00EE5FCC">
        <w:t>_topol_link.node_id_1</w:t>
      </w:r>
      <w:r w:rsidR="007475F9">
        <w:rPr>
          <w:color w:val="000000"/>
        </w:rPr>
        <w:t xml:space="preserve"> </w:t>
      </w:r>
      <w:r w:rsidR="007475F9">
        <w:t>→ _topol_node.id</w:t>
      </w:r>
    </w:p>
    <w:p w14:paraId="0D518048" w14:textId="432425B0" w:rsidR="005870D0" w:rsidRDefault="005870D0" w:rsidP="00EE5FCC">
      <w:pPr>
        <w:spacing w:after="0"/>
        <w:ind w:left="284"/>
      </w:pPr>
      <w:r w:rsidRPr="00EE5FCC">
        <w:t>_topol_link.node_id_2</w:t>
      </w:r>
      <w:r w:rsidR="007475F9">
        <w:rPr>
          <w:color w:val="000000"/>
        </w:rPr>
        <w:t xml:space="preserve"> </w:t>
      </w:r>
      <w:r w:rsidR="007475F9">
        <w:t>→ _topol_node.id</w:t>
      </w:r>
    </w:p>
    <w:p w14:paraId="72AE1F32" w14:textId="77777777" w:rsidR="00AA3762" w:rsidRDefault="00AA3762" w:rsidP="00AA3762">
      <w:pPr>
        <w:spacing w:after="0"/>
        <w:ind w:left="284"/>
      </w:pPr>
      <w:r>
        <w:t>_</w:t>
      </w:r>
      <w:proofErr w:type="spellStart"/>
      <w:r>
        <w:t>topol_link.order</w:t>
      </w:r>
      <w:proofErr w:type="spellEnd"/>
    </w:p>
    <w:p w14:paraId="1CEFC531" w14:textId="77777777" w:rsidR="00AA3762" w:rsidRDefault="00AA3762" w:rsidP="00AA3762">
      <w:pPr>
        <w:spacing w:after="0"/>
        <w:ind w:left="284"/>
      </w:pPr>
      <w:r>
        <w:t>_</w:t>
      </w:r>
      <w:proofErr w:type="spellStart"/>
      <w:r>
        <w:t>topol_link.special_details</w:t>
      </w:r>
      <w:proofErr w:type="spellEnd"/>
    </w:p>
    <w:p w14:paraId="356C9E60" w14:textId="77777777" w:rsidR="00AA3762" w:rsidRDefault="00AA3762" w:rsidP="00AA3762">
      <w:pPr>
        <w:spacing w:after="0"/>
        <w:ind w:left="284"/>
      </w:pPr>
      <w:r>
        <w:t>_</w:t>
      </w:r>
      <w:proofErr w:type="spellStart"/>
      <w:r>
        <w:t>topol_link.type</w:t>
      </w:r>
      <w:proofErr w:type="spellEnd"/>
    </w:p>
    <w:p w14:paraId="23049DD9" w14:textId="77777777" w:rsidR="00AA3762" w:rsidRPr="00C93CD4" w:rsidRDefault="00AA3762" w:rsidP="00AA3762">
      <w:pPr>
        <w:ind w:left="284"/>
      </w:pPr>
      <w:r>
        <w:t>_</w:t>
      </w:r>
      <w:proofErr w:type="spellStart"/>
      <w:r>
        <w:t>topol_link.Voronoi_solidangle</w:t>
      </w:r>
      <w:proofErr w:type="spellEnd"/>
    </w:p>
    <w:p w14:paraId="5F306D38" w14:textId="7D56A542" w:rsidR="007475F9" w:rsidRPr="009E7800" w:rsidRDefault="007475F9" w:rsidP="007475F9">
      <w:r w:rsidRPr="009E7800">
        <w:rPr>
          <w:color w:val="000000"/>
        </w:rPr>
        <w:t>Of these data items, only _</w:t>
      </w:r>
      <w:proofErr w:type="spellStart"/>
      <w:r w:rsidRPr="009E7800">
        <w:rPr>
          <w:color w:val="000000"/>
        </w:rPr>
        <w:t>topol_link.net_id</w:t>
      </w:r>
      <w:proofErr w:type="spellEnd"/>
      <w:r w:rsidRPr="009E7800">
        <w:t xml:space="preserve"> is ever required, and only then if the TOPOL_NET category is present and there is more than one net. Note that any number of links may correspond with a given net, but each link must correlate with only one net. When the TOPOL_NODE category is present, </w:t>
      </w:r>
      <w:r w:rsidRPr="009E7800">
        <w:rPr>
          <w:color w:val="000000"/>
        </w:rPr>
        <w:t xml:space="preserve">_topol_link.node_id_1 and/or _topol_link.node_id_2 point to the data item in that category associated with the two ends of the link. </w:t>
      </w:r>
      <w:r w:rsidRPr="009E7800">
        <w:t>These data items are described in the next section.</w:t>
      </w:r>
    </w:p>
    <w:p w14:paraId="7A110868" w14:textId="542096F1" w:rsidR="00AA3762" w:rsidRDefault="007475F9" w:rsidP="00EE5FCC">
      <w:r w:rsidRPr="009E7800">
        <w:t xml:space="preserve">The data items </w:t>
      </w:r>
      <w:r w:rsidR="005870D0" w:rsidRPr="009E7800">
        <w:t>_</w:t>
      </w:r>
      <w:proofErr w:type="spellStart"/>
      <w:r w:rsidR="005870D0" w:rsidRPr="009E7800">
        <w:t>topol_link.distance</w:t>
      </w:r>
      <w:proofErr w:type="spellEnd"/>
      <w:r w:rsidR="005870D0" w:rsidRPr="009E7800">
        <w:t>, _</w:t>
      </w:r>
      <w:proofErr w:type="spellStart"/>
      <w:r w:rsidR="005870D0" w:rsidRPr="009E7800">
        <w:t>topol_link.multiplicity</w:t>
      </w:r>
      <w:proofErr w:type="spellEnd"/>
      <w:r w:rsidR="005870D0" w:rsidRPr="009E7800">
        <w:t>, _</w:t>
      </w:r>
      <w:proofErr w:type="spellStart"/>
      <w:r w:rsidR="005870D0" w:rsidRPr="009E7800">
        <w:t>topol_link.order</w:t>
      </w:r>
      <w:proofErr w:type="spellEnd"/>
      <w:r w:rsidR="005870D0" w:rsidRPr="009E7800">
        <w:t>, _</w:t>
      </w:r>
      <w:proofErr w:type="spellStart"/>
      <w:r w:rsidR="005870D0" w:rsidRPr="009E7800">
        <w:t>topol_link.special_details</w:t>
      </w:r>
      <w:proofErr w:type="spellEnd"/>
      <w:r w:rsidR="005870D0" w:rsidRPr="009E7800">
        <w:t>, _</w:t>
      </w:r>
      <w:proofErr w:type="spellStart"/>
      <w:r w:rsidR="005870D0" w:rsidRPr="009E7800">
        <w:t>topol_link.type</w:t>
      </w:r>
      <w:proofErr w:type="spellEnd"/>
      <w:r w:rsidR="005870D0" w:rsidRPr="009E7800">
        <w:t>, and _</w:t>
      </w:r>
      <w:proofErr w:type="spellStart"/>
      <w:r w:rsidR="005870D0" w:rsidRPr="009E7800">
        <w:t>topol_link.Voronoi_solidangle</w:t>
      </w:r>
      <w:proofErr w:type="spellEnd"/>
      <w:r w:rsidR="005870D0" w:rsidRPr="009E7800">
        <w:t xml:space="preserve"> are additional optional data items that relate characteristics of the link. </w:t>
      </w:r>
      <w:r w:rsidRPr="009E7800">
        <w:t xml:space="preserve">For example, </w:t>
      </w:r>
      <w:r w:rsidR="005870D0" w:rsidRPr="009E7800">
        <w:t>_</w:t>
      </w:r>
      <w:proofErr w:type="spellStart"/>
      <w:r w:rsidR="00AA3762" w:rsidRPr="009E7800">
        <w:t>topol_</w:t>
      </w:r>
      <w:proofErr w:type="gramStart"/>
      <w:r w:rsidR="00AA3762" w:rsidRPr="009E7800">
        <w:t>link.Voronoi</w:t>
      </w:r>
      <w:proofErr w:type="gramEnd"/>
      <w:r w:rsidR="00AA3762" w:rsidRPr="009E7800">
        <w:t>_solidangle</w:t>
      </w:r>
      <w:proofErr w:type="spellEnd"/>
      <w:r w:rsidR="005870D0" w:rsidRPr="009E7800">
        <w:t xml:space="preserve"> , </w:t>
      </w:r>
      <w:r w:rsidR="00AA3762" w:rsidRPr="009E7800">
        <w:t xml:space="preserve">designates the solid angle of an interatomic contact A-X, which corresponds to a common face of the Voronoi </w:t>
      </w:r>
      <w:proofErr w:type="spellStart"/>
      <w:r w:rsidR="00AA3762" w:rsidRPr="009E7800">
        <w:t>polyhedra</w:t>
      </w:r>
      <w:proofErr w:type="spellEnd"/>
      <w:r w:rsidR="00AA3762" w:rsidRPr="009E7800">
        <w:t xml:space="preserve"> of A and X atoms (</w:t>
      </w:r>
      <w:proofErr w:type="spellStart"/>
      <w:r w:rsidR="00AA3762" w:rsidRPr="009E7800">
        <w:t>Blatov</w:t>
      </w:r>
      <w:proofErr w:type="spellEnd"/>
      <w:r w:rsidR="00AA3762" w:rsidRPr="009E7800">
        <w:t>, 2004; Fig. 1).</w:t>
      </w:r>
      <w:r w:rsidR="005870D0" w:rsidRPr="009E7800">
        <w:t xml:space="preserve"> These items are described more fully in the dictionary descriptions.</w:t>
      </w:r>
    </w:p>
    <w:p w14:paraId="7A7C7237" w14:textId="77777777" w:rsidR="00AA3762" w:rsidRDefault="00AA3762" w:rsidP="00AA3762">
      <w:pPr>
        <w:spacing w:after="0" w:line="240" w:lineRule="auto"/>
      </w:pPr>
    </w:p>
    <w:p w14:paraId="1336B2AD" w14:textId="77777777" w:rsidR="00AA3762" w:rsidRDefault="00AA3762" w:rsidP="00AA3762">
      <w:pPr>
        <w:jc w:val="center"/>
        <w:rPr>
          <w:rFonts w:ascii="Times New Roman" w:eastAsia="Times New Roman" w:hAnsi="Times New Roman" w:cs="Times New Roman"/>
        </w:rPr>
      </w:pPr>
      <w:r>
        <w:rPr>
          <w:noProof/>
          <w:lang w:val="ru-RU" w:eastAsia="ru-RU"/>
        </w:rPr>
        <w:drawing>
          <wp:inline distT="0" distB="0" distL="0" distR="0" wp14:anchorId="13F1308E" wp14:editId="26E070C2">
            <wp:extent cx="1951200" cy="191656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951200" cy="1916562"/>
                    </a:xfrm>
                    <a:prstGeom prst="rect">
                      <a:avLst/>
                    </a:prstGeom>
                    <a:ln/>
                  </pic:spPr>
                </pic:pic>
              </a:graphicData>
            </a:graphic>
          </wp:inline>
        </w:drawing>
      </w:r>
    </w:p>
    <w:p w14:paraId="347152B7" w14:textId="77777777" w:rsidR="00AA3762" w:rsidRDefault="00AA3762" w:rsidP="00C031BA">
      <w:pPr>
        <w:ind w:left="720"/>
      </w:pPr>
      <w:r>
        <w:rPr>
          <w:b/>
        </w:rPr>
        <w:t>Figure 1:</w:t>
      </w:r>
      <w:r>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t>polyhedra</w:t>
      </w:r>
      <w:proofErr w:type="spellEnd"/>
      <w:r>
        <w:t xml:space="preserve"> of A and X atoms and corresponds to the bond A-X.</w:t>
      </w:r>
    </w:p>
    <w:p w14:paraId="0E077BA3" w14:textId="77777777" w:rsidR="00AC48CF" w:rsidRPr="0095515B" w:rsidRDefault="00AC48CF" w:rsidP="00AC48CF">
      <w:pPr>
        <w:ind w:left="284"/>
      </w:pPr>
    </w:p>
    <w:tbl>
      <w:tblPr>
        <w:tblStyle w:val="TableGrid"/>
        <w:tblW w:w="0" w:type="auto"/>
        <w:tblLook w:val="04A0" w:firstRow="1" w:lastRow="0" w:firstColumn="1" w:lastColumn="0" w:noHBand="0" w:noVBand="1"/>
      </w:tblPr>
      <w:tblGrid>
        <w:gridCol w:w="9571"/>
      </w:tblGrid>
      <w:tr w:rsidR="00AC48CF" w:rsidRPr="0095515B" w14:paraId="5227260B" w14:textId="77777777" w:rsidTr="009E6336">
        <w:tc>
          <w:tcPr>
            <w:tcW w:w="9571" w:type="dxa"/>
          </w:tcPr>
          <w:p w14:paraId="501EC9D8" w14:textId="77777777" w:rsidR="00AC48CF" w:rsidRPr="0095515B" w:rsidRDefault="00AC48CF" w:rsidP="009E6336">
            <w:pPr>
              <w:rPr>
                <w:i/>
              </w:rPr>
            </w:pPr>
            <w:r w:rsidRPr="0095515B">
              <w:rPr>
                <w:i/>
              </w:rPr>
              <w:lastRenderedPageBreak/>
              <w:t>Example 1. Connectivity of the diamond crystal structure. All atoms coincide with the nodes and all bonds coincide with the edges, so the atomic network coincides with the underlying net. Thus, no special TOPOL_NET and TOPOL_NODE sections are needed.</w:t>
            </w:r>
          </w:p>
          <w:p w14:paraId="4832550F" w14:textId="77777777" w:rsidR="00AC48CF" w:rsidRPr="0095515B" w:rsidRDefault="00AC48CF" w:rsidP="009E6336"/>
          <w:p w14:paraId="4DF60860"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loop_</w:t>
            </w:r>
          </w:p>
          <w:p w14:paraId="72AC223D"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_space_group_symop.id</w:t>
            </w:r>
          </w:p>
          <w:p w14:paraId="50AA766B"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space_group_symop.operation_xyz</w:t>
            </w:r>
            <w:proofErr w:type="spellEnd"/>
          </w:p>
          <w:p w14:paraId="368DD53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 xml:space="preserve">1 </w:t>
            </w:r>
            <w:proofErr w:type="spellStart"/>
            <w:r w:rsidRPr="0095515B">
              <w:rPr>
                <w:rFonts w:ascii="Courier New" w:hAnsi="Courier New" w:cs="Courier New"/>
                <w:sz w:val="20"/>
                <w:szCs w:val="20"/>
              </w:rPr>
              <w:t>x,y,z</w:t>
            </w:r>
            <w:proofErr w:type="spellEnd"/>
          </w:p>
          <w:p w14:paraId="7A3A745A"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2 1/4-x,1/4-y,z</w:t>
            </w:r>
          </w:p>
          <w:p w14:paraId="2F8E8FD1" w14:textId="00051291"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 xml:space="preserve"># </w:t>
            </w:r>
            <w:r w:rsidR="000A5BFC">
              <w:rPr>
                <w:rFonts w:ascii="Courier New" w:hAnsi="Courier New" w:cs="Courier New"/>
                <w:sz w:val="20"/>
                <w:szCs w:val="20"/>
              </w:rPr>
              <w:t>S</w:t>
            </w:r>
            <w:r w:rsidRPr="0095515B">
              <w:rPr>
                <w:rFonts w:ascii="Courier New" w:hAnsi="Courier New" w:cs="Courier New"/>
                <w:sz w:val="20"/>
                <w:szCs w:val="20"/>
              </w:rPr>
              <w:t xml:space="preserve">ymmetry </w:t>
            </w:r>
            <w:r w:rsidR="000A5BFC" w:rsidRPr="00C767AF">
              <w:rPr>
                <w:rFonts w:ascii="Courier New" w:hAnsi="Courier New" w:cs="Courier New"/>
                <w:sz w:val="20"/>
                <w:szCs w:val="20"/>
              </w:rPr>
              <w:t xml:space="preserve">operations </w:t>
            </w:r>
            <w:r w:rsidRPr="0095515B">
              <w:rPr>
                <w:rFonts w:ascii="Courier New" w:hAnsi="Courier New" w:cs="Courier New"/>
                <w:sz w:val="20"/>
                <w:szCs w:val="20"/>
              </w:rPr>
              <w:t>skipped</w:t>
            </w:r>
          </w:p>
          <w:p w14:paraId="0B3006CB"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13 -y,-x,-z</w:t>
            </w:r>
          </w:p>
          <w:p w14:paraId="4C814042" w14:textId="436FDEDE"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 xml:space="preserve"># </w:t>
            </w:r>
            <w:r w:rsidR="000A5BFC">
              <w:rPr>
                <w:rFonts w:ascii="Courier New" w:hAnsi="Courier New" w:cs="Courier New"/>
                <w:sz w:val="20"/>
                <w:szCs w:val="20"/>
              </w:rPr>
              <w:t>S</w:t>
            </w:r>
            <w:r w:rsidRPr="0095515B">
              <w:rPr>
                <w:rFonts w:ascii="Courier New" w:hAnsi="Courier New" w:cs="Courier New"/>
                <w:sz w:val="20"/>
                <w:szCs w:val="20"/>
              </w:rPr>
              <w:t xml:space="preserve">ymmetry </w:t>
            </w:r>
            <w:r w:rsidR="000A5BFC" w:rsidRPr="00C767AF">
              <w:rPr>
                <w:rFonts w:ascii="Courier New" w:hAnsi="Courier New" w:cs="Courier New"/>
                <w:sz w:val="20"/>
                <w:szCs w:val="20"/>
              </w:rPr>
              <w:t xml:space="preserve">operations </w:t>
            </w:r>
            <w:r w:rsidRPr="0095515B">
              <w:rPr>
                <w:rFonts w:ascii="Courier New" w:hAnsi="Courier New" w:cs="Courier New"/>
                <w:sz w:val="20"/>
                <w:szCs w:val="20"/>
              </w:rPr>
              <w:t>skipped</w:t>
            </w:r>
          </w:p>
          <w:p w14:paraId="158B0BC1"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192 3/4-z,1/2+y,1/4-x</w:t>
            </w:r>
          </w:p>
          <w:p w14:paraId="124EB48C" w14:textId="77777777" w:rsidR="00AC48CF" w:rsidRPr="0095515B" w:rsidRDefault="00AC48CF" w:rsidP="009E6336">
            <w:pPr>
              <w:rPr>
                <w:rFonts w:ascii="Courier New" w:hAnsi="Courier New" w:cs="Courier New"/>
                <w:sz w:val="20"/>
                <w:szCs w:val="20"/>
              </w:rPr>
            </w:pPr>
          </w:p>
          <w:p w14:paraId="707112A2"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loop_</w:t>
            </w:r>
          </w:p>
          <w:p w14:paraId="3CE4BE66"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atom_site.label</w:t>
            </w:r>
            <w:proofErr w:type="spellEnd"/>
          </w:p>
          <w:p w14:paraId="2E69181C"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atom_site.type_symbol</w:t>
            </w:r>
            <w:proofErr w:type="spellEnd"/>
          </w:p>
          <w:p w14:paraId="10CEC7D6"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atom_site.symmetry_multiplicity</w:t>
            </w:r>
            <w:proofErr w:type="spellEnd"/>
          </w:p>
          <w:p w14:paraId="67D5122A"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atom_site.fract_x</w:t>
            </w:r>
            <w:proofErr w:type="spellEnd"/>
          </w:p>
          <w:p w14:paraId="7426C2A6"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atom_site.fract_y</w:t>
            </w:r>
            <w:proofErr w:type="spellEnd"/>
          </w:p>
          <w:p w14:paraId="0E066201"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atom_site.fract_z</w:t>
            </w:r>
            <w:proofErr w:type="spellEnd"/>
          </w:p>
          <w:p w14:paraId="25EA720B"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atom_site.occupancy</w:t>
            </w:r>
            <w:proofErr w:type="spellEnd"/>
          </w:p>
          <w:p w14:paraId="2E25D3E2"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C1 C 8 0.12500 0.12500 0.12500 1.0000</w:t>
            </w:r>
          </w:p>
          <w:p w14:paraId="42A9B569" w14:textId="77777777" w:rsidR="0001139E" w:rsidRDefault="0001139E" w:rsidP="009E6336">
            <w:pPr>
              <w:rPr>
                <w:rFonts w:ascii="Courier New" w:hAnsi="Courier New" w:cs="Courier New"/>
                <w:sz w:val="20"/>
                <w:szCs w:val="20"/>
              </w:rPr>
            </w:pPr>
          </w:p>
          <w:p w14:paraId="7C3E4E4E" w14:textId="22A22D1F" w:rsidR="00AC48CF" w:rsidRPr="0095515B" w:rsidRDefault="0001139E"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topol_net.overall_topology_RCSR</w:t>
            </w:r>
            <w:proofErr w:type="spellEnd"/>
            <w:r w:rsidRPr="0095515B">
              <w:rPr>
                <w:rFonts w:ascii="Courier New" w:hAnsi="Courier New" w:cs="Courier New"/>
                <w:sz w:val="20"/>
                <w:szCs w:val="20"/>
              </w:rPr>
              <w:t xml:space="preserve"> </w:t>
            </w:r>
            <w:proofErr w:type="spellStart"/>
            <w:r w:rsidRPr="0095515B">
              <w:rPr>
                <w:rFonts w:ascii="Courier New" w:hAnsi="Courier New" w:cs="Courier New"/>
                <w:sz w:val="20"/>
                <w:szCs w:val="20"/>
              </w:rPr>
              <w:t>dia</w:t>
            </w:r>
            <w:proofErr w:type="spellEnd"/>
          </w:p>
          <w:p w14:paraId="03A14B00" w14:textId="77777777" w:rsidR="0001139E" w:rsidRDefault="0001139E" w:rsidP="009E6336">
            <w:pPr>
              <w:rPr>
                <w:rFonts w:ascii="Courier New" w:hAnsi="Courier New" w:cs="Courier New"/>
                <w:sz w:val="20"/>
                <w:szCs w:val="20"/>
              </w:rPr>
            </w:pPr>
          </w:p>
          <w:p w14:paraId="7D4EF1E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loop_</w:t>
            </w:r>
          </w:p>
          <w:p w14:paraId="58A4315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_topol_link.id</w:t>
            </w:r>
          </w:p>
          <w:p w14:paraId="2E06D15F"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_topol_link.atom_label_1</w:t>
            </w:r>
          </w:p>
          <w:p w14:paraId="569AE468"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_topol_link.atom_label_2</w:t>
            </w:r>
          </w:p>
          <w:p w14:paraId="0F393AC8"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_topol_link.symop_1</w:t>
            </w:r>
          </w:p>
          <w:p w14:paraId="2190CBB2"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_topol_link.translation_1</w:t>
            </w:r>
          </w:p>
          <w:p w14:paraId="4AE3389D"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_topol_link.symop_2</w:t>
            </w:r>
          </w:p>
          <w:p w14:paraId="09FFCDC8"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_topol_link.translation_2</w:t>
            </w:r>
          </w:p>
          <w:p w14:paraId="358636F7"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topol_link.distance</w:t>
            </w:r>
            <w:proofErr w:type="spellEnd"/>
          </w:p>
          <w:p w14:paraId="78F77C3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topol_link.Voronoi_solidangle</w:t>
            </w:r>
            <w:proofErr w:type="spellEnd"/>
          </w:p>
          <w:p w14:paraId="4966408C"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topol_link.type</w:t>
            </w:r>
            <w:proofErr w:type="spellEnd"/>
          </w:p>
          <w:p w14:paraId="72C71598"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topol_link.multiplicity</w:t>
            </w:r>
            <w:proofErr w:type="spellEnd"/>
          </w:p>
          <w:p w14:paraId="375EFD46" w14:textId="5DC6E7E9" w:rsidR="00AC48CF" w:rsidRPr="0001139E" w:rsidRDefault="00AC48CF" w:rsidP="009E6336">
            <w:pPr>
              <w:rPr>
                <w:rFonts w:ascii="Courier New" w:hAnsi="Courier New" w:cs="Courier New"/>
                <w:sz w:val="20"/>
                <w:szCs w:val="20"/>
              </w:rPr>
            </w:pPr>
            <w:r w:rsidRPr="0095515B">
              <w:rPr>
                <w:rFonts w:ascii="Courier New" w:hAnsi="Courier New" w:cs="Courier New"/>
                <w:sz w:val="20"/>
                <w:szCs w:val="20"/>
              </w:rPr>
              <w:t xml:space="preserve">1 C1 </w:t>
            </w:r>
            <w:proofErr w:type="spellStart"/>
            <w:r w:rsidRPr="0095515B">
              <w:rPr>
                <w:rFonts w:ascii="Courier New" w:hAnsi="Courier New" w:cs="Courier New"/>
                <w:sz w:val="20"/>
                <w:szCs w:val="20"/>
              </w:rPr>
              <w:t>C1</w:t>
            </w:r>
            <w:proofErr w:type="spellEnd"/>
            <w:r w:rsidRPr="0095515B">
              <w:rPr>
                <w:rFonts w:ascii="Courier New" w:hAnsi="Courier New" w:cs="Courier New"/>
                <w:sz w:val="20"/>
                <w:szCs w:val="20"/>
              </w:rPr>
              <w:t xml:space="preserve"> 1 [0 0 0] 13 [0 0 0] 1.5446 22.04 v 16</w:t>
            </w:r>
          </w:p>
        </w:tc>
      </w:tr>
    </w:tbl>
    <w:p w14:paraId="644734E9" w14:textId="091979DE" w:rsidR="00A70BCB" w:rsidRDefault="00A70BCB"/>
    <w:p w14:paraId="3164FD3C" w14:textId="77777777" w:rsidR="00AA3762" w:rsidRDefault="00AA3762"/>
    <w:p w14:paraId="3D7812AC" w14:textId="77777777" w:rsidR="005870D0" w:rsidRDefault="005870D0">
      <w:r>
        <w:br w:type="page"/>
      </w:r>
    </w:p>
    <w:p w14:paraId="26F33EE6" w14:textId="2042CB25" w:rsidR="00171C81" w:rsidRDefault="0095419D">
      <w:r>
        <w:lastRenderedPageBreak/>
        <w:t>TOPOL_NODE</w:t>
      </w:r>
    </w:p>
    <w:p w14:paraId="75AB0705" w14:textId="664AAE14" w:rsidR="00A70BCB" w:rsidRDefault="00A70BCB">
      <w:r>
        <w:t xml:space="preserve">A succinct alternative to directly describing the atoms and symmetry in the TOPOL_LINK category is to move that information to a TOPOL_NODE loop and simply point to nodes </w:t>
      </w:r>
      <w:r w:rsidR="00CC1754">
        <w:t>involved in the link</w:t>
      </w:r>
      <w:r>
        <w:t>. This provides a better separation between the mathematical abstraction of a net of links and nodes and the geometry associated with that net</w:t>
      </w:r>
      <w:r w:rsidR="00A73E4B">
        <w:t xml:space="preserve"> and is preferred when the two ends of a link refer to symmetry-equivalent nodes</w:t>
      </w:r>
      <w:r>
        <w:t xml:space="preserve">. Thus, the above diamond example could be described as follows, where the TOPOL_LINK </w:t>
      </w:r>
      <w:r w:rsidR="00A73E4B">
        <w:t>loop</w:t>
      </w:r>
      <w:r>
        <w:t xml:space="preserve"> reduces to a simple n x 2 matrix:</w:t>
      </w:r>
    </w:p>
    <w:p w14:paraId="57E0A281" w14:textId="77777777"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48FE560B" w14:textId="77777777" w:rsidR="00CC1754" w:rsidRDefault="00A70BCB"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r w:rsidR="00CC1754">
        <w:rPr>
          <w:rFonts w:ascii="Courier New" w:hAnsi="Courier New" w:cs="Courier New"/>
          <w:sz w:val="20"/>
          <w:szCs w:val="20"/>
        </w:rPr>
        <w:t>node.id</w:t>
      </w:r>
    </w:p>
    <w:p w14:paraId="0D4C19FB" w14:textId="4CE011C9" w:rsidR="00A70BCB" w:rsidRPr="00C93CD4" w:rsidRDefault="00CC1754" w:rsidP="00CC175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_</w:t>
      </w:r>
      <w:proofErr w:type="spellStart"/>
      <w:r>
        <w:rPr>
          <w:rFonts w:ascii="Courier New" w:hAnsi="Courier New" w:cs="Courier New"/>
          <w:sz w:val="20"/>
          <w:szCs w:val="20"/>
        </w:rPr>
        <w:t>topol_node.atom_label</w:t>
      </w:r>
      <w:proofErr w:type="spellEnd"/>
      <w:r w:rsidRPr="00C93CD4">
        <w:rPr>
          <w:rFonts w:ascii="Courier New" w:hAnsi="Courier New" w:cs="Courier New"/>
          <w:sz w:val="20"/>
          <w:szCs w:val="20"/>
        </w:rPr>
        <w:t xml:space="preserve"> </w:t>
      </w:r>
    </w:p>
    <w:p w14:paraId="3B8D5DCB" w14:textId="1ED3A496"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w:t>
      </w:r>
      <w:proofErr w:type="spellStart"/>
      <w:r w:rsidRPr="00C93CD4">
        <w:rPr>
          <w:rFonts w:ascii="Courier New" w:hAnsi="Courier New" w:cs="Courier New"/>
          <w:sz w:val="20"/>
          <w:szCs w:val="20"/>
        </w:rPr>
        <w:t>topol</w:t>
      </w:r>
      <w:r w:rsidR="00CC1754">
        <w:rPr>
          <w:rFonts w:ascii="Courier New" w:hAnsi="Courier New" w:cs="Courier New"/>
          <w:sz w:val="20"/>
          <w:szCs w:val="20"/>
        </w:rPr>
        <w:t>_node</w:t>
      </w:r>
      <w:r w:rsidRPr="00C93CD4">
        <w:rPr>
          <w:rFonts w:ascii="Courier New" w:hAnsi="Courier New" w:cs="Courier New"/>
          <w:sz w:val="20"/>
          <w:szCs w:val="20"/>
        </w:rPr>
        <w:t>.symop</w:t>
      </w:r>
      <w:proofErr w:type="spellEnd"/>
    </w:p>
    <w:p w14:paraId="395403A5" w14:textId="41FEB882" w:rsidR="00A70BCB"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w:t>
      </w:r>
      <w:proofErr w:type="spellStart"/>
      <w:r w:rsidRPr="00C93CD4">
        <w:rPr>
          <w:rFonts w:ascii="Courier New" w:hAnsi="Courier New" w:cs="Courier New"/>
          <w:sz w:val="20"/>
          <w:szCs w:val="20"/>
        </w:rPr>
        <w:t>topol_</w:t>
      </w:r>
      <w:r w:rsidR="00CC1754">
        <w:rPr>
          <w:rFonts w:ascii="Courier New" w:hAnsi="Courier New" w:cs="Courier New"/>
          <w:sz w:val="20"/>
          <w:szCs w:val="20"/>
        </w:rPr>
        <w:t>node</w:t>
      </w:r>
      <w:r w:rsidRPr="00C93CD4">
        <w:rPr>
          <w:rFonts w:ascii="Courier New" w:hAnsi="Courier New" w:cs="Courier New"/>
          <w:sz w:val="20"/>
          <w:szCs w:val="20"/>
        </w:rPr>
        <w:t>.translation</w:t>
      </w:r>
      <w:proofErr w:type="spellEnd"/>
    </w:p>
    <w:p w14:paraId="63F9275F" w14:textId="1D9F78B3" w:rsidR="00CC1754" w:rsidRDefault="00CC1754" w:rsidP="00A70B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C</w:t>
      </w:r>
      <w:proofErr w:type="gramStart"/>
      <w:r>
        <w:rPr>
          <w:rFonts w:ascii="Courier New" w:hAnsi="Courier New" w:cs="Courier New"/>
          <w:sz w:val="20"/>
          <w:szCs w:val="20"/>
        </w:rPr>
        <w:t>1  1</w:t>
      </w:r>
      <w:proofErr w:type="gramEnd"/>
      <w:r>
        <w:rPr>
          <w:rFonts w:ascii="Courier New" w:hAnsi="Courier New" w:cs="Courier New"/>
          <w:sz w:val="20"/>
          <w:szCs w:val="20"/>
        </w:rPr>
        <w:t xml:space="preserve"> .</w:t>
      </w:r>
    </w:p>
    <w:p w14:paraId="7C19B9B1" w14:textId="59B68C4A" w:rsidR="00CC1754" w:rsidRPr="00C93CD4" w:rsidRDefault="00CC1754" w:rsidP="00A70B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2 C1 </w:t>
      </w:r>
      <w:proofErr w:type="gramStart"/>
      <w:r>
        <w:rPr>
          <w:rFonts w:ascii="Courier New" w:hAnsi="Courier New" w:cs="Courier New"/>
          <w:sz w:val="20"/>
          <w:szCs w:val="20"/>
        </w:rPr>
        <w:t>13 .</w:t>
      </w:r>
      <w:proofErr w:type="gramEnd"/>
    </w:p>
    <w:p w14:paraId="72AA8B97" w14:textId="13BA1725" w:rsidR="00A70BCB" w:rsidRDefault="00A70BCB"/>
    <w:p w14:paraId="4F4DE2DD"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7A052959"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w:t>
      </w:r>
      <w:r>
        <w:rPr>
          <w:rFonts w:ascii="Courier New" w:hAnsi="Courier New" w:cs="Courier New"/>
          <w:sz w:val="20"/>
          <w:szCs w:val="20"/>
        </w:rPr>
        <w:t>node</w:t>
      </w:r>
      <w:r w:rsidRPr="00C93CD4">
        <w:rPr>
          <w:rFonts w:ascii="Courier New" w:hAnsi="Courier New" w:cs="Courier New"/>
          <w:sz w:val="20"/>
          <w:szCs w:val="20"/>
        </w:rPr>
        <w:t>_</w:t>
      </w:r>
      <w:r>
        <w:rPr>
          <w:rFonts w:ascii="Courier New" w:hAnsi="Courier New" w:cs="Courier New"/>
          <w:sz w:val="20"/>
          <w:szCs w:val="20"/>
        </w:rPr>
        <w:t>id</w:t>
      </w:r>
      <w:r w:rsidRPr="00C93CD4">
        <w:rPr>
          <w:rFonts w:ascii="Courier New" w:hAnsi="Courier New" w:cs="Courier New"/>
          <w:sz w:val="20"/>
          <w:szCs w:val="20"/>
        </w:rPr>
        <w:t>_1</w:t>
      </w:r>
    </w:p>
    <w:p w14:paraId="33103F35"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w:t>
      </w:r>
      <w:r>
        <w:rPr>
          <w:rFonts w:ascii="Courier New" w:hAnsi="Courier New" w:cs="Courier New"/>
          <w:sz w:val="20"/>
          <w:szCs w:val="20"/>
        </w:rPr>
        <w:t>node_id</w:t>
      </w:r>
      <w:r w:rsidRPr="00C93CD4">
        <w:rPr>
          <w:rFonts w:ascii="Courier New" w:hAnsi="Courier New" w:cs="Courier New"/>
          <w:sz w:val="20"/>
          <w:szCs w:val="20"/>
        </w:rPr>
        <w:t>_2</w:t>
      </w:r>
    </w:p>
    <w:p w14:paraId="1155A21C" w14:textId="77777777" w:rsidR="0083507B" w:rsidRDefault="0083507B" w:rsidP="0083507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1 2</w:t>
      </w:r>
    </w:p>
    <w:p w14:paraId="1D38B516" w14:textId="77777777" w:rsidR="0083507B" w:rsidRPr="00A70BCB" w:rsidRDefault="0083507B" w:rsidP="0083507B">
      <w:pPr>
        <w:autoSpaceDE w:val="0"/>
        <w:autoSpaceDN w:val="0"/>
        <w:adjustRightInd w:val="0"/>
        <w:spacing w:after="0" w:line="240" w:lineRule="auto"/>
        <w:rPr>
          <w:rFonts w:ascii="Courier New" w:hAnsi="Courier New" w:cs="Courier New"/>
          <w:sz w:val="20"/>
          <w:szCs w:val="20"/>
        </w:rPr>
      </w:pPr>
    </w:p>
    <w:p w14:paraId="6516A082" w14:textId="540C7205" w:rsidR="00A70BCB" w:rsidRDefault="007475F9">
      <w:r>
        <w:t>Depending upon the circumstances, symmetry-related items may be left in TOPOL_LINK</w:t>
      </w:r>
      <w:r w:rsidR="00CC1754">
        <w:t>:</w:t>
      </w:r>
    </w:p>
    <w:p w14:paraId="0152B73B" w14:textId="77777777" w:rsidR="0083507B" w:rsidRPr="00A70BCB" w:rsidRDefault="0083507B" w:rsidP="0083507B">
      <w:pPr>
        <w:autoSpaceDE w:val="0"/>
        <w:autoSpaceDN w:val="0"/>
        <w:adjustRightInd w:val="0"/>
        <w:spacing w:after="0" w:line="240" w:lineRule="auto"/>
        <w:rPr>
          <w:rFonts w:ascii="Courier New" w:hAnsi="Courier New" w:cs="Courier New"/>
          <w:sz w:val="20"/>
          <w:szCs w:val="20"/>
        </w:rPr>
      </w:pPr>
    </w:p>
    <w:p w14:paraId="5D4C0A7A"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493AE56E" w14:textId="77777777" w:rsidR="0083507B"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r>
        <w:rPr>
          <w:rFonts w:ascii="Courier New" w:hAnsi="Courier New" w:cs="Courier New"/>
          <w:sz w:val="20"/>
          <w:szCs w:val="20"/>
        </w:rPr>
        <w:t>node.id</w:t>
      </w:r>
    </w:p>
    <w:p w14:paraId="73807C9B"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_</w:t>
      </w:r>
      <w:proofErr w:type="spellStart"/>
      <w:r>
        <w:rPr>
          <w:rFonts w:ascii="Courier New" w:hAnsi="Courier New" w:cs="Courier New"/>
          <w:sz w:val="20"/>
          <w:szCs w:val="20"/>
        </w:rPr>
        <w:t>topol_node.atom_label</w:t>
      </w:r>
      <w:proofErr w:type="spellEnd"/>
      <w:r w:rsidRPr="00C93CD4">
        <w:rPr>
          <w:rFonts w:ascii="Courier New" w:hAnsi="Courier New" w:cs="Courier New"/>
          <w:sz w:val="20"/>
          <w:szCs w:val="20"/>
        </w:rPr>
        <w:t xml:space="preserve"> </w:t>
      </w:r>
    </w:p>
    <w:p w14:paraId="233949BC" w14:textId="77777777" w:rsidR="0083507B" w:rsidRDefault="0083507B" w:rsidP="0083507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C1</w:t>
      </w:r>
    </w:p>
    <w:p w14:paraId="67CE7BD9" w14:textId="77777777" w:rsidR="0083507B" w:rsidRPr="00CC1754" w:rsidRDefault="0083507B" w:rsidP="0083507B">
      <w:pPr>
        <w:autoSpaceDE w:val="0"/>
        <w:autoSpaceDN w:val="0"/>
        <w:adjustRightInd w:val="0"/>
        <w:spacing w:after="0" w:line="240" w:lineRule="auto"/>
        <w:rPr>
          <w:rFonts w:ascii="Courier New" w:hAnsi="Courier New" w:cs="Courier New"/>
          <w:sz w:val="20"/>
          <w:szCs w:val="20"/>
        </w:rPr>
      </w:pPr>
    </w:p>
    <w:p w14:paraId="6CF6ED93"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58052480" w14:textId="2D4F79A1"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w:t>
      </w:r>
      <w:r>
        <w:rPr>
          <w:rFonts w:ascii="Courier New" w:hAnsi="Courier New" w:cs="Courier New"/>
          <w:sz w:val="20"/>
          <w:szCs w:val="20"/>
        </w:rPr>
        <w:t>node_id</w:t>
      </w:r>
      <w:r w:rsidRPr="00C93CD4">
        <w:rPr>
          <w:rFonts w:ascii="Courier New" w:hAnsi="Courier New" w:cs="Courier New"/>
          <w:sz w:val="20"/>
          <w:szCs w:val="20"/>
        </w:rPr>
        <w:t>_1</w:t>
      </w:r>
    </w:p>
    <w:p w14:paraId="58562554" w14:textId="7AF68F29"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w:t>
      </w:r>
      <w:r>
        <w:rPr>
          <w:rFonts w:ascii="Courier New" w:hAnsi="Courier New" w:cs="Courier New"/>
          <w:sz w:val="20"/>
          <w:szCs w:val="20"/>
        </w:rPr>
        <w:t>node_id</w:t>
      </w:r>
      <w:r w:rsidRPr="00C93CD4">
        <w:rPr>
          <w:rFonts w:ascii="Courier New" w:hAnsi="Courier New" w:cs="Courier New"/>
          <w:sz w:val="20"/>
          <w:szCs w:val="20"/>
        </w:rPr>
        <w:t>_2</w:t>
      </w:r>
    </w:p>
    <w:p w14:paraId="7BE2F7C1"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_topol_link.symop_1</w:t>
      </w:r>
    </w:p>
    <w:p w14:paraId="4D47AB10"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_topol_link.translation_1</w:t>
      </w:r>
    </w:p>
    <w:p w14:paraId="517A59B5"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_topol_link.symop_2</w:t>
      </w:r>
    </w:p>
    <w:p w14:paraId="5DD046E0"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_topol_link.translation_2</w:t>
      </w:r>
    </w:p>
    <w:p w14:paraId="1A3BDC37" w14:textId="5A051B64"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 xml:space="preserve">1 </w:t>
      </w:r>
      <w:proofErr w:type="gramStart"/>
      <w:r>
        <w:rPr>
          <w:rFonts w:ascii="Courier New" w:hAnsi="Courier New" w:cs="Courier New"/>
          <w:sz w:val="20"/>
          <w:szCs w:val="20"/>
        </w:rPr>
        <w:t>1</w:t>
      </w:r>
      <w:r w:rsidRPr="00C93CD4">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 xml:space="preserve"> </w:t>
      </w:r>
      <w:r w:rsidR="00305CB4">
        <w:rPr>
          <w:rFonts w:ascii="Courier New" w:hAnsi="Courier New" w:cs="Courier New"/>
          <w:sz w:val="20"/>
          <w:szCs w:val="20"/>
        </w:rPr>
        <w:t>1</w:t>
      </w:r>
      <w:r w:rsidRPr="00C93CD4">
        <w:rPr>
          <w:rFonts w:ascii="Courier New" w:hAnsi="Courier New" w:cs="Courier New"/>
          <w:sz w:val="20"/>
          <w:szCs w:val="20"/>
        </w:rPr>
        <w:t xml:space="preserve"> </w:t>
      </w:r>
      <w:proofErr w:type="gramStart"/>
      <w:r w:rsidRPr="00C93CD4">
        <w:rPr>
          <w:rFonts w:ascii="Courier New" w:hAnsi="Courier New" w:cs="Courier New"/>
          <w:sz w:val="20"/>
          <w:szCs w:val="20"/>
        </w:rPr>
        <w:t xml:space="preserve">13 </w:t>
      </w:r>
      <w:r>
        <w:rPr>
          <w:rFonts w:ascii="Courier New" w:hAnsi="Courier New" w:cs="Courier New"/>
          <w:sz w:val="20"/>
          <w:szCs w:val="20"/>
        </w:rPr>
        <w:t>.</w:t>
      </w:r>
      <w:proofErr w:type="gramEnd"/>
    </w:p>
    <w:p w14:paraId="4A4DD01F" w14:textId="2B6B1BA6" w:rsidR="00A70BCB" w:rsidRDefault="00A70BCB"/>
    <w:p w14:paraId="33A0DD72" w14:textId="3BBB9023" w:rsidR="00F16E63" w:rsidRDefault="00F16E63" w:rsidP="00F16E63">
      <w:r>
        <w:t xml:space="preserve">Thus, the TOPOL_LINK and TOPOL_NODE categories provide </w:t>
      </w:r>
      <w:r w:rsidR="008A3ED4">
        <w:t xml:space="preserve">a </w:t>
      </w:r>
      <w:r>
        <w:t>very flexible format for the representation of periodic nets.</w:t>
      </w:r>
    </w:p>
    <w:p w14:paraId="3A84E0AE" w14:textId="6485F01C" w:rsidR="00305CB4" w:rsidRDefault="00CC1754" w:rsidP="00CC1754">
      <w:r>
        <w:t>More generally, the TOPOL_NODE category involves the following</w:t>
      </w:r>
      <w:r w:rsidR="007475F9">
        <w:t xml:space="preserve"> essential </w:t>
      </w:r>
      <w:r>
        <w:t>keys:</w:t>
      </w:r>
    </w:p>
    <w:p w14:paraId="67B94410" w14:textId="2752383B" w:rsidR="00305CB4" w:rsidRPr="00305CB4" w:rsidRDefault="00305CB4" w:rsidP="00305CB4">
      <w:pPr>
        <w:pBdr>
          <w:top w:val="nil"/>
          <w:left w:val="nil"/>
          <w:bottom w:val="nil"/>
          <w:right w:val="nil"/>
          <w:between w:val="nil"/>
        </w:pBdr>
        <w:spacing w:after="0"/>
        <w:ind w:left="360"/>
        <w:rPr>
          <w:color w:val="000000"/>
        </w:rPr>
      </w:pPr>
      <w:r>
        <w:rPr>
          <w:color w:val="000000"/>
        </w:rPr>
        <w:t>_</w:t>
      </w:r>
      <w:proofErr w:type="spellStart"/>
      <w:r>
        <w:rPr>
          <w:color w:val="000000"/>
        </w:rPr>
        <w:t>topol_node.atom_label</w:t>
      </w:r>
      <w:proofErr w:type="spellEnd"/>
      <w:r>
        <w:rPr>
          <w:color w:val="000000"/>
        </w:rPr>
        <w:t xml:space="preserve"> </w:t>
      </w:r>
      <w:r>
        <w:t>→ _</w:t>
      </w:r>
      <w:proofErr w:type="spellStart"/>
      <w:r>
        <w:t>atom_site_label</w:t>
      </w:r>
      <w:proofErr w:type="spellEnd"/>
    </w:p>
    <w:p w14:paraId="157C954E" w14:textId="77777777" w:rsidR="00136621" w:rsidRDefault="00136621" w:rsidP="00136621">
      <w:pPr>
        <w:pBdr>
          <w:top w:val="nil"/>
          <w:left w:val="nil"/>
          <w:bottom w:val="nil"/>
          <w:right w:val="nil"/>
          <w:between w:val="nil"/>
        </w:pBdr>
        <w:spacing w:after="0"/>
        <w:ind w:left="360"/>
        <w:rPr>
          <w:color w:val="000000"/>
        </w:rPr>
      </w:pPr>
      <w:r>
        <w:t>_</w:t>
      </w:r>
      <w:proofErr w:type="spellStart"/>
      <w:r>
        <w:t>topol_node.fract_x</w:t>
      </w:r>
      <w:proofErr w:type="spellEnd"/>
    </w:p>
    <w:p w14:paraId="67788D47" w14:textId="77777777" w:rsidR="00136621" w:rsidRDefault="00136621" w:rsidP="00136621">
      <w:pPr>
        <w:pBdr>
          <w:top w:val="nil"/>
          <w:left w:val="nil"/>
          <w:bottom w:val="nil"/>
          <w:right w:val="nil"/>
          <w:between w:val="nil"/>
        </w:pBdr>
        <w:spacing w:after="0"/>
        <w:ind w:left="360"/>
        <w:rPr>
          <w:color w:val="000000"/>
        </w:rPr>
      </w:pPr>
      <w:r>
        <w:t>_</w:t>
      </w:r>
      <w:proofErr w:type="spellStart"/>
      <w:r>
        <w:t>topol_node.fract_y</w:t>
      </w:r>
      <w:proofErr w:type="spellEnd"/>
    </w:p>
    <w:p w14:paraId="16D0C2A0" w14:textId="77777777" w:rsidR="00136621" w:rsidRDefault="00136621" w:rsidP="00136621">
      <w:pPr>
        <w:pBdr>
          <w:top w:val="nil"/>
          <w:left w:val="nil"/>
          <w:bottom w:val="nil"/>
          <w:right w:val="nil"/>
          <w:between w:val="nil"/>
        </w:pBdr>
        <w:spacing w:after="0"/>
        <w:ind w:left="360"/>
        <w:rPr>
          <w:color w:val="000000"/>
        </w:rPr>
      </w:pPr>
      <w:r>
        <w:t>_</w:t>
      </w:r>
      <w:proofErr w:type="spellStart"/>
      <w:r>
        <w:t>topol_node.fract_z</w:t>
      </w:r>
      <w:proofErr w:type="spellEnd"/>
    </w:p>
    <w:p w14:paraId="0ED29EBC" w14:textId="77777777" w:rsidR="00EE5FCC" w:rsidRDefault="00EE5FCC" w:rsidP="00EE5FCC">
      <w:pPr>
        <w:numPr>
          <w:ilvl w:val="0"/>
          <w:numId w:val="1"/>
        </w:numPr>
        <w:pBdr>
          <w:top w:val="nil"/>
          <w:left w:val="nil"/>
          <w:bottom w:val="nil"/>
          <w:right w:val="nil"/>
          <w:between w:val="nil"/>
        </w:pBdr>
        <w:spacing w:after="0"/>
      </w:pPr>
      <w:r>
        <w:t>_topol_node.id</w:t>
      </w:r>
    </w:p>
    <w:p w14:paraId="50966576" w14:textId="77777777" w:rsidR="00177A94" w:rsidRDefault="0062043A" w:rsidP="00177A94">
      <w:pPr>
        <w:pBdr>
          <w:top w:val="nil"/>
          <w:left w:val="nil"/>
          <w:bottom w:val="nil"/>
          <w:right w:val="nil"/>
          <w:between w:val="nil"/>
        </w:pBdr>
        <w:spacing w:after="0"/>
        <w:ind w:left="360"/>
        <w:rPr>
          <w:color w:val="000000"/>
        </w:rPr>
      </w:pPr>
      <w:r>
        <w:t>_</w:t>
      </w:r>
      <w:proofErr w:type="spellStart"/>
      <w:r>
        <w:t>topol_node.symop</w:t>
      </w:r>
      <w:proofErr w:type="spellEnd"/>
    </w:p>
    <w:p w14:paraId="7ADDCE73" w14:textId="1E063316" w:rsidR="00177A94" w:rsidRDefault="0062043A" w:rsidP="00177A94">
      <w:pPr>
        <w:pBdr>
          <w:top w:val="nil"/>
          <w:left w:val="nil"/>
          <w:bottom w:val="nil"/>
          <w:right w:val="nil"/>
          <w:between w:val="nil"/>
        </w:pBdr>
        <w:spacing w:after="0"/>
        <w:ind w:left="360"/>
        <w:rPr>
          <w:color w:val="000000"/>
        </w:rPr>
      </w:pPr>
      <w:r>
        <w:t>_</w:t>
      </w:r>
      <w:proofErr w:type="spellStart"/>
      <w:r>
        <w:t>topol_node.</w:t>
      </w:r>
      <w:r w:rsidR="00177A94">
        <w:t>translation</w:t>
      </w:r>
      <w:proofErr w:type="spellEnd"/>
      <w:r w:rsidR="00CC1754" w:rsidRPr="00CB6F3D">
        <w:rPr>
          <w:vertAlign w:val="superscript"/>
        </w:rPr>
        <w:t>ⱡ</w:t>
      </w:r>
    </w:p>
    <w:p w14:paraId="4F7B9318" w14:textId="3DCF5ABD" w:rsidR="00E84931" w:rsidRDefault="00E84931">
      <w:pPr>
        <w:spacing w:after="0"/>
        <w:rPr>
          <w:b/>
          <w:u w:val="single"/>
        </w:rPr>
      </w:pPr>
    </w:p>
    <w:p w14:paraId="4D869447" w14:textId="75F2EB81" w:rsidR="00C031BA" w:rsidRPr="00EC66B5" w:rsidRDefault="00E84931" w:rsidP="00EC66B5">
      <w:pPr>
        <w:pBdr>
          <w:top w:val="nil"/>
          <w:left w:val="nil"/>
          <w:bottom w:val="nil"/>
          <w:right w:val="nil"/>
          <w:between w:val="nil"/>
        </w:pBdr>
        <w:spacing w:after="0"/>
      </w:pPr>
      <w:r w:rsidRPr="00EC66B5">
        <w:t>_topol_node.id is a required tag, as it is the category key, referenced by TOPOL_LINK and TOPOL_ATOM. Its integer value must be unique and typically the series starts with the value 1.  _</w:t>
      </w:r>
      <w:proofErr w:type="spellStart"/>
      <w:r w:rsidRPr="00EC66B5">
        <w:t>topol_</w:t>
      </w:r>
      <w:proofErr w:type="gramStart"/>
      <w:r w:rsidRPr="00EC66B5">
        <w:t>node.atom</w:t>
      </w:r>
      <w:proofErr w:type="gramEnd"/>
      <w:r w:rsidRPr="00EC66B5">
        <w:t>_label</w:t>
      </w:r>
      <w:proofErr w:type="spellEnd"/>
      <w:r w:rsidRPr="00EC66B5">
        <w:t xml:space="preserve">  is required only if</w:t>
      </w:r>
      <w:r w:rsidR="00CA414A" w:rsidRPr="00EC66B5">
        <w:t xml:space="preserve"> one or more of the</w:t>
      </w:r>
      <w:r w:rsidRPr="00EC66B5">
        <w:t xml:space="preserve"> nodes correspond</w:t>
      </w:r>
      <w:r w:rsidR="007475F9" w:rsidRPr="00EC66B5">
        <w:t>s</w:t>
      </w:r>
      <w:r w:rsidRPr="00EC66B5">
        <w:t xml:space="preserve"> to single crystallographic atoms</w:t>
      </w:r>
      <w:r w:rsidR="00CA414A" w:rsidRPr="00EC66B5">
        <w:t xml:space="preserve"> and the TOPOL_ATOM category is not present</w:t>
      </w:r>
      <w:r w:rsidRPr="00EC66B5">
        <w:t xml:space="preserve">. Otherwise, that reference can be </w:t>
      </w:r>
      <w:r w:rsidRPr="00EC66B5">
        <w:lastRenderedPageBreak/>
        <w:t>moved to TOPOL_ATOM (</w:t>
      </w:r>
      <w:r w:rsidR="00CA414A" w:rsidRPr="00EC66B5">
        <w:t xml:space="preserve">see </w:t>
      </w:r>
      <w:r w:rsidRPr="00EC66B5">
        <w:t xml:space="preserve">below). </w:t>
      </w:r>
      <w:ins w:id="1" w:author="Robert Hanson" w:date="2021-09-11T04:30:00Z">
        <w:r w:rsidR="00C767AF" w:rsidRPr="007919FF">
          <w:rPr>
            <w:highlight w:val="yellow"/>
            <w:rPrChange w:id="2" w:author="Robert Hanson" w:date="2021-09-11T04:55:00Z">
              <w:rPr/>
            </w:rPrChange>
          </w:rPr>
          <w:t>The data items _</w:t>
        </w:r>
        <w:proofErr w:type="spellStart"/>
        <w:r w:rsidR="00C767AF" w:rsidRPr="007919FF">
          <w:rPr>
            <w:highlight w:val="yellow"/>
            <w:rPrChange w:id="3" w:author="Robert Hanson" w:date="2021-09-11T04:55:00Z">
              <w:rPr/>
            </w:rPrChange>
          </w:rPr>
          <w:t>topol_</w:t>
        </w:r>
        <w:proofErr w:type="gramStart"/>
        <w:r w:rsidR="00C767AF" w:rsidRPr="007919FF">
          <w:rPr>
            <w:highlight w:val="yellow"/>
            <w:rPrChange w:id="4" w:author="Robert Hanson" w:date="2021-09-11T04:55:00Z">
              <w:rPr/>
            </w:rPrChange>
          </w:rPr>
          <w:t>node.fract</w:t>
        </w:r>
        <w:proofErr w:type="gramEnd"/>
        <w:r w:rsidR="00C767AF" w:rsidRPr="007919FF">
          <w:rPr>
            <w:highlight w:val="yellow"/>
            <w:rPrChange w:id="5" w:author="Robert Hanson" w:date="2021-09-11T04:55:00Z">
              <w:rPr/>
            </w:rPrChange>
          </w:rPr>
          <w:t>_x</w:t>
        </w:r>
        <w:proofErr w:type="spellEnd"/>
        <w:r w:rsidR="00C767AF" w:rsidRPr="007919FF">
          <w:rPr>
            <w:highlight w:val="yellow"/>
            <w:rPrChange w:id="6" w:author="Robert Hanson" w:date="2021-09-11T04:55:00Z">
              <w:rPr/>
            </w:rPrChange>
          </w:rPr>
          <w:t>, _</w:t>
        </w:r>
        <w:proofErr w:type="spellStart"/>
        <w:r w:rsidR="00C767AF" w:rsidRPr="007919FF">
          <w:rPr>
            <w:highlight w:val="yellow"/>
            <w:rPrChange w:id="7" w:author="Robert Hanson" w:date="2021-09-11T04:55:00Z">
              <w:rPr/>
            </w:rPrChange>
          </w:rPr>
          <w:t>topol_node.fract_y</w:t>
        </w:r>
        <w:proofErr w:type="spellEnd"/>
        <w:r w:rsidR="00C767AF" w:rsidRPr="007919FF">
          <w:rPr>
            <w:highlight w:val="yellow"/>
            <w:rPrChange w:id="8" w:author="Robert Hanson" w:date="2021-09-11T04:55:00Z">
              <w:rPr/>
            </w:rPrChange>
          </w:rPr>
          <w:t>, and _</w:t>
        </w:r>
        <w:proofErr w:type="spellStart"/>
        <w:r w:rsidR="00C767AF" w:rsidRPr="007919FF">
          <w:rPr>
            <w:highlight w:val="yellow"/>
            <w:rPrChange w:id="9" w:author="Robert Hanson" w:date="2021-09-11T04:55:00Z">
              <w:rPr/>
            </w:rPrChange>
          </w:rPr>
          <w:t>topol_node.fract_z</w:t>
        </w:r>
        <w:proofErr w:type="spellEnd"/>
        <w:r w:rsidR="00C767AF" w:rsidRPr="007919FF">
          <w:rPr>
            <w:highlight w:val="yellow"/>
            <w:rPrChange w:id="10" w:author="Robert Hanson" w:date="2021-09-11T04:55:00Z">
              <w:rPr/>
            </w:rPrChange>
          </w:rPr>
          <w:t xml:space="preserve"> are symmetry-transformed fractional coordinate</w:t>
        </w:r>
      </w:ins>
      <w:ins w:id="11" w:author="Robert Hanson" w:date="2021-09-11T04:55:00Z">
        <w:r w:rsidR="007919FF">
          <w:rPr>
            <w:highlight w:val="yellow"/>
          </w:rPr>
          <w:t>s</w:t>
        </w:r>
      </w:ins>
      <w:ins w:id="12" w:author="Robert Hanson" w:date="2021-09-11T04:30:00Z">
        <w:r w:rsidR="00C767AF" w:rsidRPr="007919FF">
          <w:rPr>
            <w:highlight w:val="yellow"/>
            <w:rPrChange w:id="13" w:author="Robert Hanson" w:date="2021-09-11T04:55:00Z">
              <w:rPr/>
            </w:rPrChange>
          </w:rPr>
          <w:t xml:space="preserve">. </w:t>
        </w:r>
      </w:ins>
      <w:ins w:id="14" w:author="Robert Hanson" w:date="2021-09-11T04:41:00Z">
        <w:r w:rsidR="009C4D63" w:rsidRPr="007919FF">
          <w:rPr>
            <w:highlight w:val="yellow"/>
            <w:rPrChange w:id="15" w:author="Robert Hanson" w:date="2021-09-11T04:55:00Z">
              <w:rPr/>
            </w:rPrChange>
          </w:rPr>
          <w:t>I</w:t>
        </w:r>
      </w:ins>
      <w:ins w:id="16" w:author="Robert Hanson" w:date="2021-09-11T04:42:00Z">
        <w:r w:rsidR="009C4D63" w:rsidRPr="007919FF">
          <w:rPr>
            <w:highlight w:val="yellow"/>
            <w:rPrChange w:id="17" w:author="Robert Hanson" w:date="2021-09-11T04:55:00Z">
              <w:rPr/>
            </w:rPrChange>
          </w:rPr>
          <w:t>f present for the loop, t</w:t>
        </w:r>
      </w:ins>
      <w:ins w:id="18" w:author="Robert Hanson" w:date="2021-09-11T04:30:00Z">
        <w:r w:rsidR="00C767AF" w:rsidRPr="007919FF">
          <w:rPr>
            <w:highlight w:val="yellow"/>
            <w:rPrChange w:id="19" w:author="Robert Hanson" w:date="2021-09-11T04:55:00Z">
              <w:rPr/>
            </w:rPrChange>
          </w:rPr>
          <w:t xml:space="preserve">hey should be listed as the default ‘.’ whenever the symmetry transformation </w:t>
        </w:r>
      </w:ins>
      <w:ins w:id="20" w:author="Robert Hanson" w:date="2021-09-11T04:44:00Z">
        <w:r w:rsidR="000F65D1" w:rsidRPr="007919FF">
          <w:rPr>
            <w:highlight w:val="yellow"/>
            <w:rPrChange w:id="21" w:author="Robert Hanson" w:date="2021-09-11T04:55:00Z">
              <w:rPr/>
            </w:rPrChange>
          </w:rPr>
          <w:t xml:space="preserve">is the </w:t>
        </w:r>
      </w:ins>
      <w:ins w:id="22" w:author="Robert Hanson" w:date="2021-09-11T04:45:00Z">
        <w:r w:rsidR="000F65D1" w:rsidRPr="007919FF">
          <w:rPr>
            <w:highlight w:val="yellow"/>
            <w:rPrChange w:id="23" w:author="Robert Hanson" w:date="2021-09-11T04:55:00Z">
              <w:rPr/>
            </w:rPrChange>
          </w:rPr>
          <w:t xml:space="preserve">default transformation </w:t>
        </w:r>
      </w:ins>
      <w:ins w:id="24" w:author="Robert Hanson" w:date="2021-09-11T04:30:00Z">
        <w:r w:rsidR="00C767AF" w:rsidRPr="007919FF">
          <w:rPr>
            <w:highlight w:val="yellow"/>
            <w:rPrChange w:id="25" w:author="Robert Hanson" w:date="2021-09-11T04:55:00Z">
              <w:rPr/>
            </w:rPrChange>
          </w:rPr>
          <w:t>(</w:t>
        </w:r>
        <w:proofErr w:type="spellStart"/>
        <w:r w:rsidR="00C767AF" w:rsidRPr="007919FF">
          <w:rPr>
            <w:highlight w:val="yellow"/>
            <w:rPrChange w:id="26" w:author="Robert Hanson" w:date="2021-09-11T04:55:00Z">
              <w:rPr/>
            </w:rPrChange>
          </w:rPr>
          <w:t>x,y,z</w:t>
        </w:r>
        <w:proofErr w:type="spellEnd"/>
        <w:r w:rsidR="00C767AF" w:rsidRPr="007919FF">
          <w:rPr>
            <w:highlight w:val="yellow"/>
            <w:rPrChange w:id="27" w:author="Robert Hanson" w:date="2021-09-11T04:55:00Z">
              <w:rPr/>
            </w:rPrChange>
          </w:rPr>
          <w:t xml:space="preserve"> [0 0 0]</w:t>
        </w:r>
      </w:ins>
      <w:ins w:id="28" w:author="Robert Hanson" w:date="2021-09-11T04:46:00Z">
        <w:r w:rsidR="000F65D1" w:rsidRPr="007919FF">
          <w:rPr>
            <w:highlight w:val="yellow"/>
            <w:rPrChange w:id="29" w:author="Robert Hanson" w:date="2021-09-11T04:55:00Z">
              <w:rPr/>
            </w:rPrChange>
          </w:rPr>
          <w:t>, explicitly or implied</w:t>
        </w:r>
      </w:ins>
      <w:ins w:id="30" w:author="Robert Hanson" w:date="2021-09-11T04:30:00Z">
        <w:r w:rsidR="00C767AF" w:rsidRPr="007919FF">
          <w:rPr>
            <w:highlight w:val="yellow"/>
            <w:rPrChange w:id="31" w:author="Robert Hanson" w:date="2021-09-11T04:55:00Z">
              <w:rPr/>
            </w:rPrChange>
          </w:rPr>
          <w:t>)</w:t>
        </w:r>
      </w:ins>
      <w:ins w:id="32" w:author="Robert Hanson" w:date="2021-09-11T04:47:00Z">
        <w:r w:rsidR="000F65D1" w:rsidRPr="007919FF">
          <w:rPr>
            <w:highlight w:val="yellow"/>
            <w:rPrChange w:id="33" w:author="Robert Hanson" w:date="2021-09-11T04:55:00Z">
              <w:rPr/>
            </w:rPrChange>
          </w:rPr>
          <w:t xml:space="preserve"> and </w:t>
        </w:r>
      </w:ins>
      <w:del w:id="34" w:author="Robert Hanson" w:date="2021-09-11T04:47:00Z">
        <w:r w:rsidR="006002DB" w:rsidRPr="007919FF" w:rsidDel="000F65D1">
          <w:rPr>
            <w:highlight w:val="yellow"/>
            <w:rPrChange w:id="35" w:author="Robert Hanson" w:date="2021-09-11T04:55:00Z">
              <w:rPr/>
            </w:rPrChange>
          </w:rPr>
          <w:delText xml:space="preserve">a node does not correlate with an atom position in ATOM_SITE, </w:delText>
        </w:r>
        <w:r w:rsidR="00CA414A" w:rsidRPr="007919FF" w:rsidDel="000F65D1">
          <w:rPr>
            <w:highlight w:val="yellow"/>
            <w:rPrChange w:id="36" w:author="Robert Hanson" w:date="2021-09-11T04:55:00Z">
              <w:rPr/>
            </w:rPrChange>
          </w:rPr>
          <w:delText xml:space="preserve">and </w:delText>
        </w:r>
      </w:del>
      <w:r w:rsidR="00CA414A" w:rsidRPr="007919FF">
        <w:rPr>
          <w:highlight w:val="yellow"/>
          <w:rPrChange w:id="37" w:author="Robert Hanson" w:date="2021-09-11T04:55:00Z">
            <w:rPr/>
          </w:rPrChange>
        </w:rPr>
        <w:t xml:space="preserve">the </w:t>
      </w:r>
      <w:del w:id="38" w:author="Robert Hanson" w:date="2021-09-11T04:40:00Z">
        <w:r w:rsidR="00CA414A" w:rsidRPr="007919FF" w:rsidDel="009C4D63">
          <w:rPr>
            <w:highlight w:val="yellow"/>
            <w:rPrChange w:id="39" w:author="Robert Hanson" w:date="2021-09-11T04:55:00Z">
              <w:rPr/>
            </w:rPrChange>
          </w:rPr>
          <w:delText>data item</w:delText>
        </w:r>
      </w:del>
      <w:r w:rsidR="00CA414A" w:rsidRPr="007919FF">
        <w:rPr>
          <w:highlight w:val="yellow"/>
          <w:rPrChange w:id="40" w:author="Robert Hanson" w:date="2021-09-11T04:55:00Z">
            <w:rPr/>
          </w:rPrChange>
        </w:rPr>
        <w:t xml:space="preserve"> </w:t>
      </w:r>
      <w:ins w:id="41" w:author="Robert Hanson" w:date="2021-09-11T04:40:00Z">
        <w:r w:rsidR="009C4D63" w:rsidRPr="007919FF">
          <w:rPr>
            <w:highlight w:val="yellow"/>
            <w:rPrChange w:id="42" w:author="Robert Hanson" w:date="2021-09-11T04:55:00Z">
              <w:rPr/>
            </w:rPrChange>
          </w:rPr>
          <w:t xml:space="preserve">node </w:t>
        </w:r>
      </w:ins>
      <w:r w:rsidR="00CA414A" w:rsidRPr="007919FF">
        <w:rPr>
          <w:highlight w:val="yellow"/>
          <w:rPrChange w:id="43" w:author="Robert Hanson" w:date="2021-09-11T04:55:00Z">
            <w:rPr/>
          </w:rPrChange>
        </w:rPr>
        <w:t>is not referenced from TOPOL_ATOM</w:t>
      </w:r>
      <w:del w:id="44" w:author="Robert Hanson" w:date="2021-09-11T04:48:00Z">
        <w:r w:rsidR="00CA414A" w:rsidRPr="007919FF" w:rsidDel="000F65D1">
          <w:rPr>
            <w:highlight w:val="yellow"/>
            <w:rPrChange w:id="45" w:author="Robert Hanson" w:date="2021-09-11T04:55:00Z">
              <w:rPr/>
            </w:rPrChange>
          </w:rPr>
          <w:delText xml:space="preserve">, </w:delText>
        </w:r>
        <w:r w:rsidR="006002DB" w:rsidRPr="007919FF" w:rsidDel="000F65D1">
          <w:rPr>
            <w:highlight w:val="yellow"/>
            <w:rPrChange w:id="46" w:author="Robert Hanson" w:date="2021-09-11T04:55:00Z">
              <w:rPr/>
            </w:rPrChange>
          </w:rPr>
          <w:delText>then these fields</w:delText>
        </w:r>
        <w:r w:rsidR="00CA414A" w:rsidRPr="007919FF" w:rsidDel="000F65D1">
          <w:rPr>
            <w:highlight w:val="yellow"/>
            <w:rPrChange w:id="47" w:author="Robert Hanson" w:date="2021-09-11T04:55:00Z">
              <w:rPr/>
            </w:rPrChange>
          </w:rPr>
          <w:delText xml:space="preserve"> must indicate the position of the node</w:delText>
        </w:r>
      </w:del>
      <w:r w:rsidR="00C031BA" w:rsidRPr="007919FF">
        <w:rPr>
          <w:highlight w:val="yellow"/>
          <w:rPrChange w:id="48" w:author="Robert Hanson" w:date="2021-09-11T04:55:00Z">
            <w:rPr/>
          </w:rPrChange>
        </w:rPr>
        <w:t xml:space="preserve">. </w:t>
      </w:r>
      <w:ins w:id="49" w:author="Robert Hanson" w:date="2021-09-11T04:35:00Z">
        <w:r w:rsidR="009C4D63" w:rsidRPr="007919FF">
          <w:rPr>
            <w:highlight w:val="yellow"/>
            <w:rPrChange w:id="50" w:author="Robert Hanson" w:date="2021-09-11T04:55:00Z">
              <w:rPr/>
            </w:rPrChange>
          </w:rPr>
          <w:t xml:space="preserve">When fractional coordinates are </w:t>
        </w:r>
      </w:ins>
      <w:ins w:id="51" w:author="Robert Hanson" w:date="2021-09-11T04:56:00Z">
        <w:r w:rsidR="007919FF">
          <w:rPr>
            <w:highlight w:val="yellow"/>
          </w:rPr>
          <w:t>present</w:t>
        </w:r>
      </w:ins>
      <w:ins w:id="52" w:author="Robert Hanson" w:date="2021-09-11T04:35:00Z">
        <w:r w:rsidR="009C4D63" w:rsidRPr="007919FF">
          <w:rPr>
            <w:highlight w:val="yellow"/>
            <w:rPrChange w:id="53" w:author="Robert Hanson" w:date="2021-09-11T04:55:00Z">
              <w:rPr/>
            </w:rPrChange>
          </w:rPr>
          <w:t xml:space="preserve"> for a packet in _</w:t>
        </w:r>
        <w:proofErr w:type="spellStart"/>
        <w:r w:rsidR="009C4D63" w:rsidRPr="007919FF">
          <w:rPr>
            <w:highlight w:val="yellow"/>
            <w:rPrChange w:id="54" w:author="Robert Hanson" w:date="2021-09-11T04:55:00Z">
              <w:rPr/>
            </w:rPrChange>
          </w:rPr>
          <w:t>topol_</w:t>
        </w:r>
        <w:proofErr w:type="gramStart"/>
        <w:r w:rsidR="009C4D63" w:rsidRPr="007919FF">
          <w:rPr>
            <w:highlight w:val="yellow"/>
            <w:rPrChange w:id="55" w:author="Robert Hanson" w:date="2021-09-11T04:55:00Z">
              <w:rPr/>
            </w:rPrChange>
          </w:rPr>
          <w:t>node</w:t>
        </w:r>
        <w:proofErr w:type="spellEnd"/>
        <w:r w:rsidR="009C4D63" w:rsidRPr="007919FF">
          <w:rPr>
            <w:highlight w:val="yellow"/>
            <w:rPrChange w:id="56" w:author="Robert Hanson" w:date="2021-09-11T04:55:00Z">
              <w:rPr/>
            </w:rPrChange>
          </w:rPr>
          <w:t xml:space="preserve">, </w:t>
        </w:r>
      </w:ins>
      <w:r w:rsidR="00C031BA" w:rsidRPr="007919FF">
        <w:rPr>
          <w:highlight w:val="yellow"/>
          <w:rPrChange w:id="57" w:author="Robert Hanson" w:date="2021-09-11T04:55:00Z">
            <w:rPr/>
          </w:rPrChange>
        </w:rPr>
        <w:t xml:space="preserve"> _</w:t>
      </w:r>
      <w:proofErr w:type="spellStart"/>
      <w:proofErr w:type="gramEnd"/>
      <w:r w:rsidR="00C031BA" w:rsidRPr="007919FF">
        <w:rPr>
          <w:highlight w:val="yellow"/>
          <w:rPrChange w:id="58" w:author="Robert Hanson" w:date="2021-09-11T04:55:00Z">
            <w:rPr/>
          </w:rPrChange>
        </w:rPr>
        <w:t>topol_node.symop</w:t>
      </w:r>
      <w:proofErr w:type="spellEnd"/>
      <w:r w:rsidR="00C031BA" w:rsidRPr="007919FF">
        <w:rPr>
          <w:highlight w:val="yellow"/>
          <w:rPrChange w:id="59" w:author="Robert Hanson" w:date="2021-09-11T04:55:00Z">
            <w:rPr/>
          </w:rPrChange>
        </w:rPr>
        <w:t xml:space="preserve"> and _</w:t>
      </w:r>
      <w:proofErr w:type="spellStart"/>
      <w:r w:rsidR="00C031BA" w:rsidRPr="007919FF">
        <w:rPr>
          <w:highlight w:val="yellow"/>
          <w:rPrChange w:id="60" w:author="Robert Hanson" w:date="2021-09-11T04:55:00Z">
            <w:rPr/>
          </w:rPrChange>
        </w:rPr>
        <w:t>topol_node.translation</w:t>
      </w:r>
      <w:proofErr w:type="spellEnd"/>
      <w:r w:rsidR="00C031BA" w:rsidRPr="007919FF">
        <w:rPr>
          <w:highlight w:val="yellow"/>
          <w:rPrChange w:id="61" w:author="Robert Hanson" w:date="2021-09-11T04:55:00Z">
            <w:rPr/>
          </w:rPrChange>
        </w:rPr>
        <w:t xml:space="preserve"> should not be </w:t>
      </w:r>
      <w:ins w:id="62" w:author="Robert Hanson" w:date="2021-09-11T04:36:00Z">
        <w:r w:rsidR="009C4D63" w:rsidRPr="007919FF">
          <w:rPr>
            <w:highlight w:val="yellow"/>
            <w:rPrChange w:id="63" w:author="Robert Hanson" w:date="2021-09-11T04:55:00Z">
              <w:rPr/>
            </w:rPrChange>
          </w:rPr>
          <w:t xml:space="preserve">present </w:t>
        </w:r>
      </w:ins>
      <w:del w:id="64" w:author="Robert Hanson" w:date="2021-09-11T04:36:00Z">
        <w:r w:rsidR="00C031BA" w:rsidRPr="007919FF" w:rsidDel="009C4D63">
          <w:rPr>
            <w:highlight w:val="yellow"/>
            <w:rPrChange w:id="65" w:author="Robert Hanson" w:date="2021-09-11T04:55:00Z">
              <w:rPr/>
            </w:rPrChange>
          </w:rPr>
          <w:delText xml:space="preserve">used in that case </w:delText>
        </w:r>
      </w:del>
      <w:r w:rsidR="00C031BA" w:rsidRPr="007919FF">
        <w:rPr>
          <w:highlight w:val="yellow"/>
          <w:rPrChange w:id="66" w:author="Robert Hanson" w:date="2021-09-11T04:55:00Z">
            <w:rPr/>
          </w:rPrChange>
        </w:rPr>
        <w:t>(</w:t>
      </w:r>
      <w:ins w:id="67" w:author="Robert Hanson" w:date="2021-09-11T04:37:00Z">
        <w:r w:rsidR="009C4D63" w:rsidRPr="007919FF">
          <w:rPr>
            <w:highlight w:val="yellow"/>
            <w:rPrChange w:id="68" w:author="Robert Hanson" w:date="2021-09-11T04:55:00Z">
              <w:rPr/>
            </w:rPrChange>
          </w:rPr>
          <w:t>or</w:t>
        </w:r>
      </w:ins>
      <w:del w:id="69" w:author="Robert Hanson" w:date="2021-09-11T04:37:00Z">
        <w:r w:rsidR="00C031BA" w:rsidRPr="007919FF" w:rsidDel="009C4D63">
          <w:rPr>
            <w:highlight w:val="yellow"/>
            <w:rPrChange w:id="70" w:author="Robert Hanson" w:date="2021-09-11T04:55:00Z">
              <w:rPr/>
            </w:rPrChange>
          </w:rPr>
          <w:delText>and</w:delText>
        </w:r>
      </w:del>
      <w:r w:rsidR="00C031BA" w:rsidRPr="007919FF">
        <w:rPr>
          <w:highlight w:val="yellow"/>
          <w:rPrChange w:id="71" w:author="Robert Hanson" w:date="2021-09-11T04:55:00Z">
            <w:rPr/>
          </w:rPrChange>
        </w:rPr>
        <w:t>, if present,</w:t>
      </w:r>
      <w:ins w:id="72" w:author="Robert Hanson" w:date="2021-09-11T04:37:00Z">
        <w:r w:rsidR="009C4D63" w:rsidRPr="007919FF">
          <w:rPr>
            <w:highlight w:val="yellow"/>
            <w:rPrChange w:id="73" w:author="Robert Hanson" w:date="2021-09-11T04:55:00Z">
              <w:rPr/>
            </w:rPrChange>
          </w:rPr>
          <w:t xml:space="preserve"> should match the</w:t>
        </w:r>
      </w:ins>
      <w:ins w:id="74" w:author="Robert Hanson" w:date="2021-09-11T04:38:00Z">
        <w:r w:rsidR="009C4D63" w:rsidRPr="007919FF">
          <w:rPr>
            <w:highlight w:val="yellow"/>
            <w:rPrChange w:id="75" w:author="Robert Hanson" w:date="2021-09-11T04:55:00Z">
              <w:rPr/>
            </w:rPrChange>
          </w:rPr>
          <w:t xml:space="preserve"> </w:t>
        </w:r>
      </w:ins>
      <w:ins w:id="76" w:author="Robert Hanson" w:date="2021-09-11T04:56:00Z">
        <w:r w:rsidR="007919FF">
          <w:rPr>
            <w:highlight w:val="yellow"/>
          </w:rPr>
          <w:t xml:space="preserve">given </w:t>
        </w:r>
      </w:ins>
      <w:ins w:id="77" w:author="Robert Hanson" w:date="2021-09-11T04:38:00Z">
        <w:r w:rsidR="009C4D63" w:rsidRPr="007919FF">
          <w:rPr>
            <w:highlight w:val="yellow"/>
            <w:rPrChange w:id="78" w:author="Robert Hanson" w:date="2021-09-11T04:55:00Z">
              <w:rPr/>
            </w:rPrChange>
          </w:rPr>
          <w:t>transformed fractional coordinates</w:t>
        </w:r>
      </w:ins>
      <w:del w:id="79" w:author="Robert Hanson" w:date="2021-09-11T04:37:00Z">
        <w:r w:rsidR="00C031BA" w:rsidRPr="007919FF" w:rsidDel="009C4D63">
          <w:rPr>
            <w:highlight w:val="yellow"/>
            <w:rPrChange w:id="80" w:author="Robert Hanson" w:date="2021-09-11T04:55:00Z">
              <w:rPr/>
            </w:rPrChange>
          </w:rPr>
          <w:delText xml:space="preserve"> may be ignored</w:delText>
        </w:r>
      </w:del>
      <w:r w:rsidR="00C031BA" w:rsidRPr="007919FF">
        <w:rPr>
          <w:highlight w:val="yellow"/>
          <w:rPrChange w:id="81" w:author="Robert Hanson" w:date="2021-09-11T04:55:00Z">
            <w:rPr/>
          </w:rPrChange>
        </w:rPr>
        <w:t>)</w:t>
      </w:r>
      <w:r w:rsidR="006002DB" w:rsidRPr="007919FF">
        <w:rPr>
          <w:highlight w:val="yellow"/>
          <w:rPrChange w:id="82" w:author="Robert Hanson" w:date="2021-09-11T04:55:00Z">
            <w:rPr/>
          </w:rPrChange>
        </w:rPr>
        <w:t>.</w:t>
      </w:r>
    </w:p>
    <w:p w14:paraId="058A2B2D" w14:textId="516C946A" w:rsidR="00E84931" w:rsidRPr="00EC66B5" w:rsidRDefault="006002DB" w:rsidP="00C031BA">
      <w:pPr>
        <w:pBdr>
          <w:top w:val="nil"/>
          <w:left w:val="nil"/>
          <w:bottom w:val="nil"/>
          <w:right w:val="nil"/>
          <w:between w:val="nil"/>
        </w:pBdr>
        <w:spacing w:after="0"/>
        <w:ind w:left="360"/>
      </w:pPr>
      <w:r w:rsidRPr="00EC66B5">
        <w:t xml:space="preserve"> </w:t>
      </w:r>
    </w:p>
    <w:p w14:paraId="0EEACC74" w14:textId="7C977155" w:rsidR="00D76F97" w:rsidRPr="00EC66B5" w:rsidRDefault="00E84931" w:rsidP="00CA414A">
      <w:pPr>
        <w:spacing w:after="0"/>
        <w:rPr>
          <w:bCs/>
        </w:rPr>
      </w:pPr>
      <w:r w:rsidRPr="00EC66B5">
        <w:rPr>
          <w:bCs/>
        </w:rPr>
        <w:t xml:space="preserve">Additional </w:t>
      </w:r>
      <w:r w:rsidR="006002DB" w:rsidRPr="00EC66B5">
        <w:rPr>
          <w:bCs/>
        </w:rPr>
        <w:t xml:space="preserve">TOPOL_NODE </w:t>
      </w:r>
      <w:r w:rsidRPr="00EC66B5">
        <w:rPr>
          <w:bCs/>
        </w:rPr>
        <w:t>descriptors include:</w:t>
      </w:r>
    </w:p>
    <w:p w14:paraId="58E3CF2D" w14:textId="77777777" w:rsidR="00CA414A" w:rsidRPr="00EC66B5" w:rsidRDefault="00CA414A" w:rsidP="00CA414A">
      <w:pPr>
        <w:spacing w:after="0"/>
        <w:rPr>
          <w:bCs/>
        </w:rPr>
      </w:pPr>
    </w:p>
    <w:p w14:paraId="0000001B" w14:textId="433009ED" w:rsidR="00AF213C" w:rsidRPr="00EC66B5" w:rsidRDefault="0095419D">
      <w:pPr>
        <w:spacing w:after="0"/>
        <w:ind w:left="284"/>
      </w:pPr>
      <w:r w:rsidRPr="00EC66B5">
        <w:t>_</w:t>
      </w:r>
      <w:proofErr w:type="spellStart"/>
      <w:r w:rsidRPr="00EC66B5">
        <w:t>topol_node.chemical_formula_iupac</w:t>
      </w:r>
      <w:proofErr w:type="spellEnd"/>
    </w:p>
    <w:p w14:paraId="0000001C" w14:textId="77777777" w:rsidR="00AF213C" w:rsidRPr="00EC66B5" w:rsidRDefault="0095419D">
      <w:pPr>
        <w:spacing w:after="0"/>
        <w:ind w:left="284"/>
      </w:pPr>
      <w:r w:rsidRPr="00EC66B5">
        <w:t>_</w:t>
      </w:r>
      <w:proofErr w:type="spellStart"/>
      <w:r w:rsidRPr="00EC66B5">
        <w:t>topol_node.chemical_formula_moiety</w:t>
      </w:r>
      <w:proofErr w:type="spellEnd"/>
    </w:p>
    <w:p w14:paraId="0000001D" w14:textId="77777777" w:rsidR="00AF213C" w:rsidRPr="00EC66B5" w:rsidRDefault="0095419D">
      <w:pPr>
        <w:spacing w:after="0"/>
        <w:ind w:left="284"/>
      </w:pPr>
      <w:r w:rsidRPr="00EC66B5">
        <w:t>_</w:t>
      </w:r>
      <w:proofErr w:type="spellStart"/>
      <w:r w:rsidRPr="00EC66B5">
        <w:t>topol_node.chemical_formula_sum</w:t>
      </w:r>
      <w:proofErr w:type="spellEnd"/>
    </w:p>
    <w:p w14:paraId="00000021" w14:textId="60EFBE12" w:rsidR="00AF213C" w:rsidRPr="00EC66B5" w:rsidRDefault="0095419D">
      <w:pPr>
        <w:spacing w:after="0"/>
        <w:ind w:left="284"/>
      </w:pPr>
      <w:r w:rsidRPr="00EC66B5">
        <w:t>_</w:t>
      </w:r>
      <w:proofErr w:type="spellStart"/>
      <w:r w:rsidRPr="00EC66B5">
        <w:t>topol_node.coordination_sequence</w:t>
      </w:r>
      <w:proofErr w:type="spellEnd"/>
    </w:p>
    <w:p w14:paraId="685BA449" w14:textId="520AB468" w:rsidR="00D463B2" w:rsidRPr="00EC66B5" w:rsidRDefault="00D463B2">
      <w:pPr>
        <w:spacing w:after="0"/>
        <w:ind w:left="284"/>
      </w:pPr>
      <w:r w:rsidRPr="00EC66B5">
        <w:t>_</w:t>
      </w:r>
      <w:proofErr w:type="spellStart"/>
      <w:r w:rsidRPr="00EC66B5">
        <w:t>topol_node.coordination_sequence_plain</w:t>
      </w:r>
      <w:proofErr w:type="spellEnd"/>
    </w:p>
    <w:p w14:paraId="17DA8D58" w14:textId="30C1433D" w:rsidR="00CA414A" w:rsidRPr="00EC66B5" w:rsidRDefault="00CA414A" w:rsidP="00CA414A">
      <w:pPr>
        <w:spacing w:after="0"/>
        <w:ind w:firstLine="284"/>
      </w:pPr>
      <w:r w:rsidRPr="00EC66B5">
        <w:t>_</w:t>
      </w:r>
      <w:proofErr w:type="spellStart"/>
      <w:r w:rsidRPr="00EC66B5">
        <w:t>topol_node.extended_point_symbol</w:t>
      </w:r>
      <w:proofErr w:type="spellEnd"/>
    </w:p>
    <w:p w14:paraId="72BDB5F1" w14:textId="366D39F8" w:rsidR="00CA414A" w:rsidRPr="00EC66B5" w:rsidRDefault="00D76F97" w:rsidP="00EE5FCC">
      <w:pPr>
        <w:pBdr>
          <w:top w:val="nil"/>
          <w:left w:val="nil"/>
          <w:bottom w:val="nil"/>
          <w:right w:val="nil"/>
          <w:between w:val="nil"/>
        </w:pBdr>
        <w:spacing w:after="0"/>
        <w:ind w:firstLine="284"/>
        <w:rPr>
          <w:color w:val="000000"/>
        </w:rPr>
      </w:pPr>
      <w:r w:rsidRPr="00EC66B5">
        <w:rPr>
          <w:color w:val="000000"/>
        </w:rPr>
        <w:t>_</w:t>
      </w:r>
      <w:proofErr w:type="spellStart"/>
      <w:r w:rsidRPr="00EC66B5">
        <w:rPr>
          <w:color w:val="000000"/>
        </w:rPr>
        <w:t>topol_node.label</w:t>
      </w:r>
      <w:proofErr w:type="spellEnd"/>
    </w:p>
    <w:p w14:paraId="7BB46485" w14:textId="45268B60" w:rsidR="00CA414A" w:rsidRPr="00EC66B5" w:rsidRDefault="00CA414A" w:rsidP="00EE5FCC">
      <w:pPr>
        <w:pBdr>
          <w:top w:val="nil"/>
          <w:left w:val="nil"/>
          <w:bottom w:val="nil"/>
          <w:right w:val="nil"/>
          <w:between w:val="nil"/>
        </w:pBdr>
        <w:spacing w:after="0"/>
        <w:ind w:firstLine="284"/>
        <w:rPr>
          <w:color w:val="000000"/>
        </w:rPr>
      </w:pPr>
      <w:r w:rsidRPr="00EC66B5">
        <w:rPr>
          <w:color w:val="000000"/>
        </w:rPr>
        <w:t>_</w:t>
      </w:r>
      <w:proofErr w:type="spellStart"/>
      <w:r w:rsidRPr="00EC66B5">
        <w:rPr>
          <w:color w:val="000000"/>
        </w:rPr>
        <w:t>topol_node.net_id</w:t>
      </w:r>
      <w:proofErr w:type="spellEnd"/>
      <w:r w:rsidRPr="00EC66B5">
        <w:rPr>
          <w:color w:val="000000"/>
        </w:rPr>
        <w:t xml:space="preserve"> </w:t>
      </w:r>
      <w:r w:rsidRPr="00EC66B5">
        <w:t>→ _topol_net.id</w:t>
      </w:r>
    </w:p>
    <w:p w14:paraId="00000022" w14:textId="77777777" w:rsidR="00AF213C" w:rsidRPr="00EC66B5" w:rsidRDefault="0095419D">
      <w:pPr>
        <w:spacing w:after="0"/>
        <w:ind w:left="284"/>
      </w:pPr>
      <w:r w:rsidRPr="00EC66B5">
        <w:t>_</w:t>
      </w:r>
      <w:proofErr w:type="spellStart"/>
      <w:r w:rsidRPr="00EC66B5">
        <w:t>topol_node.point_symbol</w:t>
      </w:r>
      <w:proofErr w:type="spellEnd"/>
    </w:p>
    <w:p w14:paraId="28BF3946" w14:textId="77777777" w:rsidR="00136621" w:rsidRPr="00EC66B5" w:rsidRDefault="00136621" w:rsidP="00136621">
      <w:pPr>
        <w:spacing w:after="0"/>
        <w:ind w:left="284"/>
      </w:pPr>
      <w:r w:rsidRPr="00EC66B5">
        <w:t>_</w:t>
      </w:r>
      <w:proofErr w:type="spellStart"/>
      <w:r w:rsidRPr="00EC66B5">
        <w:t>topol_node.structural_formula_InChI</w:t>
      </w:r>
      <w:proofErr w:type="spellEnd"/>
    </w:p>
    <w:p w14:paraId="4B0507FF" w14:textId="77777777" w:rsidR="00136621" w:rsidRPr="00EC66B5" w:rsidRDefault="00136621" w:rsidP="00136621">
      <w:pPr>
        <w:spacing w:after="0"/>
        <w:ind w:left="284"/>
      </w:pPr>
      <w:r w:rsidRPr="00EC66B5">
        <w:t>_</w:t>
      </w:r>
      <w:proofErr w:type="spellStart"/>
      <w:r w:rsidRPr="00EC66B5">
        <w:t>topol_node.structural_formula_SMILES</w:t>
      </w:r>
      <w:proofErr w:type="spellEnd"/>
    </w:p>
    <w:p w14:paraId="407E055D" w14:textId="77777777" w:rsidR="00CA414A" w:rsidRPr="00EC66B5" w:rsidRDefault="00CA414A" w:rsidP="00CA414A">
      <w:pPr>
        <w:pBdr>
          <w:top w:val="nil"/>
          <w:left w:val="nil"/>
          <w:bottom w:val="nil"/>
          <w:right w:val="nil"/>
          <w:between w:val="nil"/>
        </w:pBdr>
        <w:spacing w:after="0"/>
        <w:ind w:firstLine="284"/>
        <w:rPr>
          <w:color w:val="000000"/>
        </w:rPr>
      </w:pPr>
      <w:r w:rsidRPr="00EC66B5">
        <w:t>_</w:t>
      </w:r>
      <w:proofErr w:type="spellStart"/>
      <w:r w:rsidRPr="00EC66B5">
        <w:t>topol_node.symmetry_multiplicity</w:t>
      </w:r>
      <w:proofErr w:type="spellEnd"/>
    </w:p>
    <w:p w14:paraId="465BDEA4" w14:textId="77777777" w:rsidR="00CA414A" w:rsidRPr="00EC66B5" w:rsidRDefault="0095419D" w:rsidP="00CA414A">
      <w:pPr>
        <w:pBdr>
          <w:top w:val="nil"/>
          <w:left w:val="nil"/>
          <w:bottom w:val="nil"/>
          <w:right w:val="nil"/>
          <w:between w:val="nil"/>
        </w:pBdr>
        <w:spacing w:after="0"/>
        <w:ind w:firstLine="284"/>
        <w:rPr>
          <w:color w:val="000000"/>
        </w:rPr>
      </w:pPr>
      <w:r w:rsidRPr="00EC66B5">
        <w:t>_</w:t>
      </w:r>
      <w:proofErr w:type="spellStart"/>
      <w:r w:rsidRPr="00EC66B5">
        <w:t>topol_node.vertex_symbol</w:t>
      </w:r>
      <w:proofErr w:type="spellEnd"/>
    </w:p>
    <w:p w14:paraId="3D5CF4C8" w14:textId="4D791F2E" w:rsidR="00D76F97" w:rsidRPr="00EC66B5" w:rsidRDefault="00D76F97" w:rsidP="00EE5FCC">
      <w:pPr>
        <w:ind w:left="284"/>
      </w:pPr>
      <w:r w:rsidRPr="00EC66B5">
        <w:t>_</w:t>
      </w:r>
      <w:proofErr w:type="spellStart"/>
      <w:r w:rsidRPr="00EC66B5">
        <w:t>topol_node.Wyckoff_symbol</w:t>
      </w:r>
      <w:proofErr w:type="spellEnd"/>
    </w:p>
    <w:p w14:paraId="211521B5" w14:textId="53C43E06" w:rsidR="00CA414A" w:rsidRDefault="00CA414A">
      <w:r w:rsidRPr="00EC66B5">
        <w:rPr>
          <w:color w:val="000000"/>
        </w:rPr>
        <w:t xml:space="preserve">Of </w:t>
      </w:r>
      <w:r w:rsidR="00D76F97" w:rsidRPr="00EC66B5">
        <w:rPr>
          <w:color w:val="000000"/>
        </w:rPr>
        <w:t>these data items, only _</w:t>
      </w:r>
      <w:proofErr w:type="spellStart"/>
      <w:r w:rsidR="00D76F97" w:rsidRPr="00EC66B5">
        <w:rPr>
          <w:color w:val="000000"/>
        </w:rPr>
        <w:t>topol_node.net_id</w:t>
      </w:r>
      <w:proofErr w:type="spellEnd"/>
      <w:r w:rsidR="00D76F97" w:rsidRPr="00EC66B5">
        <w:t xml:space="preserve"> is ever required, </w:t>
      </w:r>
      <w:r w:rsidRPr="00EC66B5">
        <w:t xml:space="preserve">and </w:t>
      </w:r>
      <w:r w:rsidR="00D76F97" w:rsidRPr="00EC66B5">
        <w:t>only then if the TOPOL_NET category is present and there is more than one net. Note that, as for links, any number of nodes may correspond with a given net, but each node must correlate with only one net.</w:t>
      </w:r>
      <w:r w:rsidR="007475F9" w:rsidRPr="00EC66B5">
        <w:t xml:space="preserve"> As for fractional coordinates,</w:t>
      </w:r>
      <w:r w:rsidR="00A73E4B" w:rsidRPr="00EC66B5">
        <w:t xml:space="preserve"> for nodes with single associated atoms from ATOM_</w:t>
      </w:r>
      <w:proofErr w:type="gramStart"/>
      <w:r w:rsidR="00A73E4B" w:rsidRPr="00EC66B5">
        <w:t xml:space="preserve">SITE,  </w:t>
      </w:r>
      <w:r w:rsidRPr="00EC66B5">
        <w:t>_</w:t>
      </w:r>
      <w:proofErr w:type="spellStart"/>
      <w:proofErr w:type="gramEnd"/>
      <w:r w:rsidRPr="00EC66B5">
        <w:t>topol_node.symmetry_multiplicity</w:t>
      </w:r>
      <w:proofErr w:type="spellEnd"/>
      <w:r w:rsidRPr="00EC66B5">
        <w:t xml:space="preserve"> and _</w:t>
      </w:r>
      <w:proofErr w:type="spellStart"/>
      <w:r w:rsidRPr="00EC66B5">
        <w:t>topol_node.Wyckoff_symbol</w:t>
      </w:r>
      <w:proofErr w:type="spellEnd"/>
      <w:r w:rsidRPr="00EC66B5">
        <w:t xml:space="preserve"> should not </w:t>
      </w:r>
      <w:r w:rsidR="00A73E4B" w:rsidRPr="00EC66B5">
        <w:t xml:space="preserve">duplicate information in </w:t>
      </w:r>
      <w:r w:rsidRPr="00EC66B5">
        <w:t>the ATOM_SITE category.</w:t>
      </w:r>
    </w:p>
    <w:p w14:paraId="074CD3C7" w14:textId="2A8C4EDD" w:rsidR="00CC1754" w:rsidRDefault="00CC1754">
      <w:r>
        <w:t>TOPOL_ATOM</w:t>
      </w:r>
    </w:p>
    <w:p w14:paraId="5A79EC0E" w14:textId="235208CC" w:rsidR="00177A94" w:rsidRPr="00CC1754" w:rsidRDefault="00CC1754" w:rsidP="00177A94">
      <w:r>
        <w:t xml:space="preserve">When some of the nodes of a net do not correspond with an atom of the crystal structure, </w:t>
      </w:r>
      <w:r w:rsidR="006002DB">
        <w:t>or links themselves are abstractions of atoms or groups of atoms (</w:t>
      </w:r>
      <w:r w:rsidR="006002DB">
        <w:rPr>
          <w:i/>
        </w:rPr>
        <w:t>bu</w:t>
      </w:r>
      <w:r>
        <w:rPr>
          <w:i/>
        </w:rPr>
        <w:t>ilding units</w:t>
      </w:r>
      <w:r w:rsidR="006002DB">
        <w:t xml:space="preserve">, </w:t>
      </w:r>
      <w:r>
        <w:t xml:space="preserve">Alexandrov </w:t>
      </w:r>
      <w:r>
        <w:rPr>
          <w:i/>
        </w:rPr>
        <w:t>et al</w:t>
      </w:r>
      <w:r>
        <w:t xml:space="preserve">. 2011; Bonneau </w:t>
      </w:r>
      <w:r>
        <w:rPr>
          <w:i/>
        </w:rPr>
        <w:t>et al.</w:t>
      </w:r>
      <w:r>
        <w:t xml:space="preserve"> 2018; Shevchenko &amp; </w:t>
      </w:r>
      <w:proofErr w:type="spellStart"/>
      <w:r>
        <w:t>Blatov</w:t>
      </w:r>
      <w:proofErr w:type="spellEnd"/>
      <w:r>
        <w:t xml:space="preserve">, 2021) the </w:t>
      </w:r>
      <w:r w:rsidR="006002DB">
        <w:t xml:space="preserve">TOPOL_ATOM </w:t>
      </w:r>
      <w:r>
        <w:t>category is required</w:t>
      </w:r>
      <w:r w:rsidR="006002DB">
        <w:t xml:space="preserve"> along with TOPOL_NODE and TOPOL_LINK</w:t>
      </w:r>
      <w:r>
        <w:t>. These three categories</w:t>
      </w:r>
      <w:r w:rsidR="006002DB">
        <w:t>, then,</w:t>
      </w:r>
      <w:r>
        <w:t xml:space="preserve"> describe the </w:t>
      </w:r>
      <w:r w:rsidR="006002DB">
        <w:t xml:space="preserve">full chemical constitution and </w:t>
      </w:r>
      <w:r>
        <w:t>connectivity of the underlying net.</w:t>
      </w:r>
      <w:r w:rsidR="00177A94">
        <w:t xml:space="preserve"> The TOPOL_ATOM category is quite simple: </w:t>
      </w:r>
      <w:r>
        <w:t xml:space="preserve"> </w:t>
      </w:r>
    </w:p>
    <w:p w14:paraId="6A13B582" w14:textId="57EF985B" w:rsidR="009957C0" w:rsidRDefault="009957C0" w:rsidP="00EE5FCC">
      <w:pPr>
        <w:pBdr>
          <w:top w:val="nil"/>
          <w:left w:val="nil"/>
          <w:bottom w:val="nil"/>
          <w:right w:val="nil"/>
          <w:between w:val="nil"/>
        </w:pBdr>
        <w:spacing w:after="0"/>
        <w:ind w:left="360"/>
      </w:pPr>
      <w:r w:rsidRPr="00EE5FCC">
        <w:rPr>
          <w:color w:val="000000"/>
        </w:rPr>
        <w:t>_</w:t>
      </w:r>
      <w:proofErr w:type="spellStart"/>
      <w:r w:rsidRPr="00EE5FCC">
        <w:rPr>
          <w:color w:val="000000"/>
        </w:rPr>
        <w:t>topol_atom.</w:t>
      </w:r>
      <w:r>
        <w:rPr>
          <w:color w:val="000000"/>
        </w:rPr>
        <w:t>atom_</w:t>
      </w:r>
      <w:r w:rsidRPr="00D463B2">
        <w:rPr>
          <w:color w:val="000000"/>
        </w:rPr>
        <w:t>label</w:t>
      </w:r>
      <w:proofErr w:type="spellEnd"/>
    </w:p>
    <w:p w14:paraId="13327D1D" w14:textId="77777777" w:rsidR="00136621" w:rsidRPr="00177A94" w:rsidRDefault="00136621" w:rsidP="00136621">
      <w:pPr>
        <w:pBdr>
          <w:top w:val="nil"/>
          <w:left w:val="nil"/>
          <w:bottom w:val="nil"/>
          <w:right w:val="nil"/>
          <w:between w:val="nil"/>
        </w:pBdr>
        <w:spacing w:after="0"/>
        <w:ind w:left="360"/>
        <w:rPr>
          <w:color w:val="000000"/>
        </w:rPr>
      </w:pPr>
      <w:r>
        <w:rPr>
          <w:color w:val="000000"/>
        </w:rPr>
        <w:t>_</w:t>
      </w:r>
      <w:proofErr w:type="spellStart"/>
      <w:r>
        <w:t>topol_atom.element_symbol</w:t>
      </w:r>
      <w:proofErr w:type="spellEnd"/>
    </w:p>
    <w:p w14:paraId="5498EADE" w14:textId="77777777" w:rsidR="009957C0" w:rsidRDefault="009957C0" w:rsidP="009957C0">
      <w:pPr>
        <w:numPr>
          <w:ilvl w:val="0"/>
          <w:numId w:val="1"/>
        </w:numPr>
        <w:pBdr>
          <w:top w:val="nil"/>
          <w:left w:val="nil"/>
          <w:bottom w:val="nil"/>
          <w:right w:val="nil"/>
          <w:between w:val="nil"/>
        </w:pBdr>
        <w:spacing w:after="0"/>
      </w:pPr>
      <w:r>
        <w:t>_topol_atom.id</w:t>
      </w:r>
    </w:p>
    <w:p w14:paraId="7DA5D5B2" w14:textId="676E8F5F" w:rsidR="00177A94" w:rsidRDefault="00177A94" w:rsidP="00177A94">
      <w:pPr>
        <w:pBdr>
          <w:top w:val="nil"/>
          <w:left w:val="nil"/>
          <w:bottom w:val="nil"/>
          <w:right w:val="nil"/>
          <w:between w:val="nil"/>
        </w:pBdr>
        <w:spacing w:after="0"/>
        <w:ind w:left="360"/>
        <w:rPr>
          <w:color w:val="000000"/>
        </w:rPr>
      </w:pPr>
      <w:r>
        <w:rPr>
          <w:color w:val="000000"/>
        </w:rPr>
        <w:t>_</w:t>
      </w:r>
      <w:proofErr w:type="spellStart"/>
      <w:r>
        <w:rPr>
          <w:color w:val="000000"/>
        </w:rPr>
        <w:t>topol_atom.link_id</w:t>
      </w:r>
      <w:proofErr w:type="spellEnd"/>
      <w:r>
        <w:rPr>
          <w:color w:val="000000"/>
        </w:rPr>
        <w:t xml:space="preserve"> </w:t>
      </w:r>
      <w:r>
        <w:t>→ _topol_link.id</w:t>
      </w:r>
    </w:p>
    <w:p w14:paraId="3ACA05B6" w14:textId="77777777" w:rsidR="009957C0" w:rsidRDefault="009957C0" w:rsidP="009957C0">
      <w:pPr>
        <w:pBdr>
          <w:top w:val="nil"/>
          <w:left w:val="nil"/>
          <w:bottom w:val="nil"/>
          <w:right w:val="nil"/>
          <w:between w:val="nil"/>
        </w:pBdr>
        <w:spacing w:after="0"/>
        <w:ind w:left="360"/>
        <w:rPr>
          <w:color w:val="000000"/>
        </w:rPr>
      </w:pPr>
      <w:r>
        <w:rPr>
          <w:color w:val="000000"/>
        </w:rPr>
        <w:t>_</w:t>
      </w:r>
      <w:proofErr w:type="spellStart"/>
      <w:r>
        <w:rPr>
          <w:color w:val="000000"/>
        </w:rPr>
        <w:t>topol_atom.node_id</w:t>
      </w:r>
      <w:proofErr w:type="spellEnd"/>
      <w:r>
        <w:rPr>
          <w:color w:val="000000"/>
        </w:rPr>
        <w:t xml:space="preserve"> </w:t>
      </w:r>
      <w:r>
        <w:t>→ _topol_node.id</w:t>
      </w:r>
    </w:p>
    <w:p w14:paraId="47FF693D" w14:textId="30EC91EF" w:rsidR="00177A94" w:rsidRDefault="00177A94" w:rsidP="00177A94">
      <w:pPr>
        <w:pBdr>
          <w:top w:val="nil"/>
          <w:left w:val="nil"/>
          <w:bottom w:val="nil"/>
          <w:right w:val="nil"/>
          <w:between w:val="nil"/>
        </w:pBdr>
        <w:spacing w:after="0"/>
        <w:ind w:left="360"/>
        <w:rPr>
          <w:color w:val="000000"/>
        </w:rPr>
      </w:pPr>
      <w:r>
        <w:t>_</w:t>
      </w:r>
      <w:proofErr w:type="spellStart"/>
      <w:r>
        <w:t>topol_atom.symop</w:t>
      </w:r>
      <w:proofErr w:type="spellEnd"/>
    </w:p>
    <w:p w14:paraId="24642AC8" w14:textId="6D3DFAC5" w:rsidR="00177A94" w:rsidRDefault="00177A94" w:rsidP="00177A94">
      <w:pPr>
        <w:pBdr>
          <w:top w:val="nil"/>
          <w:left w:val="nil"/>
          <w:bottom w:val="nil"/>
          <w:right w:val="nil"/>
          <w:between w:val="nil"/>
        </w:pBdr>
        <w:spacing w:after="0"/>
        <w:ind w:left="360"/>
        <w:rPr>
          <w:ins w:id="83" w:author="Robert Hanson" w:date="2021-09-11T04:50:00Z"/>
        </w:rPr>
      </w:pPr>
      <w:r>
        <w:t>_</w:t>
      </w:r>
      <w:proofErr w:type="spellStart"/>
      <w:r>
        <w:t>topol_</w:t>
      </w:r>
      <w:proofErr w:type="gramStart"/>
      <w:r>
        <w:t>atom.translation</w:t>
      </w:r>
      <w:proofErr w:type="spellEnd"/>
      <w:r w:rsidRPr="00CB6F3D">
        <w:rPr>
          <w:vertAlign w:val="superscript"/>
        </w:rPr>
        <w:t>ⱡ</w:t>
      </w:r>
      <w:proofErr w:type="gramEnd"/>
    </w:p>
    <w:p w14:paraId="7DCA3E41" w14:textId="33A10A5F" w:rsidR="000F65D1" w:rsidRPr="007919FF" w:rsidRDefault="000F65D1" w:rsidP="00177A94">
      <w:pPr>
        <w:pBdr>
          <w:top w:val="nil"/>
          <w:left w:val="nil"/>
          <w:bottom w:val="nil"/>
          <w:right w:val="nil"/>
          <w:between w:val="nil"/>
        </w:pBdr>
        <w:spacing w:after="0"/>
        <w:ind w:left="360"/>
        <w:rPr>
          <w:ins w:id="84" w:author="Robert Hanson" w:date="2021-09-11T04:50:00Z"/>
          <w:highlight w:val="yellow"/>
          <w:rPrChange w:id="85" w:author="Robert Hanson" w:date="2021-09-11T04:54:00Z">
            <w:rPr>
              <w:ins w:id="86" w:author="Robert Hanson" w:date="2021-09-11T04:50:00Z"/>
            </w:rPr>
          </w:rPrChange>
        </w:rPr>
      </w:pPr>
      <w:ins w:id="87" w:author="Robert Hanson" w:date="2021-09-11T04:50:00Z">
        <w:r w:rsidRPr="007919FF">
          <w:rPr>
            <w:highlight w:val="yellow"/>
            <w:rPrChange w:id="88" w:author="Robert Hanson" w:date="2021-09-11T04:54:00Z">
              <w:rPr/>
            </w:rPrChange>
          </w:rPr>
          <w:t>_</w:t>
        </w:r>
        <w:proofErr w:type="spellStart"/>
        <w:r w:rsidRPr="007919FF">
          <w:rPr>
            <w:highlight w:val="yellow"/>
            <w:rPrChange w:id="89" w:author="Robert Hanson" w:date="2021-09-11T04:54:00Z">
              <w:rPr/>
            </w:rPrChange>
          </w:rPr>
          <w:t>topol_</w:t>
        </w:r>
        <w:proofErr w:type="gramStart"/>
        <w:r w:rsidRPr="007919FF">
          <w:rPr>
            <w:highlight w:val="yellow"/>
            <w:rPrChange w:id="90" w:author="Robert Hanson" w:date="2021-09-11T04:54:00Z">
              <w:rPr/>
            </w:rPrChange>
          </w:rPr>
          <w:t>atom.fract</w:t>
        </w:r>
        <w:proofErr w:type="gramEnd"/>
        <w:r w:rsidRPr="007919FF">
          <w:rPr>
            <w:highlight w:val="yellow"/>
            <w:rPrChange w:id="91" w:author="Robert Hanson" w:date="2021-09-11T04:54:00Z">
              <w:rPr/>
            </w:rPrChange>
          </w:rPr>
          <w:t>_x</w:t>
        </w:r>
        <w:proofErr w:type="spellEnd"/>
      </w:ins>
    </w:p>
    <w:p w14:paraId="4417A9AA" w14:textId="34F5709F" w:rsidR="000F65D1" w:rsidRPr="007919FF" w:rsidRDefault="000F65D1" w:rsidP="00177A94">
      <w:pPr>
        <w:pBdr>
          <w:top w:val="nil"/>
          <w:left w:val="nil"/>
          <w:bottom w:val="nil"/>
          <w:right w:val="nil"/>
          <w:between w:val="nil"/>
        </w:pBdr>
        <w:spacing w:after="0"/>
        <w:ind w:left="360"/>
        <w:rPr>
          <w:ins w:id="92" w:author="Robert Hanson" w:date="2021-09-11T04:50:00Z"/>
          <w:highlight w:val="yellow"/>
          <w:rPrChange w:id="93" w:author="Robert Hanson" w:date="2021-09-11T04:54:00Z">
            <w:rPr>
              <w:ins w:id="94" w:author="Robert Hanson" w:date="2021-09-11T04:50:00Z"/>
            </w:rPr>
          </w:rPrChange>
        </w:rPr>
      </w:pPr>
      <w:ins w:id="95" w:author="Robert Hanson" w:date="2021-09-11T04:50:00Z">
        <w:r w:rsidRPr="007919FF">
          <w:rPr>
            <w:highlight w:val="yellow"/>
            <w:rPrChange w:id="96" w:author="Robert Hanson" w:date="2021-09-11T04:54:00Z">
              <w:rPr/>
            </w:rPrChange>
          </w:rPr>
          <w:t>_</w:t>
        </w:r>
        <w:proofErr w:type="spellStart"/>
        <w:r w:rsidRPr="007919FF">
          <w:rPr>
            <w:highlight w:val="yellow"/>
            <w:rPrChange w:id="97" w:author="Robert Hanson" w:date="2021-09-11T04:54:00Z">
              <w:rPr/>
            </w:rPrChange>
          </w:rPr>
          <w:t>topol_</w:t>
        </w:r>
        <w:proofErr w:type="gramStart"/>
        <w:r w:rsidRPr="007919FF">
          <w:rPr>
            <w:highlight w:val="yellow"/>
            <w:rPrChange w:id="98" w:author="Robert Hanson" w:date="2021-09-11T04:54:00Z">
              <w:rPr/>
            </w:rPrChange>
          </w:rPr>
          <w:t>atom.fract</w:t>
        </w:r>
        <w:proofErr w:type="gramEnd"/>
        <w:r w:rsidRPr="007919FF">
          <w:rPr>
            <w:highlight w:val="yellow"/>
            <w:rPrChange w:id="99" w:author="Robert Hanson" w:date="2021-09-11T04:54:00Z">
              <w:rPr/>
            </w:rPrChange>
          </w:rPr>
          <w:t>_y</w:t>
        </w:r>
        <w:proofErr w:type="spellEnd"/>
      </w:ins>
    </w:p>
    <w:p w14:paraId="46EE5C1A" w14:textId="194E5757" w:rsidR="000F65D1" w:rsidRPr="000F65D1" w:rsidRDefault="000F65D1" w:rsidP="00177A94">
      <w:pPr>
        <w:pBdr>
          <w:top w:val="nil"/>
          <w:left w:val="nil"/>
          <w:bottom w:val="nil"/>
          <w:right w:val="nil"/>
          <w:between w:val="nil"/>
        </w:pBdr>
        <w:spacing w:after="0"/>
        <w:ind w:left="360"/>
        <w:rPr>
          <w:color w:val="000000"/>
        </w:rPr>
      </w:pPr>
      <w:ins w:id="100" w:author="Robert Hanson" w:date="2021-09-11T04:50:00Z">
        <w:r w:rsidRPr="007919FF">
          <w:rPr>
            <w:highlight w:val="yellow"/>
            <w:rPrChange w:id="101" w:author="Robert Hanson" w:date="2021-09-11T04:54:00Z">
              <w:rPr/>
            </w:rPrChange>
          </w:rPr>
          <w:t>_</w:t>
        </w:r>
        <w:proofErr w:type="spellStart"/>
        <w:r w:rsidRPr="007919FF">
          <w:rPr>
            <w:highlight w:val="yellow"/>
            <w:rPrChange w:id="102" w:author="Robert Hanson" w:date="2021-09-11T04:54:00Z">
              <w:rPr/>
            </w:rPrChange>
          </w:rPr>
          <w:t>topol_</w:t>
        </w:r>
        <w:proofErr w:type="gramStart"/>
        <w:r w:rsidRPr="007919FF">
          <w:rPr>
            <w:highlight w:val="yellow"/>
            <w:rPrChange w:id="103" w:author="Robert Hanson" w:date="2021-09-11T04:54:00Z">
              <w:rPr/>
            </w:rPrChange>
          </w:rPr>
          <w:t>atom.fract</w:t>
        </w:r>
        <w:proofErr w:type="gramEnd"/>
        <w:r w:rsidRPr="007919FF">
          <w:rPr>
            <w:highlight w:val="yellow"/>
            <w:rPrChange w:id="104" w:author="Robert Hanson" w:date="2021-09-11T04:54:00Z">
              <w:rPr/>
            </w:rPrChange>
          </w:rPr>
          <w:t>_z</w:t>
        </w:r>
      </w:ins>
      <w:proofErr w:type="spellEnd"/>
    </w:p>
    <w:p w14:paraId="2E401A6A" w14:textId="2D0D6DD0" w:rsidR="004A1CD5" w:rsidRDefault="004A1CD5"/>
    <w:p w14:paraId="2A133D89" w14:textId="0AEF51D9" w:rsidR="00177A94" w:rsidRDefault="00177A94">
      <w:pPr>
        <w:rPr>
          <w:color w:val="000000"/>
        </w:rPr>
      </w:pPr>
      <w:r>
        <w:lastRenderedPageBreak/>
        <w:t>Of these items, only _</w:t>
      </w:r>
      <w:proofErr w:type="spellStart"/>
      <w:r>
        <w:t>topol_</w:t>
      </w:r>
      <w:proofErr w:type="gramStart"/>
      <w:r>
        <w:t>atom.atom</w:t>
      </w:r>
      <w:proofErr w:type="gramEnd"/>
      <w:r>
        <w:t>_label</w:t>
      </w:r>
      <w:proofErr w:type="spellEnd"/>
      <w:r>
        <w:t xml:space="preserve"> is absolutely required. Though </w:t>
      </w:r>
      <w:commentRangeStart w:id="105"/>
      <w:r>
        <w:t>_topol_atom.id is a key</w:t>
      </w:r>
      <w:commentRangeEnd w:id="105"/>
      <w:r w:rsidR="009957C0">
        <w:rPr>
          <w:rStyle w:val="CommentReference"/>
        </w:rPr>
        <w:commentReference w:id="105"/>
      </w:r>
      <w:r>
        <w:t xml:space="preserve">, within the current specification it is not referenced. Exactly one of </w:t>
      </w:r>
      <w:r>
        <w:rPr>
          <w:color w:val="000000"/>
        </w:rPr>
        <w:t>_</w:t>
      </w:r>
      <w:proofErr w:type="spellStart"/>
      <w:r>
        <w:rPr>
          <w:color w:val="000000"/>
        </w:rPr>
        <w:t>topol_atom.node_id</w:t>
      </w:r>
      <w:proofErr w:type="spellEnd"/>
      <w:r>
        <w:rPr>
          <w:color w:val="000000"/>
        </w:rPr>
        <w:t xml:space="preserve"> or _</w:t>
      </w:r>
      <w:proofErr w:type="spellStart"/>
      <w:r>
        <w:rPr>
          <w:color w:val="000000"/>
        </w:rPr>
        <w:t>topol_atom.link_id</w:t>
      </w:r>
      <w:proofErr w:type="spellEnd"/>
      <w:r>
        <w:rPr>
          <w:color w:val="000000"/>
        </w:rPr>
        <w:t xml:space="preserve"> is required, pointing to the node or link that this atom is associated with.</w:t>
      </w:r>
      <w:r w:rsidR="001B5F10">
        <w:rPr>
          <w:color w:val="000000"/>
        </w:rPr>
        <w:t xml:space="preserve"> Note that this allows any number of atoms to be associated with a give</w:t>
      </w:r>
      <w:r w:rsidR="00BB15E4">
        <w:rPr>
          <w:color w:val="000000"/>
        </w:rPr>
        <w:t>n</w:t>
      </w:r>
      <w:r w:rsidR="001B5F10">
        <w:rPr>
          <w:color w:val="000000"/>
        </w:rPr>
        <w:t xml:space="preserve"> node or link</w:t>
      </w:r>
      <w:r w:rsidR="009957C0">
        <w:rPr>
          <w:color w:val="000000"/>
        </w:rPr>
        <w:t>, but not to more than one node or link</w:t>
      </w:r>
      <w:r w:rsidR="001B5F10">
        <w:rPr>
          <w:color w:val="000000"/>
        </w:rPr>
        <w:t xml:space="preserve">. </w:t>
      </w:r>
      <w:r>
        <w:rPr>
          <w:color w:val="000000"/>
        </w:rPr>
        <w:t xml:space="preserve"> _</w:t>
      </w:r>
      <w:proofErr w:type="spellStart"/>
      <w:r>
        <w:t>topol_atom.element_symbol</w:t>
      </w:r>
      <w:proofErr w:type="spellEnd"/>
      <w:r>
        <w:t xml:space="preserve"> is strongly recommended, as there is no other location in a CIF file where a specific element symbol is required. In the case that for some reason the atom does not </w:t>
      </w:r>
      <w:r w:rsidR="001B5F10">
        <w:t xml:space="preserve">relate to a specific element (due to occupational disorder or some other reason), this field should be left as unquoted ‘.’. </w:t>
      </w:r>
      <w:ins w:id="106" w:author="Robert Hanson" w:date="2021-09-11T04:52:00Z">
        <w:r w:rsidR="000F65D1" w:rsidRPr="007919FF">
          <w:rPr>
            <w:highlight w:val="yellow"/>
            <w:rPrChange w:id="107" w:author="Robert Hanson" w:date="2021-09-11T04:54:00Z">
              <w:rPr/>
            </w:rPrChange>
          </w:rPr>
          <w:t>The relationship between symmetry transformation and fractional coordinates is the same as for TOPOL_NODE</w:t>
        </w:r>
      </w:ins>
      <w:ins w:id="108" w:author="Robert Hanson" w:date="2021-09-11T04:53:00Z">
        <w:r w:rsidR="000F65D1" w:rsidRPr="007919FF">
          <w:rPr>
            <w:highlight w:val="yellow"/>
            <w:rPrChange w:id="109" w:author="Robert Hanson" w:date="2021-09-11T04:54:00Z">
              <w:rPr/>
            </w:rPrChange>
          </w:rPr>
          <w:t xml:space="preserve">. </w:t>
        </w:r>
        <w:r w:rsidR="000F65D1" w:rsidRPr="007919FF">
          <w:rPr>
            <w:highlight w:val="yellow"/>
            <w:rPrChange w:id="110" w:author="Robert Hanson" w:date="2021-09-11T04:54:00Z">
              <w:rPr/>
            </w:rPrChange>
          </w:rPr>
          <w:t>Fractional coordinates are symmetry-transformed coordinates</w:t>
        </w:r>
        <w:r w:rsidR="000F65D1" w:rsidRPr="007919FF">
          <w:rPr>
            <w:highlight w:val="yellow"/>
            <w:rPrChange w:id="111" w:author="Robert Hanson" w:date="2021-09-11T04:54:00Z">
              <w:rPr/>
            </w:rPrChange>
          </w:rPr>
          <w:t xml:space="preserve">, and, if both the symmetry transformation </w:t>
        </w:r>
      </w:ins>
      <w:ins w:id="112" w:author="Robert Hanson" w:date="2021-09-11T04:54:00Z">
        <w:r w:rsidR="000F65D1" w:rsidRPr="007919FF">
          <w:rPr>
            <w:highlight w:val="yellow"/>
            <w:rPrChange w:id="113" w:author="Robert Hanson" w:date="2021-09-11T04:54:00Z">
              <w:rPr/>
            </w:rPrChange>
          </w:rPr>
          <w:t xml:space="preserve">and factional coordinates are </w:t>
        </w:r>
      </w:ins>
      <w:ins w:id="114" w:author="Robert Hanson" w:date="2021-09-11T04:53:00Z">
        <w:r w:rsidR="000F65D1" w:rsidRPr="007919FF">
          <w:rPr>
            <w:highlight w:val="yellow"/>
            <w:rPrChange w:id="115" w:author="Robert Hanson" w:date="2021-09-11T04:54:00Z">
              <w:rPr/>
            </w:rPrChange>
          </w:rPr>
          <w:t>present</w:t>
        </w:r>
      </w:ins>
      <w:ins w:id="116" w:author="Robert Hanson" w:date="2021-09-11T04:54:00Z">
        <w:r w:rsidR="000F65D1" w:rsidRPr="007919FF">
          <w:rPr>
            <w:highlight w:val="yellow"/>
            <w:rPrChange w:id="117" w:author="Robert Hanson" w:date="2021-09-11T04:54:00Z">
              <w:rPr/>
            </w:rPrChange>
          </w:rPr>
          <w:t xml:space="preserve"> and non-default values, they must match</w:t>
        </w:r>
      </w:ins>
      <w:ins w:id="118" w:author="Robert Hanson" w:date="2021-09-11T04:53:00Z">
        <w:r w:rsidR="000F65D1" w:rsidRPr="007919FF">
          <w:rPr>
            <w:highlight w:val="yellow"/>
            <w:rPrChange w:id="119" w:author="Robert Hanson" w:date="2021-09-11T04:54:00Z">
              <w:rPr/>
            </w:rPrChange>
          </w:rPr>
          <w:t>,</w:t>
        </w:r>
        <w:r w:rsidR="000F65D1">
          <w:t xml:space="preserve"> </w:t>
        </w:r>
      </w:ins>
      <w:ins w:id="120" w:author="Robert Hanson" w:date="2021-09-11T04:52:00Z">
        <w:r w:rsidR="000F65D1">
          <w:t xml:space="preserve"> </w:t>
        </w:r>
      </w:ins>
    </w:p>
    <w:p w14:paraId="2586D6AC" w14:textId="326ED994" w:rsidR="004A1CD5" w:rsidRPr="009E7800" w:rsidRDefault="004A1CD5">
      <w:r w:rsidRPr="009E7800">
        <w:t xml:space="preserve">Using TOPOL_ATOM, </w:t>
      </w:r>
      <w:r w:rsidR="00BB15E4" w:rsidRPr="009E7800">
        <w:t>the</w:t>
      </w:r>
      <w:r w:rsidRPr="009E7800">
        <w:t xml:space="preserve"> diamond example could be described as follows:</w:t>
      </w:r>
    </w:p>
    <w:p w14:paraId="6FD039F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loop_</w:t>
      </w:r>
    </w:p>
    <w:p w14:paraId="224DA063"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w:t>
      </w:r>
      <w:proofErr w:type="spellStart"/>
      <w:r w:rsidRPr="009E7800">
        <w:rPr>
          <w:rFonts w:ascii="Courier New" w:hAnsi="Courier New" w:cs="Courier New"/>
          <w:sz w:val="20"/>
          <w:szCs w:val="20"/>
        </w:rPr>
        <w:t>topol_atom.atom_label</w:t>
      </w:r>
      <w:proofErr w:type="spellEnd"/>
      <w:r w:rsidRPr="009E7800">
        <w:rPr>
          <w:rFonts w:ascii="Courier New" w:hAnsi="Courier New" w:cs="Courier New"/>
          <w:sz w:val="20"/>
          <w:szCs w:val="20"/>
        </w:rPr>
        <w:t xml:space="preserve"> </w:t>
      </w:r>
    </w:p>
    <w:p w14:paraId="170ECB03"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w:t>
      </w:r>
      <w:proofErr w:type="spellStart"/>
      <w:r w:rsidRPr="009E7800">
        <w:rPr>
          <w:rFonts w:ascii="Courier New" w:hAnsi="Courier New" w:cs="Courier New"/>
          <w:sz w:val="20"/>
          <w:szCs w:val="20"/>
        </w:rPr>
        <w:t>topol_atom.symop</w:t>
      </w:r>
      <w:proofErr w:type="spellEnd"/>
    </w:p>
    <w:p w14:paraId="2D8EEBC9"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w:t>
      </w:r>
      <w:proofErr w:type="spellStart"/>
      <w:r w:rsidRPr="009E7800">
        <w:rPr>
          <w:rFonts w:ascii="Courier New" w:hAnsi="Courier New" w:cs="Courier New"/>
          <w:sz w:val="20"/>
          <w:szCs w:val="20"/>
        </w:rPr>
        <w:t>topol_atom.translation</w:t>
      </w:r>
      <w:proofErr w:type="spellEnd"/>
    </w:p>
    <w:p w14:paraId="5EF8529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C</w:t>
      </w:r>
      <w:proofErr w:type="gramStart"/>
      <w:r w:rsidRPr="009E7800">
        <w:rPr>
          <w:rFonts w:ascii="Courier New" w:hAnsi="Courier New" w:cs="Courier New"/>
          <w:sz w:val="20"/>
          <w:szCs w:val="20"/>
        </w:rPr>
        <w:t>1  1</w:t>
      </w:r>
      <w:proofErr w:type="gramEnd"/>
      <w:r w:rsidRPr="009E7800">
        <w:rPr>
          <w:rFonts w:ascii="Courier New" w:hAnsi="Courier New" w:cs="Courier New"/>
          <w:sz w:val="20"/>
          <w:szCs w:val="20"/>
        </w:rPr>
        <w:t xml:space="preserve"> .</w:t>
      </w:r>
    </w:p>
    <w:p w14:paraId="71920042" w14:textId="62B357F2"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 xml:space="preserve">C1 </w:t>
      </w:r>
      <w:proofErr w:type="gramStart"/>
      <w:r w:rsidRPr="009E7800">
        <w:rPr>
          <w:rFonts w:ascii="Courier New" w:hAnsi="Courier New" w:cs="Courier New"/>
          <w:sz w:val="20"/>
          <w:szCs w:val="20"/>
        </w:rPr>
        <w:t>13 .</w:t>
      </w:r>
      <w:proofErr w:type="gramEnd"/>
    </w:p>
    <w:p w14:paraId="1541CC9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p>
    <w:p w14:paraId="0582670E" w14:textId="77777777" w:rsidR="004A1CD5" w:rsidRPr="009E7800" w:rsidRDefault="004A1CD5" w:rsidP="004A1CD5">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loop_</w:t>
      </w:r>
    </w:p>
    <w:p w14:paraId="76B825BA" w14:textId="77777777" w:rsidR="004A1CD5" w:rsidRPr="009E7800" w:rsidRDefault="004A1CD5" w:rsidP="004A1CD5">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_topol_node.id</w:t>
      </w:r>
    </w:p>
    <w:p w14:paraId="118C3FC4" w14:textId="77777777" w:rsidR="004A1CD5" w:rsidRPr="009E7800" w:rsidRDefault="004A1CD5" w:rsidP="004A1CD5">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 xml:space="preserve">1 </w:t>
      </w:r>
    </w:p>
    <w:p w14:paraId="0DEC4128" w14:textId="2A7E2719" w:rsidR="004A1CD5" w:rsidRPr="009E7800" w:rsidRDefault="004A1CD5"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 xml:space="preserve">2 </w:t>
      </w:r>
    </w:p>
    <w:p w14:paraId="6AF292C0"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loop_</w:t>
      </w:r>
    </w:p>
    <w:p w14:paraId="76F4D02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_topol_link.node_id_1</w:t>
      </w:r>
    </w:p>
    <w:p w14:paraId="28E33513"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_topol_link.node_id_2</w:t>
      </w:r>
    </w:p>
    <w:p w14:paraId="2F77F4F1" w14:textId="77777777" w:rsidR="00EE5FCC"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1 2</w:t>
      </w:r>
    </w:p>
    <w:p w14:paraId="27FC8FA1" w14:textId="77777777" w:rsidR="00EE5FCC" w:rsidRDefault="00EE5FCC" w:rsidP="00EE5FCC">
      <w:pPr>
        <w:autoSpaceDE w:val="0"/>
        <w:autoSpaceDN w:val="0"/>
        <w:adjustRightInd w:val="0"/>
        <w:spacing w:after="0" w:line="240" w:lineRule="auto"/>
        <w:rPr>
          <w:rFonts w:ascii="Courier New" w:hAnsi="Courier New" w:cs="Courier New"/>
          <w:sz w:val="20"/>
          <w:szCs w:val="20"/>
        </w:rPr>
      </w:pPr>
    </w:p>
    <w:p w14:paraId="60B877E0" w14:textId="1A20DEF9" w:rsidR="004A1CD5" w:rsidRDefault="004A1CD5">
      <w:r>
        <w:t xml:space="preserve">For such a simple case, the use of TOPOL_ATOM and TOPOL_NODE are clearly unnecessary. But consider the following </w:t>
      </w:r>
      <w:r w:rsidR="00CE6E6E">
        <w:t>pair</w:t>
      </w:r>
      <w:r>
        <w:t xml:space="preserve"> of nets</w:t>
      </w:r>
      <w:r w:rsidR="00BB15E4">
        <w:t xml:space="preserve"> (Example 2)</w:t>
      </w:r>
      <w:r>
        <w:t>:</w:t>
      </w:r>
    </w:p>
    <w:p w14:paraId="5C52252C" w14:textId="77777777" w:rsidR="00CE6E6E" w:rsidRDefault="00CE6E6E" w:rsidP="00CE6E6E">
      <w:pPr>
        <w:pStyle w:val="NormalWeb"/>
        <w:spacing w:before="0" w:beforeAutospacing="0" w:after="0" w:afterAutospacing="0"/>
      </w:pPr>
      <w:r>
        <w:rPr>
          <w:rFonts w:ascii="Consolas" w:hAnsi="Consolas"/>
          <w:color w:val="000000"/>
          <w:sz w:val="18"/>
          <w:szCs w:val="18"/>
        </w:rPr>
        <w:t>         loop_</w:t>
      </w:r>
    </w:p>
    <w:p w14:paraId="56690238" w14:textId="77777777" w:rsidR="00CE6E6E" w:rsidRDefault="00CE6E6E" w:rsidP="00CE6E6E">
      <w:pPr>
        <w:pStyle w:val="NormalWeb"/>
        <w:spacing w:before="0" w:beforeAutospacing="0" w:after="0" w:afterAutospacing="0"/>
      </w:pPr>
      <w:r>
        <w:rPr>
          <w:rFonts w:ascii="Consolas" w:hAnsi="Consolas"/>
          <w:color w:val="000000"/>
          <w:sz w:val="18"/>
          <w:szCs w:val="18"/>
        </w:rPr>
        <w:t>         _topol_net.id</w:t>
      </w:r>
    </w:p>
    <w:p w14:paraId="1586F424"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topol_net.label</w:t>
      </w:r>
      <w:proofErr w:type="spellEnd"/>
    </w:p>
    <w:p w14:paraId="7550BBBA"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topol_net.special_details</w:t>
      </w:r>
      <w:proofErr w:type="spellEnd"/>
    </w:p>
    <w:p w14:paraId="353EC6AE"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topol_net.overall_topology_TOPOS</w:t>
      </w:r>
      <w:proofErr w:type="spellEnd"/>
    </w:p>
    <w:p w14:paraId="4458E1A5" w14:textId="77777777" w:rsidR="00CE6E6E" w:rsidRDefault="00CE6E6E" w:rsidP="00CE6E6E">
      <w:pPr>
        <w:pStyle w:val="NormalWeb"/>
        <w:spacing w:before="0" w:beforeAutospacing="0" w:after="0" w:afterAutospacing="0"/>
      </w:pPr>
      <w:r>
        <w:rPr>
          <w:rFonts w:ascii="Consolas" w:hAnsi="Consolas"/>
          <w:color w:val="000000"/>
          <w:sz w:val="18"/>
          <w:szCs w:val="18"/>
        </w:rPr>
        <w:t>         1 Net_1 'Atomic net' 'Unknown'</w:t>
      </w:r>
    </w:p>
    <w:p w14:paraId="20D54804" w14:textId="77777777" w:rsidR="00CE6E6E" w:rsidRDefault="00CE6E6E" w:rsidP="00CE6E6E">
      <w:pPr>
        <w:pStyle w:val="NormalWeb"/>
        <w:spacing w:before="0" w:beforeAutospacing="0" w:after="0" w:afterAutospacing="0"/>
      </w:pPr>
      <w:r>
        <w:rPr>
          <w:rFonts w:ascii="Consolas" w:hAnsi="Consolas"/>
          <w:color w:val="000000"/>
          <w:sz w:val="18"/>
          <w:szCs w:val="18"/>
        </w:rPr>
        <w:t>         2 Net_2 'Underlying net with carbonyl ligands as nodes' '2,4T3'</w:t>
      </w:r>
    </w:p>
    <w:p w14:paraId="26885CB7" w14:textId="77777777" w:rsidR="004A1CD5" w:rsidRDefault="004A1CD5" w:rsidP="004A1CD5">
      <w:pPr>
        <w:autoSpaceDE w:val="0"/>
        <w:autoSpaceDN w:val="0"/>
        <w:adjustRightInd w:val="0"/>
        <w:spacing w:after="0" w:line="240" w:lineRule="auto"/>
        <w:rPr>
          <w:rFonts w:ascii="Courier New" w:hAnsi="Courier New" w:cs="Courier New"/>
        </w:rPr>
      </w:pPr>
    </w:p>
    <w:p w14:paraId="5CA68866" w14:textId="7538B2B8" w:rsidR="00CE6E6E" w:rsidRDefault="00CE6E6E">
      <w:r>
        <w:t>We describe the links as a simple topological matrix, with additional descriptive information:</w:t>
      </w:r>
    </w:p>
    <w:p w14:paraId="3C5AB2E2" w14:textId="77777777" w:rsidR="00CE6E6E" w:rsidRDefault="00CE6E6E" w:rsidP="00CE6E6E">
      <w:pPr>
        <w:pStyle w:val="NormalWeb"/>
        <w:spacing w:before="0" w:beforeAutospacing="0" w:after="0" w:afterAutospacing="0"/>
      </w:pPr>
      <w:r>
        <w:rPr>
          <w:rFonts w:ascii="Consolas" w:hAnsi="Consolas"/>
          <w:color w:val="000000"/>
          <w:sz w:val="18"/>
          <w:szCs w:val="18"/>
        </w:rPr>
        <w:t>         loop_</w:t>
      </w:r>
    </w:p>
    <w:p w14:paraId="7E8D5CD8" w14:textId="77777777" w:rsidR="00CE6E6E" w:rsidRDefault="00CE6E6E" w:rsidP="00CE6E6E">
      <w:pPr>
        <w:pStyle w:val="NormalWeb"/>
        <w:spacing w:before="0" w:beforeAutospacing="0" w:after="0" w:afterAutospacing="0"/>
      </w:pPr>
      <w:r>
        <w:rPr>
          <w:rFonts w:ascii="Consolas" w:hAnsi="Consolas"/>
          <w:color w:val="000000"/>
          <w:sz w:val="18"/>
          <w:szCs w:val="18"/>
        </w:rPr>
        <w:t>         _topol_link.id</w:t>
      </w:r>
    </w:p>
    <w:p w14:paraId="102FB505"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topol_link.net_id</w:t>
      </w:r>
      <w:proofErr w:type="spellEnd"/>
    </w:p>
    <w:p w14:paraId="11403FAF" w14:textId="77777777" w:rsidR="00CE6E6E" w:rsidRDefault="00CE6E6E" w:rsidP="00CE6E6E">
      <w:pPr>
        <w:pStyle w:val="NormalWeb"/>
        <w:spacing w:before="0" w:beforeAutospacing="0" w:after="0" w:afterAutospacing="0"/>
      </w:pPr>
      <w:r>
        <w:rPr>
          <w:rFonts w:ascii="Consolas" w:hAnsi="Consolas"/>
          <w:color w:val="000000"/>
          <w:sz w:val="18"/>
          <w:szCs w:val="18"/>
        </w:rPr>
        <w:t>         _topol_link.node_id_1</w:t>
      </w:r>
    </w:p>
    <w:p w14:paraId="68D7DF42" w14:textId="77777777" w:rsidR="00CE6E6E" w:rsidRDefault="00CE6E6E" w:rsidP="00CE6E6E">
      <w:pPr>
        <w:pStyle w:val="NormalWeb"/>
        <w:spacing w:before="0" w:beforeAutospacing="0" w:after="0" w:afterAutospacing="0"/>
      </w:pPr>
      <w:r>
        <w:rPr>
          <w:rFonts w:ascii="Consolas" w:hAnsi="Consolas"/>
          <w:color w:val="000000"/>
          <w:sz w:val="18"/>
          <w:szCs w:val="18"/>
        </w:rPr>
        <w:t>         _topol_link.node_id_2</w:t>
      </w:r>
    </w:p>
    <w:p w14:paraId="3C9CDA24"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topol_link.distance</w:t>
      </w:r>
      <w:proofErr w:type="spellEnd"/>
    </w:p>
    <w:p w14:paraId="686977E2"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topol_link.type</w:t>
      </w:r>
      <w:proofErr w:type="spellEnd"/>
    </w:p>
    <w:p w14:paraId="31290D04" w14:textId="77777777" w:rsidR="00CE6E6E" w:rsidRPr="00CE6E6E" w:rsidRDefault="00CE6E6E" w:rsidP="00CE6E6E">
      <w:pPr>
        <w:pStyle w:val="NormalWeb"/>
        <w:spacing w:before="0" w:beforeAutospacing="0" w:after="0" w:afterAutospacing="0"/>
        <w:rPr>
          <w:lang w:val="es-ES"/>
        </w:rPr>
      </w:pPr>
      <w:r>
        <w:rPr>
          <w:rFonts w:ascii="Consolas" w:hAnsi="Consolas"/>
          <w:color w:val="000000"/>
          <w:sz w:val="18"/>
          <w:szCs w:val="18"/>
        </w:rPr>
        <w:t xml:space="preserve">         </w:t>
      </w:r>
      <w:r w:rsidRPr="00CE6E6E">
        <w:rPr>
          <w:rFonts w:ascii="Consolas" w:hAnsi="Consolas"/>
          <w:color w:val="000000"/>
          <w:sz w:val="18"/>
          <w:szCs w:val="18"/>
          <w:lang w:val="es-ES"/>
        </w:rPr>
        <w:t>_topol_link.multiplicity</w:t>
      </w:r>
    </w:p>
    <w:p w14:paraId="0EE52C38" w14:textId="77777777" w:rsidR="00CE6E6E" w:rsidRPr="00CE6E6E" w:rsidRDefault="00CE6E6E" w:rsidP="00CE6E6E">
      <w:pPr>
        <w:pStyle w:val="NormalWeb"/>
        <w:spacing w:before="0" w:beforeAutospacing="0" w:after="0" w:afterAutospacing="0"/>
        <w:rPr>
          <w:lang w:val="es-ES"/>
        </w:rPr>
      </w:pPr>
      <w:r w:rsidRPr="00CE6E6E">
        <w:rPr>
          <w:rFonts w:ascii="Consolas" w:hAnsi="Consolas"/>
          <w:color w:val="000000"/>
          <w:sz w:val="18"/>
          <w:szCs w:val="18"/>
          <w:lang w:val="es-ES"/>
        </w:rPr>
        <w:t>         1 1 1 2   1.9121 v 4  # Li1 - O1</w:t>
      </w:r>
    </w:p>
    <w:p w14:paraId="08DE2B0D" w14:textId="77777777" w:rsidR="00CE6E6E" w:rsidRPr="00CE6E6E" w:rsidRDefault="00CE6E6E" w:rsidP="00CE6E6E">
      <w:pPr>
        <w:pStyle w:val="NormalWeb"/>
        <w:spacing w:before="0" w:beforeAutospacing="0" w:after="0" w:afterAutospacing="0"/>
        <w:rPr>
          <w:lang w:val="es-ES"/>
        </w:rPr>
      </w:pPr>
      <w:r w:rsidRPr="00CE6E6E">
        <w:rPr>
          <w:rFonts w:ascii="Consolas" w:hAnsi="Consolas"/>
          <w:color w:val="000000"/>
          <w:sz w:val="18"/>
          <w:szCs w:val="18"/>
          <w:lang w:val="es-ES"/>
        </w:rPr>
        <w:t>         2 1 2 3   1.1452 v 4  # O1 - C1</w:t>
      </w:r>
    </w:p>
    <w:p w14:paraId="4E2648DF" w14:textId="77777777" w:rsidR="00CE6E6E" w:rsidRDefault="00CE6E6E" w:rsidP="00CE6E6E">
      <w:pPr>
        <w:pStyle w:val="NormalWeb"/>
        <w:spacing w:before="0" w:beforeAutospacing="0" w:after="0" w:afterAutospacing="0"/>
      </w:pPr>
      <w:r w:rsidRPr="00CE6E6E">
        <w:rPr>
          <w:rFonts w:ascii="Consolas" w:hAnsi="Consolas"/>
          <w:color w:val="000000"/>
          <w:sz w:val="18"/>
          <w:szCs w:val="18"/>
          <w:lang w:val="es-ES"/>
        </w:rPr>
        <w:t xml:space="preserve">         </w:t>
      </w:r>
      <w:r>
        <w:rPr>
          <w:rFonts w:ascii="Consolas" w:hAnsi="Consolas"/>
          <w:color w:val="000000"/>
          <w:sz w:val="18"/>
          <w:szCs w:val="18"/>
        </w:rPr>
        <w:t xml:space="preserve">3 1 2 4   1.7422 v </w:t>
      </w:r>
      <w:proofErr w:type="gramStart"/>
      <w:r>
        <w:rPr>
          <w:rFonts w:ascii="Consolas" w:hAnsi="Consolas"/>
          <w:color w:val="000000"/>
          <w:sz w:val="18"/>
          <w:szCs w:val="18"/>
        </w:rPr>
        <w:t>4  #</w:t>
      </w:r>
      <w:proofErr w:type="gramEnd"/>
      <w:r>
        <w:rPr>
          <w:rFonts w:ascii="Consolas" w:hAnsi="Consolas"/>
          <w:color w:val="000000"/>
          <w:sz w:val="18"/>
          <w:szCs w:val="18"/>
        </w:rPr>
        <w:t xml:space="preserve"> C1 - Co1</w:t>
      </w:r>
    </w:p>
    <w:p w14:paraId="2DC660DD" w14:textId="77777777" w:rsidR="00CE6E6E" w:rsidRDefault="00CE6E6E" w:rsidP="00CE6E6E">
      <w:pPr>
        <w:pStyle w:val="NormalWeb"/>
        <w:spacing w:before="0" w:beforeAutospacing="0" w:after="0" w:afterAutospacing="0"/>
      </w:pPr>
      <w:r>
        <w:rPr>
          <w:rFonts w:ascii="Consolas" w:hAnsi="Consolas"/>
          <w:color w:val="000000"/>
          <w:sz w:val="18"/>
          <w:szCs w:val="18"/>
        </w:rPr>
        <w:t xml:space="preserve">         4 2 5 6   2.4032 v </w:t>
      </w:r>
      <w:proofErr w:type="gramStart"/>
      <w:r>
        <w:rPr>
          <w:rFonts w:ascii="Consolas" w:hAnsi="Consolas"/>
          <w:color w:val="000000"/>
          <w:sz w:val="18"/>
          <w:szCs w:val="18"/>
        </w:rPr>
        <w:t>4  #</w:t>
      </w:r>
      <w:proofErr w:type="gramEnd"/>
      <w:r>
        <w:rPr>
          <w:rFonts w:ascii="Consolas" w:hAnsi="Consolas"/>
          <w:color w:val="000000"/>
          <w:sz w:val="18"/>
          <w:szCs w:val="18"/>
        </w:rPr>
        <w:t xml:space="preserve"> Li1 - CO</w:t>
      </w:r>
    </w:p>
    <w:p w14:paraId="2E7ECD90" w14:textId="77777777" w:rsidR="00CE6E6E" w:rsidRDefault="00CE6E6E" w:rsidP="00CE6E6E">
      <w:pPr>
        <w:pStyle w:val="NormalWeb"/>
        <w:spacing w:before="0" w:beforeAutospacing="0" w:after="0" w:afterAutospacing="0"/>
      </w:pPr>
      <w:r>
        <w:rPr>
          <w:rFonts w:ascii="Consolas" w:hAnsi="Consolas"/>
          <w:color w:val="000000"/>
          <w:sz w:val="18"/>
          <w:szCs w:val="18"/>
        </w:rPr>
        <w:t xml:space="preserve">         5 2 6 7   2.3963 v </w:t>
      </w:r>
      <w:proofErr w:type="gramStart"/>
      <w:r>
        <w:rPr>
          <w:rFonts w:ascii="Consolas" w:hAnsi="Consolas"/>
          <w:color w:val="000000"/>
          <w:sz w:val="18"/>
          <w:szCs w:val="18"/>
        </w:rPr>
        <w:t>4  #</w:t>
      </w:r>
      <w:proofErr w:type="gramEnd"/>
      <w:r>
        <w:rPr>
          <w:rFonts w:ascii="Consolas" w:hAnsi="Consolas"/>
          <w:color w:val="000000"/>
          <w:sz w:val="18"/>
          <w:szCs w:val="18"/>
        </w:rPr>
        <w:t xml:space="preserve"> CO - Co</w:t>
      </w:r>
    </w:p>
    <w:p w14:paraId="56A7C896" w14:textId="7DC6F6A2" w:rsidR="004A1CD5" w:rsidRDefault="004A1CD5"/>
    <w:p w14:paraId="3D441674" w14:textId="34B2239C" w:rsidR="00CE6E6E" w:rsidRDefault="00CE6E6E">
      <w:r>
        <w:t>Adding the nodes, with labels and chemical formulas:</w:t>
      </w:r>
    </w:p>
    <w:p w14:paraId="4CC472CB" w14:textId="77777777" w:rsidR="00CE6E6E" w:rsidRDefault="00CE6E6E" w:rsidP="00CE6E6E">
      <w:pPr>
        <w:pStyle w:val="NormalWeb"/>
        <w:spacing w:before="0" w:beforeAutospacing="0" w:after="0" w:afterAutospacing="0"/>
      </w:pPr>
      <w:r>
        <w:rPr>
          <w:rFonts w:ascii="Consolas" w:hAnsi="Consolas"/>
          <w:color w:val="000000"/>
          <w:sz w:val="18"/>
          <w:szCs w:val="18"/>
        </w:rPr>
        <w:t>         loop_</w:t>
      </w:r>
    </w:p>
    <w:p w14:paraId="2774BA3A" w14:textId="77777777" w:rsidR="00CE6E6E" w:rsidRDefault="00CE6E6E" w:rsidP="00CE6E6E">
      <w:pPr>
        <w:pStyle w:val="NormalWeb"/>
        <w:spacing w:before="0" w:beforeAutospacing="0" w:after="0" w:afterAutospacing="0"/>
      </w:pPr>
      <w:r>
        <w:rPr>
          <w:rFonts w:ascii="Consolas" w:hAnsi="Consolas"/>
          <w:color w:val="000000"/>
          <w:sz w:val="18"/>
          <w:szCs w:val="18"/>
        </w:rPr>
        <w:t>         _topol_node.id</w:t>
      </w:r>
    </w:p>
    <w:p w14:paraId="44190CCD" w14:textId="77777777" w:rsidR="00CE6E6E" w:rsidRDefault="00CE6E6E" w:rsidP="00CE6E6E">
      <w:pPr>
        <w:pStyle w:val="NormalWeb"/>
        <w:spacing w:before="0" w:beforeAutospacing="0" w:after="0" w:afterAutospacing="0"/>
      </w:pPr>
      <w:r>
        <w:rPr>
          <w:rFonts w:ascii="Consolas" w:hAnsi="Consolas"/>
          <w:color w:val="000000"/>
          <w:sz w:val="18"/>
          <w:szCs w:val="18"/>
        </w:rPr>
        <w:lastRenderedPageBreak/>
        <w:t>         _</w:t>
      </w:r>
      <w:proofErr w:type="spellStart"/>
      <w:r>
        <w:rPr>
          <w:rFonts w:ascii="Consolas" w:hAnsi="Consolas"/>
          <w:color w:val="000000"/>
          <w:sz w:val="18"/>
          <w:szCs w:val="18"/>
        </w:rPr>
        <w:t>topol_node.net_id</w:t>
      </w:r>
      <w:proofErr w:type="spellEnd"/>
    </w:p>
    <w:p w14:paraId="100CE420" w14:textId="77777777" w:rsidR="00CE6E6E" w:rsidRPr="00250424" w:rsidRDefault="00CE6E6E" w:rsidP="00CE6E6E">
      <w:pPr>
        <w:pStyle w:val="NormalWeb"/>
        <w:spacing w:before="0" w:beforeAutospacing="0" w:after="0" w:afterAutospacing="0"/>
      </w:pPr>
      <w:r>
        <w:rPr>
          <w:rFonts w:ascii="Consolas" w:hAnsi="Consolas"/>
          <w:color w:val="000000"/>
          <w:sz w:val="18"/>
          <w:szCs w:val="18"/>
        </w:rPr>
        <w:t xml:space="preserve">         </w:t>
      </w:r>
      <w:r w:rsidRPr="00250424">
        <w:rPr>
          <w:rFonts w:ascii="Consolas" w:hAnsi="Consolas"/>
          <w:color w:val="000000"/>
          <w:sz w:val="18"/>
          <w:szCs w:val="18"/>
        </w:rPr>
        <w:t>_</w:t>
      </w:r>
      <w:proofErr w:type="spellStart"/>
      <w:r w:rsidRPr="00250424">
        <w:rPr>
          <w:rFonts w:ascii="Consolas" w:hAnsi="Consolas"/>
          <w:color w:val="000000"/>
          <w:sz w:val="18"/>
          <w:szCs w:val="18"/>
        </w:rPr>
        <w:t>topol_node.label</w:t>
      </w:r>
      <w:proofErr w:type="spellEnd"/>
    </w:p>
    <w:p w14:paraId="59985652" w14:textId="77777777" w:rsidR="00CE6E6E" w:rsidRPr="00250424" w:rsidRDefault="00CE6E6E" w:rsidP="00CE6E6E">
      <w:pPr>
        <w:pStyle w:val="NormalWeb"/>
        <w:spacing w:before="0" w:beforeAutospacing="0" w:after="0" w:afterAutospacing="0"/>
      </w:pPr>
      <w:r w:rsidRPr="00250424">
        <w:rPr>
          <w:rFonts w:ascii="Consolas" w:hAnsi="Consolas"/>
          <w:color w:val="000000"/>
          <w:sz w:val="18"/>
          <w:szCs w:val="18"/>
        </w:rPr>
        <w:t>         _</w:t>
      </w:r>
      <w:proofErr w:type="spellStart"/>
      <w:r w:rsidRPr="00250424">
        <w:rPr>
          <w:rFonts w:ascii="Consolas" w:hAnsi="Consolas"/>
          <w:color w:val="000000"/>
          <w:sz w:val="18"/>
          <w:szCs w:val="18"/>
        </w:rPr>
        <w:t>topol_node.chemical_formula_sum</w:t>
      </w:r>
      <w:proofErr w:type="spellEnd"/>
    </w:p>
    <w:p w14:paraId="7AC62F90" w14:textId="77777777" w:rsidR="00CE6E6E" w:rsidRPr="00250424" w:rsidRDefault="00CE6E6E" w:rsidP="00CE6E6E">
      <w:pPr>
        <w:pStyle w:val="NormalWeb"/>
        <w:spacing w:before="0" w:beforeAutospacing="0" w:after="0" w:afterAutospacing="0"/>
      </w:pPr>
      <w:r w:rsidRPr="00250424">
        <w:rPr>
          <w:rFonts w:ascii="Consolas" w:hAnsi="Consolas"/>
          <w:color w:val="000000"/>
          <w:sz w:val="18"/>
          <w:szCs w:val="18"/>
        </w:rPr>
        <w:t>         1 1 Li1 Li</w:t>
      </w:r>
    </w:p>
    <w:p w14:paraId="2C01C797" w14:textId="11783769" w:rsidR="00CE6E6E" w:rsidRPr="00250424" w:rsidRDefault="00CE6E6E" w:rsidP="00CE6E6E">
      <w:pPr>
        <w:pStyle w:val="NormalWeb"/>
        <w:spacing w:before="0" w:beforeAutospacing="0" w:after="0" w:afterAutospacing="0"/>
      </w:pPr>
      <w:r w:rsidRPr="00250424">
        <w:rPr>
          <w:rFonts w:ascii="Consolas" w:hAnsi="Consolas"/>
          <w:color w:val="000000"/>
          <w:sz w:val="18"/>
          <w:szCs w:val="18"/>
        </w:rPr>
        <w:t xml:space="preserve">         2 1 O</w:t>
      </w:r>
      <w:proofErr w:type="gramStart"/>
      <w:r w:rsidRPr="00250424">
        <w:rPr>
          <w:rFonts w:ascii="Consolas" w:hAnsi="Consolas"/>
          <w:color w:val="000000"/>
          <w:sz w:val="18"/>
          <w:szCs w:val="18"/>
        </w:rPr>
        <w:t>1  O</w:t>
      </w:r>
      <w:proofErr w:type="gramEnd"/>
    </w:p>
    <w:p w14:paraId="5B52A3D3" w14:textId="77777777" w:rsidR="00CE6E6E" w:rsidRDefault="00CE6E6E" w:rsidP="00CE6E6E">
      <w:pPr>
        <w:pStyle w:val="NormalWeb"/>
        <w:spacing w:before="0" w:beforeAutospacing="0" w:after="0" w:afterAutospacing="0"/>
      </w:pPr>
      <w:r w:rsidRPr="00250424">
        <w:rPr>
          <w:rFonts w:ascii="Consolas" w:hAnsi="Consolas"/>
          <w:color w:val="000000"/>
          <w:sz w:val="18"/>
          <w:szCs w:val="18"/>
        </w:rPr>
        <w:t xml:space="preserve">         </w:t>
      </w:r>
      <w:r>
        <w:rPr>
          <w:rFonts w:ascii="Consolas" w:hAnsi="Consolas"/>
          <w:color w:val="000000"/>
          <w:sz w:val="18"/>
          <w:szCs w:val="18"/>
        </w:rPr>
        <w:t>3 1 C</w:t>
      </w:r>
      <w:proofErr w:type="gramStart"/>
      <w:r>
        <w:rPr>
          <w:rFonts w:ascii="Consolas" w:hAnsi="Consolas"/>
          <w:color w:val="000000"/>
          <w:sz w:val="18"/>
          <w:szCs w:val="18"/>
        </w:rPr>
        <w:t>1  C</w:t>
      </w:r>
      <w:proofErr w:type="gramEnd"/>
    </w:p>
    <w:p w14:paraId="0C63C9CB" w14:textId="77777777" w:rsidR="00CE6E6E" w:rsidRDefault="00CE6E6E" w:rsidP="00CE6E6E">
      <w:pPr>
        <w:pStyle w:val="NormalWeb"/>
        <w:spacing w:before="0" w:beforeAutospacing="0" w:after="0" w:afterAutospacing="0"/>
      </w:pPr>
      <w:r>
        <w:rPr>
          <w:rFonts w:ascii="Consolas" w:hAnsi="Consolas"/>
          <w:color w:val="000000"/>
          <w:sz w:val="18"/>
          <w:szCs w:val="18"/>
        </w:rPr>
        <w:t>         4 1 Co1 Co</w:t>
      </w:r>
    </w:p>
    <w:p w14:paraId="6B41390D" w14:textId="77777777" w:rsidR="00CE6E6E" w:rsidRDefault="00CE6E6E" w:rsidP="00CE6E6E">
      <w:pPr>
        <w:pStyle w:val="NormalWeb"/>
        <w:spacing w:before="0" w:beforeAutospacing="0" w:after="0" w:afterAutospacing="0"/>
      </w:pPr>
      <w:r>
        <w:rPr>
          <w:rFonts w:ascii="Consolas" w:hAnsi="Consolas"/>
          <w:color w:val="000000"/>
          <w:sz w:val="18"/>
          <w:szCs w:val="18"/>
        </w:rPr>
        <w:t>         5 2 ZA1 Li</w:t>
      </w:r>
    </w:p>
    <w:p w14:paraId="40368C6D" w14:textId="77777777" w:rsidR="00CE6E6E" w:rsidRDefault="00CE6E6E" w:rsidP="00CE6E6E">
      <w:pPr>
        <w:pStyle w:val="NormalWeb"/>
        <w:spacing w:before="0" w:beforeAutospacing="0" w:after="0" w:afterAutospacing="0"/>
      </w:pPr>
      <w:r>
        <w:rPr>
          <w:rFonts w:ascii="Consolas" w:hAnsi="Consolas"/>
          <w:color w:val="000000"/>
          <w:sz w:val="18"/>
          <w:szCs w:val="18"/>
        </w:rPr>
        <w:t>         6 2 ZB1 CO </w:t>
      </w:r>
    </w:p>
    <w:p w14:paraId="07B6103C" w14:textId="77777777" w:rsidR="00CE6E6E" w:rsidRDefault="00CE6E6E" w:rsidP="00CE6E6E">
      <w:pPr>
        <w:pStyle w:val="NormalWeb"/>
        <w:spacing w:before="0" w:beforeAutospacing="0" w:after="0" w:afterAutospacing="0"/>
      </w:pPr>
      <w:r>
        <w:rPr>
          <w:rFonts w:ascii="Consolas" w:hAnsi="Consolas"/>
          <w:color w:val="000000"/>
          <w:sz w:val="18"/>
          <w:szCs w:val="18"/>
        </w:rPr>
        <w:t>         7 2 ZC1 Co</w:t>
      </w:r>
    </w:p>
    <w:p w14:paraId="3B413CBE" w14:textId="4AD86A94" w:rsidR="00CE6E6E" w:rsidRDefault="00CE6E6E"/>
    <w:p w14:paraId="3FC5FED0" w14:textId="09DC4F51" w:rsidR="00CE6E6E" w:rsidRDefault="00C8061E">
      <w:r>
        <w:t>Note that Node 6 has two atoms associated with, the carbon and oxygen atoms of a carbonyl group. F</w:t>
      </w:r>
      <w:r w:rsidR="00CE6E6E">
        <w:t>inally, specifying the positions of those nodes that have special labels:</w:t>
      </w:r>
    </w:p>
    <w:p w14:paraId="1B802434"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loop_</w:t>
      </w:r>
    </w:p>
    <w:p w14:paraId="16AF6161"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_topol_atom.id</w:t>
      </w:r>
    </w:p>
    <w:p w14:paraId="7D6097F1" w14:textId="77777777" w:rsidR="00CE6E6E" w:rsidRDefault="00CE6E6E" w:rsidP="00CE6E6E">
      <w:pPr>
        <w:pStyle w:val="NormalWeb"/>
        <w:spacing w:before="0" w:beforeAutospacing="0" w:after="0" w:afterAutospacing="0"/>
        <w:ind w:firstLine="720"/>
        <w:rPr>
          <w:rFonts w:ascii="Consolas" w:hAnsi="Consolas"/>
          <w:color w:val="000000"/>
          <w:sz w:val="18"/>
          <w:szCs w:val="18"/>
        </w:rPr>
      </w:pPr>
      <w:r>
        <w:rPr>
          <w:rFonts w:ascii="Consolas" w:hAnsi="Consolas"/>
          <w:color w:val="000000"/>
          <w:sz w:val="18"/>
          <w:szCs w:val="18"/>
        </w:rPr>
        <w:t>_</w:t>
      </w:r>
      <w:proofErr w:type="spellStart"/>
      <w:r>
        <w:rPr>
          <w:rFonts w:ascii="Consolas" w:hAnsi="Consolas"/>
          <w:color w:val="000000"/>
          <w:sz w:val="18"/>
          <w:szCs w:val="18"/>
        </w:rPr>
        <w:t>topol_atom.node_id</w:t>
      </w:r>
      <w:proofErr w:type="spellEnd"/>
    </w:p>
    <w:p w14:paraId="6F6E80BF"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_</w:t>
      </w:r>
      <w:proofErr w:type="spellStart"/>
      <w:r>
        <w:rPr>
          <w:rFonts w:ascii="Consolas" w:hAnsi="Consolas"/>
          <w:color w:val="000000"/>
          <w:sz w:val="18"/>
          <w:szCs w:val="18"/>
        </w:rPr>
        <w:t>topol_atom.label</w:t>
      </w:r>
      <w:proofErr w:type="spellEnd"/>
    </w:p>
    <w:p w14:paraId="560C2A78"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_</w:t>
      </w:r>
      <w:proofErr w:type="spellStart"/>
      <w:r>
        <w:rPr>
          <w:rFonts w:ascii="Consolas" w:hAnsi="Consolas"/>
          <w:color w:val="000000"/>
          <w:sz w:val="18"/>
          <w:szCs w:val="18"/>
        </w:rPr>
        <w:t>topol_atom.chemical_formula_sum</w:t>
      </w:r>
      <w:proofErr w:type="spellEnd"/>
    </w:p>
    <w:p w14:paraId="78F6A7CD" w14:textId="77777777" w:rsidR="00CE6E6E" w:rsidRPr="00250424" w:rsidRDefault="00CE6E6E" w:rsidP="00CE6E6E">
      <w:pPr>
        <w:pStyle w:val="NormalWeb"/>
        <w:spacing w:before="0" w:beforeAutospacing="0" w:after="0" w:afterAutospacing="0"/>
        <w:ind w:firstLine="720"/>
      </w:pPr>
      <w:r w:rsidRPr="00250424">
        <w:rPr>
          <w:rFonts w:ascii="Consolas" w:hAnsi="Consolas"/>
          <w:color w:val="000000"/>
          <w:sz w:val="18"/>
          <w:szCs w:val="18"/>
        </w:rPr>
        <w:t>1 5 Li</w:t>
      </w:r>
      <w:proofErr w:type="gramStart"/>
      <w:r w:rsidRPr="00250424">
        <w:rPr>
          <w:rFonts w:ascii="Consolas" w:hAnsi="Consolas"/>
          <w:color w:val="000000"/>
          <w:sz w:val="18"/>
          <w:szCs w:val="18"/>
        </w:rPr>
        <w:t>1  Li</w:t>
      </w:r>
      <w:proofErr w:type="gramEnd"/>
    </w:p>
    <w:p w14:paraId="17CE98B3" w14:textId="77777777" w:rsidR="00CE6E6E" w:rsidRDefault="00CE6E6E" w:rsidP="00CE6E6E">
      <w:pPr>
        <w:pStyle w:val="NormalWeb"/>
        <w:spacing w:before="0" w:beforeAutospacing="0" w:after="0" w:afterAutospacing="0"/>
        <w:ind w:firstLine="720"/>
        <w:rPr>
          <w:lang w:val="es-ES"/>
        </w:rPr>
      </w:pPr>
      <w:r w:rsidRPr="00CE6E6E">
        <w:rPr>
          <w:rFonts w:ascii="Consolas" w:hAnsi="Consolas"/>
          <w:color w:val="000000"/>
          <w:sz w:val="18"/>
          <w:szCs w:val="18"/>
          <w:lang w:val="es-ES"/>
        </w:rPr>
        <w:t>2 6 C1   C</w:t>
      </w:r>
    </w:p>
    <w:p w14:paraId="4D02DAF4" w14:textId="77777777" w:rsidR="00CE6E6E" w:rsidRDefault="00CE6E6E" w:rsidP="00CE6E6E">
      <w:pPr>
        <w:pStyle w:val="NormalWeb"/>
        <w:spacing w:before="0" w:beforeAutospacing="0" w:after="0" w:afterAutospacing="0"/>
        <w:ind w:firstLine="720"/>
        <w:rPr>
          <w:lang w:val="es-ES"/>
        </w:rPr>
      </w:pPr>
      <w:r w:rsidRPr="00CE6E6E">
        <w:rPr>
          <w:rFonts w:ascii="Consolas" w:hAnsi="Consolas"/>
          <w:color w:val="000000"/>
          <w:sz w:val="18"/>
          <w:szCs w:val="18"/>
          <w:lang w:val="es-ES"/>
        </w:rPr>
        <w:t>3 6 O1   O</w:t>
      </w:r>
    </w:p>
    <w:p w14:paraId="702177E3" w14:textId="25DA913F" w:rsidR="00CE6E6E" w:rsidRDefault="00CE6E6E" w:rsidP="00CE6E6E">
      <w:pPr>
        <w:pStyle w:val="NormalWeb"/>
        <w:spacing w:before="0" w:beforeAutospacing="0" w:after="0" w:afterAutospacing="0"/>
        <w:ind w:firstLine="720"/>
      </w:pPr>
      <w:r w:rsidRPr="00250424">
        <w:rPr>
          <w:rFonts w:ascii="Consolas" w:hAnsi="Consolas"/>
          <w:color w:val="000000"/>
          <w:sz w:val="18"/>
          <w:szCs w:val="18"/>
        </w:rPr>
        <w:t>4 7 Co</w:t>
      </w:r>
      <w:proofErr w:type="gramStart"/>
      <w:r w:rsidRPr="00250424">
        <w:rPr>
          <w:rFonts w:ascii="Consolas" w:hAnsi="Consolas"/>
          <w:color w:val="000000"/>
          <w:sz w:val="18"/>
          <w:szCs w:val="18"/>
        </w:rPr>
        <w:t>1  Co</w:t>
      </w:r>
      <w:proofErr w:type="gramEnd"/>
    </w:p>
    <w:p w14:paraId="1D90D5CF" w14:textId="76D657CC" w:rsidR="00DA4944" w:rsidRDefault="00DA4944" w:rsidP="00CE6E6E">
      <w:pPr>
        <w:pStyle w:val="NormalWeb"/>
        <w:spacing w:before="0" w:beforeAutospacing="0" w:after="0" w:afterAutospacing="0"/>
        <w:ind w:firstLine="720"/>
      </w:pPr>
    </w:p>
    <w:p w14:paraId="3D57CDBE" w14:textId="141F9FF9" w:rsidR="00AC48CF" w:rsidRPr="0095515B" w:rsidRDefault="00AC48CF" w:rsidP="00AC48CF">
      <w:r>
        <w:t>For a much more involved example, see the metal-organic framework MOF5 example at GitHub (</w:t>
      </w:r>
      <w:commentRangeStart w:id="121"/>
      <w:commentRangeStart w:id="122"/>
      <w:r>
        <w:fldChar w:fldCharType="begin"/>
      </w:r>
      <w:r>
        <w:instrText xml:space="preserve"> HYPERLINK "https://github.com/COMCIFS/TopoCif/blob/master/more_examples/mof5-v2d-three_nets.cif" </w:instrText>
      </w:r>
      <w:r>
        <w:fldChar w:fldCharType="separate"/>
      </w:r>
      <w:r w:rsidRPr="00F7410D">
        <w:rPr>
          <w:rStyle w:val="Hyperlink"/>
        </w:rPr>
        <w:t>https://github.com/COMCIFS/TopoCif/blob/master/more_examples/mof5-v2d-three_nets.cif</w:t>
      </w:r>
      <w:r>
        <w:rPr>
          <w:rStyle w:val="Hyperlink"/>
        </w:rPr>
        <w:fldChar w:fldCharType="end"/>
      </w:r>
      <w:commentRangeEnd w:id="121"/>
      <w:r>
        <w:rPr>
          <w:rStyle w:val="CommentReference"/>
        </w:rPr>
        <w:commentReference w:id="121"/>
      </w:r>
      <w:commentRangeEnd w:id="122"/>
      <w:r>
        <w:rPr>
          <w:rStyle w:val="CommentReference"/>
        </w:rPr>
        <w:commentReference w:id="122"/>
      </w:r>
      <w:r>
        <w:t>), involving three distinct nets, ten links, eleven nodes, and sixty atoms.</w:t>
      </w:r>
    </w:p>
    <w:p w14:paraId="6C7CBAC7" w14:textId="77777777" w:rsidR="00AC48CF" w:rsidRPr="0095515B" w:rsidRDefault="00AC48CF" w:rsidP="00AC48CF">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571"/>
      </w:tblGrid>
      <w:tr w:rsidR="00AC48CF" w:rsidRPr="0095515B" w14:paraId="72B7EFFA" w14:textId="77777777" w:rsidTr="009E6336">
        <w:tc>
          <w:tcPr>
            <w:tcW w:w="9571" w:type="dxa"/>
          </w:tcPr>
          <w:p w14:paraId="08164C72" w14:textId="77777777" w:rsidR="00AC48CF" w:rsidRPr="0095515B" w:rsidRDefault="00AC48CF" w:rsidP="009E6336">
            <w:pPr>
              <w:rPr>
                <w:i/>
              </w:rPr>
            </w:pPr>
            <w:r w:rsidRPr="0095515B">
              <w:rPr>
                <w:i/>
              </w:rPr>
              <w:t xml:space="preserve">Example 2. </w:t>
            </w:r>
            <w:r w:rsidRPr="0050565E">
              <w:rPr>
                <w:i/>
              </w:rPr>
              <w:t>Connectivity of atomic and underlying nets for</w:t>
            </w:r>
            <w:r>
              <w:rPr>
                <w:i/>
              </w:rPr>
              <w:t xml:space="preserve"> </w:t>
            </w:r>
            <w:r w:rsidRPr="0050565E">
              <w:rPr>
                <w:i/>
              </w:rPr>
              <w:t xml:space="preserve">an interpenetrating array of two </w:t>
            </w:r>
            <w:proofErr w:type="spellStart"/>
            <w:proofErr w:type="gramStart"/>
            <w:r w:rsidRPr="0050565E">
              <w:rPr>
                <w:i/>
              </w:rPr>
              <w:t>LiCo</w:t>
            </w:r>
            <w:proofErr w:type="spellEnd"/>
            <w:r w:rsidRPr="0050565E">
              <w:rPr>
                <w:i/>
              </w:rPr>
              <w:t>(</w:t>
            </w:r>
            <w:proofErr w:type="gramEnd"/>
            <w:r w:rsidRPr="0050565E">
              <w:rPr>
                <w:i/>
              </w:rPr>
              <w:t>CO)</w:t>
            </w:r>
            <w:r w:rsidRPr="0050565E">
              <w:rPr>
                <w:i/>
                <w:vertAlign w:val="subscript"/>
              </w:rPr>
              <w:t>4</w:t>
            </w:r>
            <w:r w:rsidRPr="0050565E">
              <w:rPr>
                <w:i/>
              </w:rPr>
              <w:t xml:space="preserve"> networks. The atomic</w:t>
            </w:r>
            <w:r>
              <w:rPr>
                <w:i/>
              </w:rPr>
              <w:t xml:space="preserve"> </w:t>
            </w:r>
            <w:r w:rsidRPr="0050565E">
              <w:rPr>
                <w:i/>
              </w:rPr>
              <w:t>net consists of Li, C, O, and Co atoms, while the underlying net is built from three kinds of nodes: Li and Co atoms and carbonyl (CO) ligand; the nodes are labeled as ZA1, ZC1, and ZB1, respectively. The _</w:t>
            </w:r>
            <w:proofErr w:type="spellStart"/>
            <w:r w:rsidRPr="0050565E">
              <w:rPr>
                <w:i/>
              </w:rPr>
              <w:t>topol_node</w:t>
            </w:r>
            <w:proofErr w:type="spellEnd"/>
            <w:r w:rsidRPr="0050565E">
              <w:rPr>
                <w:i/>
              </w:rPr>
              <w:t>_* items include references to atom labels for the atoms and coordinates for the nodes. Some fields, which values are not required or should be taken from the ATOM_SITE block, are specified with the '.' symbol. Two possible variants are shown: the coordinates of ZA1 are specified by a reference to Li1 atom, while the coordinates of ZC1 are specified explicitly. Both atomic and underlying nets are described in the TOPOL_NET section.</w:t>
            </w:r>
          </w:p>
          <w:p w14:paraId="5A7F7779" w14:textId="77777777" w:rsidR="00AC48CF" w:rsidRPr="0095515B" w:rsidRDefault="00AC48CF" w:rsidP="009E6336"/>
          <w:p w14:paraId="6717306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7FA9ACC5"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_space_group_symop.id</w:t>
            </w:r>
          </w:p>
          <w:p w14:paraId="2B560657"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space_group_symop.operation_xyz</w:t>
            </w:r>
            <w:proofErr w:type="spellEnd"/>
          </w:p>
          <w:p w14:paraId="1E3E0C5A" w14:textId="77777777"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 xml:space="preserve">1 </w:t>
            </w:r>
            <w:proofErr w:type="spellStart"/>
            <w:proofErr w:type="gramStart"/>
            <w:r w:rsidRPr="00C767AF">
              <w:rPr>
                <w:rFonts w:ascii="Courier New" w:hAnsi="Courier New" w:cs="Courier New"/>
                <w:sz w:val="20"/>
                <w:szCs w:val="20"/>
              </w:rPr>
              <w:t>x,y</w:t>
            </w:r>
            <w:proofErr w:type="gramEnd"/>
            <w:r w:rsidRPr="00C767AF">
              <w:rPr>
                <w:rFonts w:ascii="Courier New" w:hAnsi="Courier New" w:cs="Courier New"/>
                <w:sz w:val="20"/>
                <w:szCs w:val="20"/>
              </w:rPr>
              <w:t>,z</w:t>
            </w:r>
            <w:proofErr w:type="spellEnd"/>
          </w:p>
          <w:p w14:paraId="4D6C9CE1" w14:textId="77777777"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2 -</w:t>
            </w:r>
            <w:proofErr w:type="gramStart"/>
            <w:r w:rsidRPr="00C767AF">
              <w:rPr>
                <w:rFonts w:ascii="Courier New" w:hAnsi="Courier New" w:cs="Courier New"/>
                <w:sz w:val="20"/>
                <w:szCs w:val="20"/>
              </w:rPr>
              <w:t>x,-</w:t>
            </w:r>
            <w:proofErr w:type="spellStart"/>
            <w:proofErr w:type="gramEnd"/>
            <w:r w:rsidRPr="00C767AF">
              <w:rPr>
                <w:rFonts w:ascii="Courier New" w:hAnsi="Courier New" w:cs="Courier New"/>
                <w:sz w:val="20"/>
                <w:szCs w:val="20"/>
              </w:rPr>
              <w:t>y,z</w:t>
            </w:r>
            <w:proofErr w:type="spellEnd"/>
          </w:p>
          <w:p w14:paraId="5ACB48D1" w14:textId="77777777"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 xml:space="preserve">3 </w:t>
            </w:r>
            <w:proofErr w:type="gramStart"/>
            <w:r w:rsidRPr="00C767AF">
              <w:rPr>
                <w:rFonts w:ascii="Courier New" w:hAnsi="Courier New" w:cs="Courier New"/>
                <w:sz w:val="20"/>
                <w:szCs w:val="20"/>
              </w:rPr>
              <w:t>x,-</w:t>
            </w:r>
            <w:proofErr w:type="gramEnd"/>
            <w:r w:rsidRPr="00C767AF">
              <w:rPr>
                <w:rFonts w:ascii="Courier New" w:hAnsi="Courier New" w:cs="Courier New"/>
                <w:sz w:val="20"/>
                <w:szCs w:val="20"/>
              </w:rPr>
              <w:t>y,-z</w:t>
            </w:r>
          </w:p>
          <w:p w14:paraId="43B5550A" w14:textId="170D19D6"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 xml:space="preserve"># Symmetry </w:t>
            </w:r>
            <w:r w:rsidR="000A5BFC" w:rsidRPr="00C767AF">
              <w:rPr>
                <w:rFonts w:ascii="Courier New" w:hAnsi="Courier New" w:cs="Courier New"/>
                <w:sz w:val="20"/>
                <w:szCs w:val="20"/>
              </w:rPr>
              <w:t>operation</w:t>
            </w:r>
            <w:r w:rsidRPr="00C767AF">
              <w:rPr>
                <w:rFonts w:ascii="Courier New" w:hAnsi="Courier New" w:cs="Courier New"/>
                <w:sz w:val="20"/>
                <w:szCs w:val="20"/>
              </w:rPr>
              <w:t xml:space="preserve">s </w:t>
            </w:r>
            <w:r w:rsidR="000A5BFC" w:rsidRPr="00C767AF">
              <w:rPr>
                <w:rFonts w:ascii="Courier New" w:hAnsi="Courier New" w:cs="Courier New"/>
                <w:sz w:val="20"/>
                <w:szCs w:val="20"/>
              </w:rPr>
              <w:t>skipped</w:t>
            </w:r>
          </w:p>
          <w:p w14:paraId="1E8C35AE"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24 -</w:t>
            </w:r>
            <w:proofErr w:type="spellStart"/>
            <w:proofErr w:type="gramStart"/>
            <w:r w:rsidRPr="0050565E">
              <w:rPr>
                <w:rFonts w:ascii="Courier New" w:hAnsi="Courier New" w:cs="Courier New"/>
                <w:sz w:val="20"/>
                <w:szCs w:val="20"/>
              </w:rPr>
              <w:t>z,y</w:t>
            </w:r>
            <w:proofErr w:type="spellEnd"/>
            <w:proofErr w:type="gramEnd"/>
            <w:r w:rsidRPr="0050565E">
              <w:rPr>
                <w:rFonts w:ascii="Courier New" w:hAnsi="Courier New" w:cs="Courier New"/>
                <w:sz w:val="20"/>
                <w:szCs w:val="20"/>
              </w:rPr>
              <w:t>,-x</w:t>
            </w:r>
          </w:p>
          <w:p w14:paraId="03F40DE9" w14:textId="77777777" w:rsidR="00AC48CF" w:rsidRPr="0050565E" w:rsidRDefault="00AC48CF" w:rsidP="009E6336">
            <w:pPr>
              <w:rPr>
                <w:rFonts w:ascii="Courier New" w:hAnsi="Courier New" w:cs="Courier New"/>
                <w:sz w:val="20"/>
                <w:szCs w:val="20"/>
              </w:rPr>
            </w:pPr>
          </w:p>
          <w:p w14:paraId="44C651E0"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073FDAF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atom_site.label</w:t>
            </w:r>
            <w:proofErr w:type="spellEnd"/>
          </w:p>
          <w:p w14:paraId="37C0E2DE"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atom_site.type_symbol</w:t>
            </w:r>
            <w:proofErr w:type="spellEnd"/>
          </w:p>
          <w:p w14:paraId="7DCC390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atom_site.site_symmetry_multiplicity</w:t>
            </w:r>
            <w:proofErr w:type="spellEnd"/>
          </w:p>
          <w:p w14:paraId="1EB4042E"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atom_site.fract_x</w:t>
            </w:r>
            <w:proofErr w:type="spellEnd"/>
          </w:p>
          <w:p w14:paraId="7B11155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atom_site.fract_y</w:t>
            </w:r>
            <w:proofErr w:type="spellEnd"/>
          </w:p>
          <w:p w14:paraId="596C0F55"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atom_site.fract_z</w:t>
            </w:r>
            <w:proofErr w:type="spellEnd"/>
          </w:p>
          <w:p w14:paraId="2195053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atom_site.occupancy</w:t>
            </w:r>
            <w:proofErr w:type="spellEnd"/>
          </w:p>
          <w:p w14:paraId="6CF63146"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Li1 Li 1 0.00000 0.00000 0.00000 1.0000</w:t>
            </w:r>
          </w:p>
          <w:p w14:paraId="3BCD34E7"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C1 C 4 0.31850 0.31850 0.31850 1.0000</w:t>
            </w:r>
          </w:p>
          <w:p w14:paraId="4A73601A"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O1 O 4 0.19920 0.19920 0.19920 1.0000</w:t>
            </w:r>
          </w:p>
          <w:p w14:paraId="473AABA6"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Co1 Co 1 0.50000 0.50000 0.50000 1.0000</w:t>
            </w:r>
          </w:p>
          <w:p w14:paraId="30D7CFDB" w14:textId="77777777" w:rsidR="00AC48CF" w:rsidRPr="00AC48CF" w:rsidRDefault="00AC48CF" w:rsidP="009E6336">
            <w:pPr>
              <w:rPr>
                <w:rFonts w:ascii="Courier New" w:hAnsi="Courier New" w:cs="Courier New"/>
                <w:sz w:val="20"/>
                <w:szCs w:val="20"/>
                <w:lang w:val="es-ES"/>
              </w:rPr>
            </w:pPr>
          </w:p>
          <w:p w14:paraId="624DC226"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5C1E117B"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lastRenderedPageBreak/>
              <w:t>_</w:t>
            </w:r>
            <w:proofErr w:type="spellStart"/>
            <w:r w:rsidRPr="0050565E">
              <w:rPr>
                <w:rFonts w:ascii="Courier New" w:hAnsi="Courier New" w:cs="Courier New"/>
                <w:sz w:val="20"/>
                <w:szCs w:val="20"/>
              </w:rPr>
              <w:t>topol_net_id</w:t>
            </w:r>
            <w:proofErr w:type="spellEnd"/>
          </w:p>
          <w:p w14:paraId="0891882F"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topol_net.special_details</w:t>
            </w:r>
            <w:proofErr w:type="spellEnd"/>
          </w:p>
          <w:p w14:paraId="52222726" w14:textId="77777777" w:rsidR="00AC48CF"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topol_net.overall_topology_TOPOS</w:t>
            </w:r>
            <w:proofErr w:type="spellEnd"/>
          </w:p>
          <w:p w14:paraId="0344BFDD" w14:textId="77777777" w:rsidR="00AC48CF" w:rsidRPr="009E7800" w:rsidRDefault="00AC48CF" w:rsidP="009E6336">
            <w:pPr>
              <w:rPr>
                <w:rFonts w:ascii="Courier New" w:hAnsi="Courier New" w:cs="Courier New"/>
                <w:sz w:val="20"/>
                <w:szCs w:val="20"/>
              </w:rPr>
            </w:pPr>
            <w:r w:rsidRPr="009E7800">
              <w:rPr>
                <w:rFonts w:ascii="Courier New" w:hAnsi="Courier New" w:cs="Courier New"/>
                <w:sz w:val="20"/>
                <w:szCs w:val="20"/>
              </w:rPr>
              <w:t>_</w:t>
            </w:r>
            <w:proofErr w:type="spellStart"/>
            <w:r w:rsidRPr="009E7800">
              <w:rPr>
                <w:rFonts w:ascii="Courier New" w:hAnsi="Courier New" w:cs="Courier New"/>
                <w:sz w:val="20"/>
                <w:szCs w:val="20"/>
              </w:rPr>
              <w:t>topol_net.z_number</w:t>
            </w:r>
            <w:proofErr w:type="spellEnd"/>
          </w:p>
          <w:p w14:paraId="7F8139B4" w14:textId="77777777" w:rsidR="00AC48CF" w:rsidRPr="009E7800" w:rsidRDefault="00AC48CF" w:rsidP="009E6336">
            <w:pPr>
              <w:rPr>
                <w:rFonts w:ascii="Courier New" w:hAnsi="Courier New" w:cs="Courier New"/>
                <w:sz w:val="20"/>
                <w:szCs w:val="20"/>
              </w:rPr>
            </w:pPr>
            <w:r w:rsidRPr="009E7800">
              <w:rPr>
                <w:rFonts w:ascii="Courier New" w:hAnsi="Courier New" w:cs="Courier New"/>
                <w:sz w:val="20"/>
                <w:szCs w:val="20"/>
              </w:rPr>
              <w:t>Net_1 'Atomic net' 'Unknown' 2</w:t>
            </w:r>
          </w:p>
          <w:p w14:paraId="1B8FA5FB" w14:textId="77777777" w:rsidR="00AC48CF" w:rsidRPr="0050565E" w:rsidRDefault="00AC48CF" w:rsidP="009E6336">
            <w:pPr>
              <w:rPr>
                <w:rFonts w:ascii="Courier New" w:hAnsi="Courier New" w:cs="Courier New"/>
                <w:sz w:val="20"/>
                <w:szCs w:val="20"/>
              </w:rPr>
            </w:pPr>
            <w:r w:rsidRPr="009E7800">
              <w:rPr>
                <w:rFonts w:ascii="Courier New" w:hAnsi="Courier New" w:cs="Courier New"/>
                <w:sz w:val="20"/>
                <w:szCs w:val="20"/>
              </w:rPr>
              <w:t>Net_2 'Underlying net with carbonyl ligands as nodes' '2,4T3' 2</w:t>
            </w:r>
          </w:p>
          <w:p w14:paraId="70DF54D7" w14:textId="77777777" w:rsidR="00AC48CF" w:rsidRPr="0050565E" w:rsidRDefault="00AC48CF" w:rsidP="009E6336">
            <w:pPr>
              <w:rPr>
                <w:rFonts w:ascii="Courier New" w:hAnsi="Courier New" w:cs="Courier New"/>
                <w:sz w:val="20"/>
                <w:szCs w:val="20"/>
              </w:rPr>
            </w:pPr>
          </w:p>
          <w:p w14:paraId="42C6A0F6"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5919C3B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_topol_node.id</w:t>
            </w:r>
          </w:p>
          <w:p w14:paraId="4C767F8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topol_node.label</w:t>
            </w:r>
            <w:proofErr w:type="spellEnd"/>
          </w:p>
          <w:p w14:paraId="79081AE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topol_node.net_id</w:t>
            </w:r>
            <w:proofErr w:type="spellEnd"/>
          </w:p>
          <w:p w14:paraId="46FD62EA"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topol_node.chemical_formula_sum</w:t>
            </w:r>
            <w:proofErr w:type="spellEnd"/>
          </w:p>
          <w:p w14:paraId="01C89808"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topol_node.atom_label</w:t>
            </w:r>
            <w:proofErr w:type="spellEnd"/>
          </w:p>
          <w:p w14:paraId="077D2966"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topol_node.fract_x</w:t>
            </w:r>
            <w:proofErr w:type="spellEnd"/>
          </w:p>
          <w:p w14:paraId="67A9F44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topol_node.fract_y</w:t>
            </w:r>
            <w:proofErr w:type="spellEnd"/>
          </w:p>
          <w:p w14:paraId="7E0CA6B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topol_node.fract_z</w:t>
            </w:r>
            <w:proofErr w:type="spellEnd"/>
          </w:p>
          <w:p w14:paraId="46658D9B"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1 Li1 Net_</w:t>
            </w:r>
            <w:proofErr w:type="gramStart"/>
            <w:r w:rsidRPr="0050565E">
              <w:rPr>
                <w:rFonts w:ascii="Courier New" w:hAnsi="Courier New" w:cs="Courier New"/>
                <w:sz w:val="20"/>
                <w:szCs w:val="20"/>
              </w:rPr>
              <w:t>1 .</w:t>
            </w:r>
            <w:proofErr w:type="gramEnd"/>
            <w:r w:rsidRPr="0050565E">
              <w:rPr>
                <w:rFonts w:ascii="Courier New" w:hAnsi="Courier New" w:cs="Courier New"/>
                <w:sz w:val="20"/>
                <w:szCs w:val="20"/>
              </w:rPr>
              <w:t xml:space="preserve"> Li1 . . .</w:t>
            </w:r>
          </w:p>
          <w:p w14:paraId="40F65158"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2 C1 Net_1 . C1 . . .</w:t>
            </w:r>
          </w:p>
          <w:p w14:paraId="449B753C"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3 O1 Net_1 . O1 . . .</w:t>
            </w:r>
          </w:p>
          <w:p w14:paraId="1AED5797"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4 Co1 Net_</w:t>
            </w:r>
            <w:proofErr w:type="gramStart"/>
            <w:r w:rsidRPr="0050565E">
              <w:rPr>
                <w:rFonts w:ascii="Courier New" w:hAnsi="Courier New" w:cs="Courier New"/>
                <w:sz w:val="20"/>
                <w:szCs w:val="20"/>
              </w:rPr>
              <w:t>1 .</w:t>
            </w:r>
            <w:proofErr w:type="gramEnd"/>
            <w:r w:rsidRPr="0050565E">
              <w:rPr>
                <w:rFonts w:ascii="Courier New" w:hAnsi="Courier New" w:cs="Courier New"/>
                <w:sz w:val="20"/>
                <w:szCs w:val="20"/>
              </w:rPr>
              <w:t xml:space="preserve"> Co1 . . .</w:t>
            </w:r>
          </w:p>
          <w:p w14:paraId="1E45F8B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 xml:space="preserve">5 ZA1 Net_2 </w:t>
            </w:r>
            <w:proofErr w:type="gramStart"/>
            <w:r w:rsidRPr="0050565E">
              <w:rPr>
                <w:rFonts w:ascii="Courier New" w:hAnsi="Courier New" w:cs="Courier New"/>
                <w:sz w:val="20"/>
                <w:szCs w:val="20"/>
              </w:rPr>
              <w:t>Li .</w:t>
            </w:r>
            <w:proofErr w:type="gramEnd"/>
            <w:r w:rsidRPr="0050565E">
              <w:rPr>
                <w:rFonts w:ascii="Courier New" w:hAnsi="Courier New" w:cs="Courier New"/>
                <w:sz w:val="20"/>
                <w:szCs w:val="20"/>
              </w:rPr>
              <w:t xml:space="preserve"> 0.00000 0.00000 0.00000</w:t>
            </w:r>
          </w:p>
          <w:p w14:paraId="7D62B16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 xml:space="preserve">6 ZB1 Net_2 </w:t>
            </w:r>
            <w:proofErr w:type="gramStart"/>
            <w:r w:rsidRPr="0050565E">
              <w:rPr>
                <w:rFonts w:ascii="Courier New" w:hAnsi="Courier New" w:cs="Courier New"/>
                <w:sz w:val="20"/>
                <w:szCs w:val="20"/>
              </w:rPr>
              <w:t>CO .</w:t>
            </w:r>
            <w:proofErr w:type="gramEnd"/>
            <w:r w:rsidRPr="0050565E">
              <w:rPr>
                <w:rFonts w:ascii="Courier New" w:hAnsi="Courier New" w:cs="Courier New"/>
                <w:sz w:val="20"/>
                <w:szCs w:val="20"/>
              </w:rPr>
              <w:t xml:space="preserve"> 0.25036 0.25036 0.25036</w:t>
            </w:r>
          </w:p>
          <w:p w14:paraId="4E3BEBF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 xml:space="preserve">7 ZC1 Net_2 </w:t>
            </w:r>
            <w:proofErr w:type="gramStart"/>
            <w:r w:rsidRPr="0050565E">
              <w:rPr>
                <w:rFonts w:ascii="Courier New" w:hAnsi="Courier New" w:cs="Courier New"/>
                <w:sz w:val="20"/>
                <w:szCs w:val="20"/>
              </w:rPr>
              <w:t>Co .</w:t>
            </w:r>
            <w:proofErr w:type="gramEnd"/>
            <w:r w:rsidRPr="0050565E">
              <w:rPr>
                <w:rFonts w:ascii="Courier New" w:hAnsi="Courier New" w:cs="Courier New"/>
                <w:sz w:val="20"/>
                <w:szCs w:val="20"/>
              </w:rPr>
              <w:t xml:space="preserve"> 0.50000 0.50000 0.50000</w:t>
            </w:r>
          </w:p>
          <w:p w14:paraId="6BD779C1" w14:textId="77777777" w:rsidR="00AC48CF" w:rsidRPr="0050565E" w:rsidRDefault="00AC48CF" w:rsidP="009E6336">
            <w:pPr>
              <w:rPr>
                <w:rFonts w:ascii="Courier New" w:hAnsi="Courier New" w:cs="Courier New"/>
                <w:sz w:val="20"/>
                <w:szCs w:val="20"/>
              </w:rPr>
            </w:pPr>
          </w:p>
          <w:p w14:paraId="4466CEF5"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371E71EF"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topol_atom.node_id</w:t>
            </w:r>
            <w:proofErr w:type="spellEnd"/>
          </w:p>
          <w:p w14:paraId="2605AB01"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topol_atom.atom_label</w:t>
            </w:r>
            <w:proofErr w:type="spellEnd"/>
          </w:p>
          <w:p w14:paraId="427DFC4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6 C1</w:t>
            </w:r>
          </w:p>
          <w:p w14:paraId="76445BD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6 O1</w:t>
            </w:r>
          </w:p>
          <w:p w14:paraId="3783AFA7" w14:textId="77777777" w:rsidR="00AC48CF" w:rsidRPr="0050565E" w:rsidRDefault="00AC48CF" w:rsidP="009E6336">
            <w:pPr>
              <w:rPr>
                <w:rFonts w:ascii="Courier New" w:hAnsi="Courier New" w:cs="Courier New"/>
                <w:sz w:val="20"/>
                <w:szCs w:val="20"/>
              </w:rPr>
            </w:pPr>
          </w:p>
          <w:p w14:paraId="51F6793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77948A11"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_topol_link.id</w:t>
            </w:r>
          </w:p>
          <w:p w14:paraId="1881A7A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_topol_link.node_id_1</w:t>
            </w:r>
          </w:p>
          <w:p w14:paraId="4108DCA0"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_topol_link.node_id_2</w:t>
            </w:r>
          </w:p>
          <w:p w14:paraId="0C04B9C0"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topol_link.distance</w:t>
            </w:r>
            <w:proofErr w:type="spellEnd"/>
          </w:p>
          <w:p w14:paraId="2C56A32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_topol_link.symop_1</w:t>
            </w:r>
          </w:p>
          <w:p w14:paraId="12BD4BE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_topol_link.translation_1</w:t>
            </w:r>
          </w:p>
          <w:p w14:paraId="0314F29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_topol_link.symop_2</w:t>
            </w:r>
          </w:p>
          <w:p w14:paraId="55AB94B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_topol_link.translation_2</w:t>
            </w:r>
          </w:p>
          <w:p w14:paraId="32755F71"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topol_link.type</w:t>
            </w:r>
            <w:proofErr w:type="spellEnd"/>
          </w:p>
          <w:p w14:paraId="5BDB418C"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topol_link.multiplicity</w:t>
            </w:r>
            <w:proofErr w:type="spellEnd"/>
          </w:p>
          <w:p w14:paraId="056E8D5A"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1 1 3 1.9121 1 [0 0 0] 3 [0 0 0] v 4</w:t>
            </w:r>
          </w:p>
          <w:p w14:paraId="7D3161F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2 2 3 1.1452 1 [0 0 0] 1 [0 0 0] v 4</w:t>
            </w:r>
          </w:p>
          <w:p w14:paraId="6A889B1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3 2 4 1.7422 1 [0 0 0] 1 [0 0 0] v 4</w:t>
            </w:r>
          </w:p>
          <w:p w14:paraId="15B1E71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4 5 6 2.4032 1 [0 0 0] 3 [0 0 0] v 4</w:t>
            </w:r>
          </w:p>
          <w:p w14:paraId="64FA55BC" w14:textId="77777777" w:rsidR="00AC48CF" w:rsidRPr="0095515B" w:rsidRDefault="00AC48CF" w:rsidP="009E6336">
            <w:r w:rsidRPr="0050565E">
              <w:rPr>
                <w:rFonts w:ascii="Courier New" w:hAnsi="Courier New" w:cs="Courier New"/>
                <w:sz w:val="20"/>
                <w:szCs w:val="20"/>
              </w:rPr>
              <w:t>5 6 7 2.3963 1 [0 0 0] 1 [0 0 0] v 4</w:t>
            </w:r>
          </w:p>
        </w:tc>
      </w:tr>
    </w:tbl>
    <w:p w14:paraId="157E2C21" w14:textId="37307B26" w:rsidR="00AC48CF" w:rsidRDefault="00AC48CF" w:rsidP="00AC48CF"/>
    <w:p w14:paraId="00000046" w14:textId="0175EAFC" w:rsidR="00AF213C" w:rsidRDefault="0095419D">
      <w:pPr>
        <w:rPr>
          <w:b/>
        </w:rPr>
      </w:pPr>
      <w:r>
        <w:rPr>
          <w:b/>
        </w:rPr>
        <w:t>3.2. Underlying net topological properties</w:t>
      </w:r>
    </w:p>
    <w:p w14:paraId="0F1EE6D7" w14:textId="50C9D981" w:rsidR="009957C0" w:rsidRDefault="0095419D">
      <w:r>
        <w:t>The topological properties of underlying nets described by the TOPOL_</w:t>
      </w:r>
      <w:r w:rsidR="001B5F10">
        <w:t>LINK,</w:t>
      </w:r>
      <w:r>
        <w:t xml:space="preserve"> TOPOL_</w:t>
      </w:r>
      <w:r w:rsidR="001B5F10">
        <w:t>NODE</w:t>
      </w:r>
      <w:r>
        <w:t xml:space="preserve"> and TOPOL_</w:t>
      </w:r>
      <w:r w:rsidR="001B5F10">
        <w:t>ATOM</w:t>
      </w:r>
      <w:r>
        <w:t xml:space="preserve"> categories are collected in </w:t>
      </w:r>
      <w:r w:rsidR="001B5F10">
        <w:t xml:space="preserve">the remaining TOPOL categories, namely </w:t>
      </w:r>
      <w:r>
        <w:t>TOPOL_NET, TOPOL_ENTANGL, TOPOL_TILING</w:t>
      </w:r>
      <w:r w:rsidR="001B5F10">
        <w:t xml:space="preserve"> (including TOPOL_TILING_FACES and TOPOL_TILING_TILE)</w:t>
      </w:r>
      <w:r>
        <w:t xml:space="preserve">, </w:t>
      </w:r>
      <w:r w:rsidR="001B5F10">
        <w:t>and TO</w:t>
      </w:r>
      <w:r>
        <w:t>POL_OCCURRENCE categories.</w:t>
      </w:r>
      <w:r w:rsidR="001B5F10">
        <w:t xml:space="preserve"> These categories are discussed below.</w:t>
      </w:r>
    </w:p>
    <w:p w14:paraId="00000048" w14:textId="43EDA6A5" w:rsidR="00AF213C" w:rsidRDefault="0095419D">
      <w:r>
        <w:t>TOPOL_NET</w:t>
      </w:r>
    </w:p>
    <w:p w14:paraId="00000049" w14:textId="6A925505" w:rsidR="00AF213C" w:rsidRDefault="00755959" w:rsidP="008D4703">
      <w:r>
        <w:t xml:space="preserve">The TOPOL_NET category enables one to describe a crystal structure in different representations, which depend on the selected structural units and levels of interatomic interaction (Alexandrov </w:t>
      </w:r>
      <w:r w:rsidRPr="00E76477">
        <w:rPr>
          <w:i/>
        </w:rPr>
        <w:t>et al</w:t>
      </w:r>
      <w:r>
        <w:t xml:space="preserve">., 2011). This approach can resolve the problem of ambiguity in the description of the crystal structure connectivity: the crystal structure can be treated in different ways and described by several underlying </w:t>
      </w:r>
      <w:r>
        <w:lastRenderedPageBreak/>
        <w:t>nets listed in the TOPOL_NET</w:t>
      </w:r>
      <w:r w:rsidRPr="00E76477">
        <w:t xml:space="preserve"> </w:t>
      </w:r>
      <w:r>
        <w:t>loop of a data block. I</w:t>
      </w:r>
      <w:r w:rsidR="0095419D">
        <w:t xml:space="preserve">f several nets are described, </w:t>
      </w:r>
      <w:r w:rsidR="001B5F10">
        <w:t>or additional net-level descriptions are needed, the TOPOL_NET category is necessary. Its items include:</w:t>
      </w:r>
    </w:p>
    <w:p w14:paraId="0000004A" w14:textId="77777777" w:rsidR="00AF213C" w:rsidRDefault="00AF213C">
      <w:pPr>
        <w:spacing w:after="0"/>
      </w:pPr>
    </w:p>
    <w:p w14:paraId="7E39D9D6" w14:textId="47DE4B65" w:rsidR="009E7800" w:rsidRPr="009E7800" w:rsidDel="00F15BC2" w:rsidRDefault="009E7800" w:rsidP="009E7800">
      <w:pPr>
        <w:spacing w:after="0"/>
        <w:ind w:firstLine="360"/>
      </w:pPr>
      <w:r w:rsidRPr="009E7800" w:rsidDel="00F15BC2">
        <w:t>_</w:t>
      </w:r>
      <w:proofErr w:type="spellStart"/>
      <w:r w:rsidRPr="009E7800" w:rsidDel="00F15BC2">
        <w:t>topol_net.genus</w:t>
      </w:r>
      <w:proofErr w:type="spellEnd"/>
    </w:p>
    <w:p w14:paraId="1489DF60" w14:textId="77777777" w:rsidR="009E7800" w:rsidRPr="009E7800" w:rsidRDefault="009E7800" w:rsidP="009E7800">
      <w:pPr>
        <w:numPr>
          <w:ilvl w:val="0"/>
          <w:numId w:val="1"/>
        </w:numPr>
        <w:pBdr>
          <w:top w:val="nil"/>
          <w:left w:val="nil"/>
          <w:bottom w:val="nil"/>
          <w:right w:val="nil"/>
          <w:between w:val="nil"/>
        </w:pBdr>
        <w:spacing w:after="0"/>
      </w:pPr>
      <w:r w:rsidRPr="009E7800">
        <w:t>_</w:t>
      </w:r>
      <w:r w:rsidRPr="009E7800">
        <w:rPr>
          <w:color w:val="000000"/>
        </w:rPr>
        <w:t>topol</w:t>
      </w:r>
      <w:r w:rsidRPr="009E7800">
        <w:t>_net.id</w:t>
      </w:r>
    </w:p>
    <w:p w14:paraId="283FF778" w14:textId="77777777" w:rsidR="009E7800" w:rsidRDefault="009E7800" w:rsidP="009E7800">
      <w:pPr>
        <w:pStyle w:val="ListParagraph"/>
        <w:spacing w:after="0"/>
        <w:ind w:left="360"/>
      </w:pPr>
      <w:r w:rsidRPr="009E7800">
        <w:t>_topol_net.name</w:t>
      </w:r>
    </w:p>
    <w:p w14:paraId="1C54D1BA" w14:textId="77777777" w:rsidR="00F15BC2" w:rsidRDefault="00F15BC2" w:rsidP="00F15BC2">
      <w:pPr>
        <w:pStyle w:val="ListParagraph"/>
        <w:spacing w:after="0"/>
        <w:ind w:left="360"/>
      </w:pPr>
      <w:r>
        <w:t>_</w:t>
      </w:r>
      <w:proofErr w:type="spellStart"/>
      <w:r w:rsidRPr="00CE6E6E">
        <w:t>topol_net.occurrence_total</w:t>
      </w:r>
      <w:proofErr w:type="spellEnd"/>
    </w:p>
    <w:p w14:paraId="3A316EDA" w14:textId="77777777" w:rsidR="001B5F10" w:rsidRDefault="0095419D" w:rsidP="001B5F10">
      <w:pPr>
        <w:pStyle w:val="ListParagraph"/>
        <w:spacing w:after="0"/>
        <w:ind w:left="360"/>
      </w:pPr>
      <w:r>
        <w:t>_</w:t>
      </w:r>
      <w:proofErr w:type="spellStart"/>
      <w:r>
        <w:t>topol_net.overall_topology_EPINET</w:t>
      </w:r>
      <w:proofErr w:type="spellEnd"/>
    </w:p>
    <w:p w14:paraId="31A02B7D" w14:textId="77777777" w:rsidR="009E7800" w:rsidRDefault="009E7800" w:rsidP="009E7800">
      <w:pPr>
        <w:pStyle w:val="ListParagraph"/>
        <w:spacing w:after="0"/>
        <w:ind w:left="360"/>
      </w:pPr>
      <w:r w:rsidRPr="009E7800">
        <w:t>_</w:t>
      </w:r>
      <w:proofErr w:type="spellStart"/>
      <w:r w:rsidRPr="009E7800">
        <w:t>topol_net.overall_topology_IZA</w:t>
      </w:r>
      <w:proofErr w:type="spellEnd"/>
    </w:p>
    <w:p w14:paraId="2D0F5E8A" w14:textId="77777777" w:rsidR="001B5F10" w:rsidRDefault="0095419D" w:rsidP="001B5F10">
      <w:pPr>
        <w:pStyle w:val="ListParagraph"/>
        <w:spacing w:after="0"/>
        <w:ind w:left="360"/>
      </w:pPr>
      <w:r>
        <w:t>_</w:t>
      </w:r>
      <w:proofErr w:type="spellStart"/>
      <w:r>
        <w:t>topol_net.overall_topology_RCSR</w:t>
      </w:r>
      <w:proofErr w:type="spellEnd"/>
    </w:p>
    <w:p w14:paraId="68255C2E" w14:textId="77777777" w:rsidR="001B5F10" w:rsidRDefault="0095419D" w:rsidP="001B5F10">
      <w:pPr>
        <w:pStyle w:val="ListParagraph"/>
        <w:spacing w:after="0"/>
        <w:ind w:left="360"/>
      </w:pPr>
      <w:r>
        <w:t>_</w:t>
      </w:r>
      <w:proofErr w:type="spellStart"/>
      <w:r>
        <w:t>topol_net.overall_topology_SP</w:t>
      </w:r>
      <w:proofErr w:type="spellEnd"/>
    </w:p>
    <w:p w14:paraId="3A1A32AE" w14:textId="49B949FB" w:rsidR="001B5F10" w:rsidRDefault="0095419D" w:rsidP="001B5F10">
      <w:pPr>
        <w:pStyle w:val="ListParagraph"/>
        <w:spacing w:after="0"/>
        <w:ind w:left="360"/>
      </w:pPr>
      <w:r>
        <w:t>_</w:t>
      </w:r>
      <w:proofErr w:type="spellStart"/>
      <w:r>
        <w:t>topol_net.overall_topology_TOPOS</w:t>
      </w:r>
      <w:proofErr w:type="spellEnd"/>
    </w:p>
    <w:p w14:paraId="6D65BDEF" w14:textId="77777777" w:rsidR="001B5F10" w:rsidRDefault="0095419D" w:rsidP="001B5F10">
      <w:pPr>
        <w:pStyle w:val="ListParagraph"/>
        <w:spacing w:after="0"/>
        <w:ind w:left="360"/>
      </w:pPr>
      <w:r>
        <w:t>_</w:t>
      </w:r>
      <w:proofErr w:type="spellStart"/>
      <w:r>
        <w:t>topol_net.period</w:t>
      </w:r>
      <w:proofErr w:type="spellEnd"/>
    </w:p>
    <w:p w14:paraId="176A728A" w14:textId="77777777" w:rsidR="004A1CD5" w:rsidRDefault="004A1CD5" w:rsidP="004A1CD5">
      <w:pPr>
        <w:pStyle w:val="ListParagraph"/>
        <w:spacing w:after="0"/>
        <w:ind w:left="360"/>
      </w:pPr>
      <w:r>
        <w:t>_</w:t>
      </w:r>
      <w:proofErr w:type="spellStart"/>
      <w:r>
        <w:t>topol_net.special_details</w:t>
      </w:r>
      <w:proofErr w:type="spellEnd"/>
    </w:p>
    <w:p w14:paraId="0C9724FE" w14:textId="77777777" w:rsidR="001B5F10" w:rsidRDefault="0095419D" w:rsidP="001B5F10">
      <w:pPr>
        <w:pStyle w:val="ListParagraph"/>
        <w:spacing w:after="0"/>
        <w:ind w:left="360"/>
      </w:pPr>
      <w:r>
        <w:t>_topol_net.td10</w:t>
      </w:r>
    </w:p>
    <w:p w14:paraId="29521C76" w14:textId="19D813FE" w:rsidR="001B5F10" w:rsidRDefault="0095419D" w:rsidP="001B5F10">
      <w:pPr>
        <w:pStyle w:val="ListParagraph"/>
        <w:spacing w:after="0"/>
        <w:ind w:left="360"/>
      </w:pPr>
      <w:r>
        <w:t>_</w:t>
      </w:r>
      <w:proofErr w:type="spellStart"/>
      <w:r>
        <w:t>topol_net.total_point_symbol</w:t>
      </w:r>
      <w:proofErr w:type="spellEnd"/>
    </w:p>
    <w:p w14:paraId="7BF22B07" w14:textId="2F72A539" w:rsidR="00F15BC2" w:rsidRDefault="00F15BC2" w:rsidP="001B5F10">
      <w:pPr>
        <w:pStyle w:val="ListParagraph"/>
        <w:spacing w:after="0"/>
        <w:ind w:left="360"/>
      </w:pPr>
      <w:r>
        <w:t>_</w:t>
      </w:r>
      <w:proofErr w:type="spellStart"/>
      <w:r>
        <w:t>topol_net.z_number</w:t>
      </w:r>
      <w:proofErr w:type="spellEnd"/>
    </w:p>
    <w:p w14:paraId="1183B7CA" w14:textId="77777777" w:rsidR="004A1CD5" w:rsidRDefault="004A1CD5" w:rsidP="009E7800">
      <w:pPr>
        <w:spacing w:after="0"/>
      </w:pPr>
    </w:p>
    <w:p w14:paraId="00000056" w14:textId="4B615DA5" w:rsidR="00AF213C" w:rsidRDefault="001B5F10">
      <w:pPr>
        <w:spacing w:after="0" w:line="240" w:lineRule="auto"/>
      </w:pPr>
      <w:r>
        <w:t>_</w:t>
      </w:r>
      <w:r>
        <w:rPr>
          <w:color w:val="000000"/>
        </w:rPr>
        <w:t>topol</w:t>
      </w:r>
      <w:r>
        <w:t>_net.id</w:t>
      </w:r>
      <w:r w:rsidR="00894737">
        <w:t>, again a serial integer,</w:t>
      </w:r>
      <w:r>
        <w:t xml:space="preserve"> </w:t>
      </w:r>
      <w:commentRangeStart w:id="123"/>
      <w:r>
        <w:t>is required</w:t>
      </w:r>
      <w:r w:rsidR="00894737">
        <w:t xml:space="preserve"> if there </w:t>
      </w:r>
      <w:commentRangeEnd w:id="123"/>
      <w:r w:rsidR="00755959">
        <w:rPr>
          <w:rStyle w:val="CommentReference"/>
        </w:rPr>
        <w:commentReference w:id="123"/>
      </w:r>
      <w:r w:rsidR="00894737">
        <w:t xml:space="preserve">is more than one net, as it is the key referenced from TOPOL_LINK and TOPOL_NODE. _topol_net.name allows for an optional arbitrary name for the net. </w:t>
      </w:r>
      <w:r w:rsidR="0095419D" w:rsidRPr="009E7800">
        <w:t xml:space="preserve">The overall topology of the net can be </w:t>
      </w:r>
      <w:r w:rsidR="0095515B" w:rsidRPr="009E7800">
        <w:t>designated</w:t>
      </w:r>
      <w:r w:rsidR="00C453CC" w:rsidRPr="009E7800">
        <w:t xml:space="preserve"> in accordance with five</w:t>
      </w:r>
      <w:r w:rsidR="0095419D" w:rsidRPr="009E7800">
        <w:t xml:space="preserve"> </w:t>
      </w:r>
      <w:r w:rsidR="007746D3" w:rsidRPr="009E7800">
        <w:t xml:space="preserve">mostly recommended </w:t>
      </w:r>
      <w:r w:rsidR="0095419D" w:rsidRPr="009E7800">
        <w:t>nomenclatures</w:t>
      </w:r>
      <w:r w:rsidR="00C453CC" w:rsidRPr="009E7800">
        <w:t xml:space="preserve"> (RCSR, EPINET, SP, </w:t>
      </w:r>
      <w:r w:rsidR="007746D3" w:rsidRPr="009E7800">
        <w:t>TOPOS</w:t>
      </w:r>
      <w:r w:rsidR="00C453CC" w:rsidRPr="009E7800">
        <w:t xml:space="preserve"> or IZA</w:t>
      </w:r>
      <w:r w:rsidR="007746D3" w:rsidRPr="009E7800">
        <w:t>)</w:t>
      </w:r>
      <w:r w:rsidR="0095419D" w:rsidRPr="009E7800">
        <w:t xml:space="preserve">, </w:t>
      </w:r>
      <w:r w:rsidR="0095515B" w:rsidRPr="009E7800">
        <w:t>which have special tags:</w:t>
      </w:r>
      <w:r w:rsidR="0095419D" w:rsidRPr="0095515B">
        <w:t xml:space="preserve"> </w:t>
      </w:r>
    </w:p>
    <w:p w14:paraId="00000057" w14:textId="2F51A9D4"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RCSR lower-case bold three-letter symbols, see O'Keeffe </w:t>
      </w:r>
      <w:r>
        <w:rPr>
          <w:i/>
          <w:color w:val="000000"/>
        </w:rPr>
        <w:t>et al</w:t>
      </w:r>
      <w:r>
        <w:rPr>
          <w:color w:val="000000"/>
        </w:rPr>
        <w:t>. (2008) and http://rcsr.net/ for details.</w:t>
      </w:r>
      <w:r w:rsidR="00066922">
        <w:rPr>
          <w:color w:val="000000"/>
        </w:rPr>
        <w:t xml:space="preserve"> </w:t>
      </w:r>
      <w:r>
        <w:rPr>
          <w:color w:val="000000"/>
        </w:rPr>
        <w:t xml:space="preserve">Example: </w:t>
      </w:r>
      <w:proofErr w:type="spellStart"/>
      <w:r>
        <w:rPr>
          <w:b/>
          <w:color w:val="000000"/>
        </w:rPr>
        <w:t>dia</w:t>
      </w:r>
      <w:proofErr w:type="spellEnd"/>
      <w:r w:rsidR="00066922">
        <w:rPr>
          <w:b/>
          <w:color w:val="000000"/>
        </w:rPr>
        <w:t xml:space="preserve"> </w:t>
      </w:r>
      <w:r>
        <w:rPr>
          <w:color w:val="000000"/>
        </w:rPr>
        <w:t>(see http://rcsr.net/nets/dia)</w:t>
      </w:r>
    </w:p>
    <w:p w14:paraId="00000058" w14:textId="77777777"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EPINET </w:t>
      </w:r>
      <w:proofErr w:type="spellStart"/>
      <w:r>
        <w:rPr>
          <w:i/>
          <w:color w:val="000000"/>
        </w:rPr>
        <w:t>sqc</w:t>
      </w:r>
      <w:r>
        <w:rPr>
          <w:color w:val="000000"/>
        </w:rPr>
        <w:t>XXXXX</w:t>
      </w:r>
      <w:proofErr w:type="spellEnd"/>
      <w:r>
        <w:rPr>
          <w:color w:val="000000"/>
        </w:rPr>
        <w:t xml:space="preserve"> symbols, see Ramsden </w:t>
      </w:r>
      <w:r>
        <w:rPr>
          <w:i/>
          <w:color w:val="000000"/>
        </w:rPr>
        <w:t>et al</w:t>
      </w:r>
      <w:r>
        <w:rPr>
          <w:color w:val="000000"/>
        </w:rPr>
        <w:t>. (2009) and http://epinet.anu.edu.au/ for details.</w:t>
      </w:r>
    </w:p>
    <w:p w14:paraId="00000059" w14:textId="2F5E1D78" w:rsidR="00AF213C" w:rsidRDefault="00894737" w:rsidP="00C36B48">
      <w:pPr>
        <w:numPr>
          <w:ilvl w:val="0"/>
          <w:numId w:val="4"/>
        </w:numPr>
        <w:pBdr>
          <w:top w:val="nil"/>
          <w:left w:val="nil"/>
          <w:bottom w:val="nil"/>
          <w:right w:val="nil"/>
          <w:between w:val="nil"/>
        </w:pBdr>
        <w:spacing w:after="0" w:line="240" w:lineRule="auto"/>
        <w:rPr>
          <w:color w:val="000000"/>
        </w:rPr>
      </w:pPr>
      <w:r>
        <w:rPr>
          <w:color w:val="000000"/>
        </w:rPr>
        <w:t xml:space="preserve">SP (sphere packing) </w:t>
      </w:r>
      <w:r w:rsidR="0095419D">
        <w:rPr>
          <w:color w:val="000000"/>
        </w:rPr>
        <w:t xml:space="preserve">symbols </w:t>
      </w:r>
      <w:r w:rsidR="0095419D">
        <w:rPr>
          <w:i/>
          <w:color w:val="000000"/>
        </w:rPr>
        <w:t>k</w:t>
      </w:r>
      <w:r w:rsidR="0095419D">
        <w:rPr>
          <w:color w:val="000000"/>
        </w:rPr>
        <w:t>/</w:t>
      </w:r>
      <w:r w:rsidR="0095419D">
        <w:rPr>
          <w:i/>
          <w:color w:val="000000"/>
        </w:rPr>
        <w:t>m</w:t>
      </w:r>
      <w:r w:rsidR="0095419D">
        <w:rPr>
          <w:color w:val="000000"/>
        </w:rPr>
        <w:t>/</w:t>
      </w:r>
      <w:proofErr w:type="spellStart"/>
      <w:r w:rsidR="0095419D">
        <w:rPr>
          <w:i/>
          <w:color w:val="000000"/>
        </w:rPr>
        <w:t>fn</w:t>
      </w:r>
      <w:proofErr w:type="spellEnd"/>
      <w:r w:rsidR="0095419D">
        <w:rPr>
          <w:color w:val="000000"/>
        </w:rPr>
        <w:t xml:space="preserve"> as proposed by Koch </w:t>
      </w:r>
      <w:r w:rsidR="0095419D">
        <w:rPr>
          <w:i/>
          <w:color w:val="000000"/>
        </w:rPr>
        <w:t>et al</w:t>
      </w:r>
      <w:r w:rsidR="0095419D">
        <w:rPr>
          <w:color w:val="000000"/>
        </w:rPr>
        <w:t>. (2006).</w:t>
      </w:r>
    </w:p>
    <w:p w14:paraId="4CECD7DA" w14:textId="77777777" w:rsidR="00C453CC" w:rsidRDefault="0095419D" w:rsidP="00C453CC">
      <w:pPr>
        <w:numPr>
          <w:ilvl w:val="0"/>
          <w:numId w:val="4"/>
        </w:numPr>
        <w:pBdr>
          <w:top w:val="nil"/>
          <w:left w:val="nil"/>
          <w:bottom w:val="nil"/>
          <w:right w:val="nil"/>
          <w:between w:val="nil"/>
        </w:pBdr>
        <w:spacing w:after="0" w:line="240" w:lineRule="auto"/>
        <w:rPr>
          <w:color w:val="000000"/>
        </w:rPr>
      </w:pPr>
      <w:r>
        <w:rPr>
          <w:color w:val="000000"/>
        </w:rPr>
        <w:t xml:space="preserve">TOPOS symbols </w:t>
      </w:r>
      <w:proofErr w:type="spellStart"/>
      <w:r>
        <w:rPr>
          <w:color w:val="000000"/>
        </w:rPr>
        <w:t>N</w:t>
      </w:r>
      <w:r>
        <w:rPr>
          <w:i/>
          <w:color w:val="000000"/>
        </w:rPr>
        <w:t>D</w:t>
      </w:r>
      <w:r>
        <w:rPr>
          <w:color w:val="000000"/>
        </w:rPr>
        <w:t>n</w:t>
      </w:r>
      <w:proofErr w:type="spellEnd"/>
      <w:r>
        <w:rPr>
          <w:color w:val="000000"/>
        </w:rPr>
        <w:t xml:space="preserve"> (Aman </w:t>
      </w:r>
      <w:r>
        <w:rPr>
          <w:i/>
          <w:color w:val="000000"/>
        </w:rPr>
        <w:t>et al</w:t>
      </w:r>
      <w:r>
        <w:rPr>
          <w:color w:val="000000"/>
        </w:rPr>
        <w:t xml:space="preserve">., 2014), where N is a sequence of degrees (coordination numbers) of all independent nodes; </w:t>
      </w:r>
      <w:r>
        <w:rPr>
          <w:i/>
          <w:color w:val="000000"/>
        </w:rPr>
        <w:t>D</w:t>
      </w:r>
      <w:r>
        <w:rPr>
          <w:color w:val="000000"/>
        </w:rPr>
        <w:t xml:space="preserve"> is one of the letters </w:t>
      </w:r>
      <w:r>
        <w:rPr>
          <w:i/>
          <w:color w:val="000000"/>
        </w:rPr>
        <w:t>C</w:t>
      </w:r>
      <w:r>
        <w:rPr>
          <w:color w:val="000000"/>
        </w:rPr>
        <w:t xml:space="preserve">, </w:t>
      </w:r>
      <w:r>
        <w:rPr>
          <w:i/>
          <w:color w:val="000000"/>
        </w:rPr>
        <w:t>L</w:t>
      </w:r>
      <w:r>
        <w:rPr>
          <w:color w:val="000000"/>
        </w:rPr>
        <w:t xml:space="preserve">, or </w:t>
      </w:r>
      <w:r>
        <w:rPr>
          <w:i/>
          <w:color w:val="000000"/>
        </w:rPr>
        <w:t>T</w:t>
      </w:r>
      <w:r>
        <w:rPr>
          <w:color w:val="000000"/>
        </w:rPr>
        <w:t xml:space="preserve"> designating the dimensionality of the net (</w:t>
      </w:r>
      <w:r>
        <w:rPr>
          <w:i/>
          <w:color w:val="000000"/>
        </w:rPr>
        <w:t>C</w:t>
      </w:r>
      <w:r>
        <w:rPr>
          <w:color w:val="000000"/>
        </w:rPr>
        <w:t xml:space="preserve"> – chain, </w:t>
      </w:r>
      <w:r>
        <w:rPr>
          <w:i/>
          <w:color w:val="000000"/>
        </w:rPr>
        <w:t>L</w:t>
      </w:r>
      <w:r>
        <w:rPr>
          <w:color w:val="000000"/>
        </w:rPr>
        <w:t xml:space="preserve"> – layer, </w:t>
      </w:r>
      <w:r>
        <w:rPr>
          <w:i/>
          <w:color w:val="000000"/>
        </w:rPr>
        <w:t>T</w:t>
      </w:r>
      <w:r>
        <w:rPr>
          <w:color w:val="000000"/>
        </w:rPr>
        <w:t xml:space="preserve"> – three-periodic); n enumerates non-isomorphic nets with a given N</w:t>
      </w:r>
      <w:r>
        <w:rPr>
          <w:i/>
          <w:color w:val="000000"/>
        </w:rPr>
        <w:t>D</w:t>
      </w:r>
      <w:r>
        <w:rPr>
          <w:color w:val="000000"/>
        </w:rPr>
        <w:t xml:space="preserve"> sequence. For instance, the symbol 3,3,4</w:t>
      </w:r>
      <w:r>
        <w:rPr>
          <w:i/>
          <w:color w:val="000000"/>
        </w:rPr>
        <w:t>T</w:t>
      </w:r>
      <w:r>
        <w:rPr>
          <w:color w:val="000000"/>
        </w:rPr>
        <w:t>3 denotes the 3</w:t>
      </w:r>
      <w:r>
        <w:rPr>
          <w:color w:val="000000"/>
          <w:vertAlign w:val="superscript"/>
        </w:rPr>
        <w:t>rd</w:t>
      </w:r>
      <w:r>
        <w:rPr>
          <w:color w:val="000000"/>
        </w:rPr>
        <w:t xml:space="preserve"> (by the order) three-periodic trinodal net with two 3-coordinated and one 4-coordinated independent nodes. For finite (molecular) graphs the symbols </w:t>
      </w:r>
      <w:proofErr w:type="spellStart"/>
      <w:r>
        <w:rPr>
          <w:color w:val="000000"/>
        </w:rPr>
        <w:t>N</w:t>
      </w:r>
      <w:r>
        <w:rPr>
          <w:i/>
          <w:color w:val="000000"/>
        </w:rPr>
        <w:t>M</w:t>
      </w:r>
      <w:r>
        <w:rPr>
          <w:color w:val="000000"/>
        </w:rPr>
        <w:t>k</w:t>
      </w:r>
      <w:proofErr w:type="spellEnd"/>
      <w:r>
        <w:rPr>
          <w:color w:val="000000"/>
        </w:rPr>
        <w:t>-n are used, where k is the number of vertices (atoms) in the graph.</w:t>
      </w:r>
    </w:p>
    <w:p w14:paraId="020466E8" w14:textId="0EA13448" w:rsidR="00EE5FCC" w:rsidRPr="009E7800" w:rsidRDefault="00EE5FCC" w:rsidP="00EE5FCC">
      <w:pPr>
        <w:numPr>
          <w:ilvl w:val="0"/>
          <w:numId w:val="4"/>
        </w:numPr>
        <w:pBdr>
          <w:top w:val="nil"/>
          <w:left w:val="nil"/>
          <w:bottom w:val="nil"/>
          <w:right w:val="nil"/>
          <w:between w:val="nil"/>
        </w:pBdr>
        <w:spacing w:after="0" w:line="240" w:lineRule="auto"/>
        <w:rPr>
          <w:color w:val="000000"/>
        </w:rPr>
      </w:pPr>
      <w:r w:rsidRPr="009E7800">
        <w:rPr>
          <w:color w:val="000000"/>
        </w:rPr>
        <w:t>I</w:t>
      </w:r>
      <w:r w:rsidR="00C453CC" w:rsidRPr="009E7800">
        <w:rPr>
          <w:color w:val="000000"/>
        </w:rPr>
        <w:t>Z</w:t>
      </w:r>
      <w:r w:rsidRPr="009E7800">
        <w:rPr>
          <w:color w:val="000000"/>
        </w:rPr>
        <w:t xml:space="preserve">A-SC </w:t>
      </w:r>
      <w:r w:rsidR="00C453CC" w:rsidRPr="009E7800">
        <w:rPr>
          <w:color w:val="000000"/>
        </w:rPr>
        <w:t xml:space="preserve">capital </w:t>
      </w:r>
      <w:r w:rsidRPr="009E7800">
        <w:rPr>
          <w:color w:val="000000"/>
        </w:rPr>
        <w:t>three-letter symbols for zeolites, see http://www.iza-structure.org/databases/ for details.</w:t>
      </w:r>
    </w:p>
    <w:p w14:paraId="11092C01" w14:textId="14AB2EA6" w:rsidR="001F7A92" w:rsidRPr="001F7A92" w:rsidRDefault="0095515B" w:rsidP="001F7A92">
      <w:pPr>
        <w:pBdr>
          <w:top w:val="nil"/>
          <w:left w:val="nil"/>
          <w:bottom w:val="nil"/>
          <w:right w:val="nil"/>
          <w:between w:val="nil"/>
        </w:pBdr>
        <w:spacing w:after="0" w:line="240" w:lineRule="auto"/>
        <w:rPr>
          <w:color w:val="000000"/>
        </w:rPr>
      </w:pPr>
      <w:r w:rsidRPr="009E7800">
        <w:t>If</w:t>
      </w:r>
      <w:r w:rsidR="00755959" w:rsidRPr="009E7800">
        <w:t xml:space="preserve"> the </w:t>
      </w:r>
      <w:r w:rsidR="00F15BC2" w:rsidRPr="009E7800">
        <w:t>topology</w:t>
      </w:r>
      <w:r w:rsidRPr="009E7800">
        <w:t xml:space="preserve"> is designated in another nomenclature it should be described</w:t>
      </w:r>
      <w:r w:rsidR="00F15BC2" w:rsidRPr="009E7800">
        <w:t xml:space="preserve"> in _</w:t>
      </w:r>
      <w:proofErr w:type="spellStart"/>
      <w:r w:rsidR="00F15BC2" w:rsidRPr="009E7800">
        <w:t>topol_net.special_details</w:t>
      </w:r>
      <w:proofErr w:type="spellEnd"/>
      <w:r w:rsidR="008D4703" w:rsidRPr="009E7800">
        <w:t>, where a</w:t>
      </w:r>
      <w:r w:rsidR="00CE6E6E" w:rsidRPr="009E7800">
        <w:t>n</w:t>
      </w:r>
      <w:r w:rsidR="00755959" w:rsidRPr="009E7800">
        <w:t xml:space="preserve"> arbitrarily detailed description of the net can be provided</w:t>
      </w:r>
      <w:r w:rsidR="008D4703" w:rsidRPr="009E7800">
        <w:t>.</w:t>
      </w:r>
    </w:p>
    <w:p w14:paraId="457E14F4" w14:textId="77777777" w:rsidR="00EE5FCC" w:rsidRDefault="00EE5FCC" w:rsidP="00755959"/>
    <w:p w14:paraId="3485BB1D" w14:textId="02F1DF38" w:rsidR="00755959" w:rsidRDefault="00755959" w:rsidP="00755959">
      <w:r>
        <w:t>Additionally, t</w:t>
      </w:r>
      <w:r w:rsidR="008B0A1C">
        <w:t>his category contains conventional topological descrip</w:t>
      </w:r>
      <w:r>
        <w:t>t</w:t>
      </w:r>
      <w:r w:rsidR="008B0A1C">
        <w:t xml:space="preserve">ors of </w:t>
      </w:r>
      <w:r>
        <w:t xml:space="preserve">a </w:t>
      </w:r>
      <w:r w:rsidR="008B0A1C">
        <w:t>net, such as net periodicity (_</w:t>
      </w:r>
      <w:proofErr w:type="spellStart"/>
      <w:r w:rsidR="008B0A1C">
        <w:t>topol_net.period</w:t>
      </w:r>
      <w:proofErr w:type="spellEnd"/>
      <w:r w:rsidR="008B0A1C">
        <w:t>), topological density TD</w:t>
      </w:r>
      <w:r w:rsidR="008B0A1C">
        <w:rPr>
          <w:vertAlign w:val="subscript"/>
        </w:rPr>
        <w:t>10</w:t>
      </w:r>
      <w:r w:rsidR="008B0A1C">
        <w:t xml:space="preserve"> (_topol_net.td10), point symbol (_</w:t>
      </w:r>
      <w:proofErr w:type="spellStart"/>
      <w:r w:rsidR="008B0A1C">
        <w:t>topol_net.total_point_symbol</w:t>
      </w:r>
      <w:proofErr w:type="spellEnd"/>
      <w:r w:rsidR="008B0A1C">
        <w:t>) and number of nets (</w:t>
      </w:r>
      <w:r w:rsidR="008B0A1C" w:rsidRPr="008B0A1C">
        <w:rPr>
          <w:i/>
        </w:rPr>
        <w:t>Z</w:t>
      </w:r>
      <w:r w:rsidR="008B0A1C">
        <w:t>) in the structure (_</w:t>
      </w:r>
      <w:proofErr w:type="spellStart"/>
      <w:r w:rsidR="008B0A1C">
        <w:t>topol_net.z_number</w:t>
      </w:r>
      <w:proofErr w:type="spellEnd"/>
      <w:r w:rsidR="008B0A1C">
        <w:t xml:space="preserve">). For more details </w:t>
      </w:r>
      <w:r w:rsidR="00AA6D4A">
        <w:t xml:space="preserve">and definitions </w:t>
      </w:r>
      <w:r w:rsidR="008B0A1C">
        <w:t xml:space="preserve">see Delgado-Friedrichs &amp; O’Keeffe (2005), Delgado-Friedrichs </w:t>
      </w:r>
      <w:r w:rsidR="008B0A1C" w:rsidRPr="008B0A1C">
        <w:rPr>
          <w:i/>
        </w:rPr>
        <w:t>et al</w:t>
      </w:r>
      <w:r w:rsidR="008B0A1C">
        <w:t xml:space="preserve">. (2005) and </w:t>
      </w:r>
      <w:proofErr w:type="spellStart"/>
      <w:r w:rsidR="008B0A1C">
        <w:t>Blatov</w:t>
      </w:r>
      <w:proofErr w:type="spellEnd"/>
      <w:r w:rsidR="008B0A1C" w:rsidRPr="008B0A1C">
        <w:rPr>
          <w:i/>
        </w:rPr>
        <w:t xml:space="preserve"> et al</w:t>
      </w:r>
      <w:r w:rsidR="008B0A1C">
        <w:t>. (2010).</w:t>
      </w:r>
      <w:r>
        <w:t xml:space="preserve"> _</w:t>
      </w:r>
      <w:proofErr w:type="spellStart"/>
      <w:r>
        <w:t>topol_net.occurrence_total</w:t>
      </w:r>
      <w:proofErr w:type="spellEnd"/>
      <w:r>
        <w:t xml:space="preserve"> specifies the total occurrence of the net topology in crystal structures</w:t>
      </w:r>
      <w:r w:rsidR="00C453CC">
        <w:t xml:space="preserve"> as reported in the literature or database</w:t>
      </w:r>
      <w:r w:rsidR="009E7800">
        <w:t>s</w:t>
      </w:r>
      <w:r w:rsidR="00C453CC">
        <w:t xml:space="preserve"> (e.g. </w:t>
      </w:r>
      <w:proofErr w:type="spellStart"/>
      <w:r w:rsidR="00C453CC">
        <w:t>TopCryst</w:t>
      </w:r>
      <w:proofErr w:type="spellEnd"/>
      <w:ins w:id="124" w:author="Владислав Блатов" w:date="2021-09-09T21:00:00Z">
        <w:r w:rsidR="009E7800">
          <w:t>; https://topcryst.com</w:t>
        </w:r>
      </w:ins>
      <w:r w:rsidR="00C453CC">
        <w:t>)</w:t>
      </w:r>
      <w:r>
        <w:t xml:space="preserve">. </w:t>
      </w:r>
    </w:p>
    <w:p w14:paraId="0000005F" w14:textId="6E08645D" w:rsidR="00AF213C" w:rsidRDefault="0095419D">
      <w:r>
        <w:t>TOPOL_ENTANGL</w:t>
      </w:r>
      <w:r w:rsidR="00066922">
        <w:t xml:space="preserve"> </w:t>
      </w:r>
    </w:p>
    <w:p w14:paraId="00000060" w14:textId="77777777" w:rsidR="00AF213C" w:rsidRDefault="0095419D">
      <w:r>
        <w:t xml:space="preserve">This category contains no items, because the descriptors of entanglements in crystal structures have not been standardized yet. However, the importance of entanglements in the topological description is </w:t>
      </w:r>
      <w:proofErr w:type="gramStart"/>
      <w:r>
        <w:t>acknowledged ,</w:t>
      </w:r>
      <w:proofErr w:type="gramEnd"/>
      <w:r>
        <w:t xml:space="preserve"> and this category is expected to be developed in future versions of the dictionary.</w:t>
      </w:r>
    </w:p>
    <w:p w14:paraId="00000061" w14:textId="064CBF56" w:rsidR="00AF213C" w:rsidRDefault="0095419D">
      <w:r>
        <w:t>TOPOL_TILING, TOPOL_TILING_FACES, and TOPOL_TILING_TILE</w:t>
      </w:r>
    </w:p>
    <w:p w14:paraId="00000062" w14:textId="5D65EEFD" w:rsidR="00AF213C" w:rsidRDefault="0095419D">
      <w:r>
        <w:lastRenderedPageBreak/>
        <w:t xml:space="preserve">These three categories describe a tiling, which is carried by the underlying net. Since only a single unentangled net can carry </w:t>
      </w:r>
      <w:proofErr w:type="spellStart"/>
      <w:r>
        <w:t>tilings</w:t>
      </w:r>
      <w:proofErr w:type="spellEnd"/>
      <w:r>
        <w:t xml:space="preserve">, these data can be included only if </w:t>
      </w:r>
      <w:ins w:id="125" w:author="Владислав Блатов" w:date="2021-09-09T21:02:00Z">
        <w:r w:rsidR="009E7800">
          <w:t xml:space="preserve">the structure representation is described by </w:t>
        </w:r>
      </w:ins>
      <w:r>
        <w:t>a single net</w:t>
      </w:r>
      <w:del w:id="126" w:author="Владислав Блатов" w:date="2021-09-09T21:02:00Z">
        <w:r w:rsidDel="009E7800">
          <w:delText xml:space="preserve"> is described in the</w:delText>
        </w:r>
        <w:r w:rsidR="00A73E4B" w:rsidDel="009E7800">
          <w:delText xml:space="preserve"> data block</w:delText>
        </w:r>
      </w:del>
      <w:r>
        <w:t xml:space="preserve">. </w:t>
      </w:r>
      <w:ins w:id="127" w:author="Владислав Блатов" w:date="2021-09-09T21:03:00Z">
        <w:r w:rsidR="009E7800">
          <w:t>However, if several representations are des</w:t>
        </w:r>
      </w:ins>
      <w:ins w:id="128" w:author="Владислав Блатов" w:date="2021-09-09T21:04:00Z">
        <w:r w:rsidR="009E7800">
          <w:t>cribed and hence there are several lines in the TOPOL_NET block, each underlyin</w:t>
        </w:r>
      </w:ins>
      <w:ins w:id="129" w:author="Владислав Блатов" w:date="2021-09-09T21:05:00Z">
        <w:r w:rsidR="009E7800">
          <w:t xml:space="preserve">g net can have its own tiling </w:t>
        </w:r>
      </w:ins>
      <w:ins w:id="130" w:author="Владислав Блатов" w:date="2021-09-09T21:06:00Z">
        <w:r w:rsidR="009E7800">
          <w:t xml:space="preserve">described </w:t>
        </w:r>
      </w:ins>
      <w:ins w:id="131" w:author="Владислав Блатов" w:date="2021-09-09T21:05:00Z">
        <w:r w:rsidR="009E7800">
          <w:t xml:space="preserve">in </w:t>
        </w:r>
      </w:ins>
      <w:ins w:id="132" w:author="Владислав Блатов" w:date="2021-09-09T21:06:00Z">
        <w:r w:rsidR="009E7800">
          <w:t xml:space="preserve">the </w:t>
        </w:r>
      </w:ins>
      <w:ins w:id="133" w:author="Владислав Блатов" w:date="2021-09-09T21:05:00Z">
        <w:r w:rsidR="009E7800">
          <w:t xml:space="preserve">TOPOL_TILING </w:t>
        </w:r>
      </w:ins>
      <w:ins w:id="134" w:author="Владислав Блатов" w:date="2021-09-09T21:06:00Z">
        <w:r w:rsidR="009E7800">
          <w:t xml:space="preserve">block. </w:t>
        </w:r>
      </w:ins>
      <w:r>
        <w:t>As a rule, natural tiling (</w:t>
      </w:r>
      <w:proofErr w:type="spellStart"/>
      <w:r>
        <w:t>Blatov</w:t>
      </w:r>
      <w:proofErr w:type="spellEnd"/>
      <w:r>
        <w:t xml:space="preserve"> </w:t>
      </w:r>
      <w:r>
        <w:rPr>
          <w:i/>
        </w:rPr>
        <w:t>et al</w:t>
      </w:r>
      <w:r>
        <w:t>., 2007) is described, since it contains minimal cages, which can be combined to provide all other larger cages, including infinite channels.</w:t>
      </w:r>
    </w:p>
    <w:p w14:paraId="00000063" w14:textId="77777777" w:rsidR="00AF213C" w:rsidRDefault="0095419D">
      <w:r>
        <w:t>Items in these categories include:</w:t>
      </w:r>
    </w:p>
    <w:p w14:paraId="613BE99E" w14:textId="77777777" w:rsidR="00651805" w:rsidRDefault="00651805" w:rsidP="00651805">
      <w:pPr>
        <w:spacing w:after="0"/>
        <w:ind w:left="284"/>
      </w:pPr>
      <w:r>
        <w:t>_</w:t>
      </w:r>
      <w:proofErr w:type="spellStart"/>
      <w:r>
        <w:t>topol_tiling.Dsize</w:t>
      </w:r>
      <w:proofErr w:type="spellEnd"/>
    </w:p>
    <w:p w14:paraId="527E494F" w14:textId="77777777" w:rsidR="00651805" w:rsidRDefault="00651805" w:rsidP="00651805">
      <w:pPr>
        <w:spacing w:after="0"/>
        <w:ind w:left="284"/>
      </w:pPr>
      <w:r>
        <w:t>_</w:t>
      </w:r>
      <w:proofErr w:type="spellStart"/>
      <w:r>
        <w:t>topol_tiling.dual</w:t>
      </w:r>
      <w:proofErr w:type="spellEnd"/>
    </w:p>
    <w:p w14:paraId="00000065" w14:textId="3260AE03" w:rsidR="00AF213C" w:rsidRDefault="0095419D">
      <w:pPr>
        <w:spacing w:after="0"/>
        <w:ind w:left="284"/>
      </w:pPr>
      <w:r>
        <w:t>_</w:t>
      </w:r>
      <w:proofErr w:type="spellStart"/>
      <w:r>
        <w:t>topol_tiling.edges</w:t>
      </w:r>
      <w:proofErr w:type="spellEnd"/>
    </w:p>
    <w:p w14:paraId="00000066" w14:textId="77777777" w:rsidR="00AF213C" w:rsidRDefault="0095419D">
      <w:pPr>
        <w:spacing w:after="0"/>
        <w:ind w:left="284"/>
      </w:pPr>
      <w:r>
        <w:t>_</w:t>
      </w:r>
      <w:proofErr w:type="spellStart"/>
      <w:r>
        <w:t>topol_tiling.faces</w:t>
      </w:r>
      <w:proofErr w:type="spellEnd"/>
    </w:p>
    <w:p w14:paraId="49E21E9F" w14:textId="77777777" w:rsidR="00651805" w:rsidRDefault="00651805" w:rsidP="00651805">
      <w:pPr>
        <w:spacing w:after="0"/>
        <w:ind w:left="284"/>
      </w:pPr>
      <w:r>
        <w:t>_</w:t>
      </w:r>
      <w:proofErr w:type="spellStart"/>
      <w:r>
        <w:t>topol_tiling.signature</w:t>
      </w:r>
      <w:proofErr w:type="spellEnd"/>
    </w:p>
    <w:p w14:paraId="00000067" w14:textId="77777777" w:rsidR="00AF213C" w:rsidRDefault="0095419D">
      <w:pPr>
        <w:spacing w:after="0"/>
        <w:ind w:left="284"/>
      </w:pPr>
      <w:r>
        <w:t>_</w:t>
      </w:r>
      <w:proofErr w:type="spellStart"/>
      <w:r>
        <w:t>topol_tiling.tiles</w:t>
      </w:r>
      <w:proofErr w:type="spellEnd"/>
    </w:p>
    <w:p w14:paraId="6E451F79" w14:textId="59D21279" w:rsidR="00651805" w:rsidRDefault="00651805" w:rsidP="00651805">
      <w:pPr>
        <w:spacing w:after="0"/>
        <w:ind w:firstLine="284"/>
      </w:pPr>
      <w:r>
        <w:t>_</w:t>
      </w:r>
      <w:proofErr w:type="spellStart"/>
      <w:r>
        <w:t>topol_tiling.vertices</w:t>
      </w:r>
      <w:proofErr w:type="spellEnd"/>
    </w:p>
    <w:p w14:paraId="02EAD7C8" w14:textId="77777777" w:rsidR="00731246" w:rsidRDefault="00731246" w:rsidP="00731246">
      <w:pPr>
        <w:spacing w:after="0"/>
      </w:pPr>
    </w:p>
    <w:p w14:paraId="0000006B" w14:textId="67B7D3B9" w:rsidR="00AF213C" w:rsidRDefault="0095419D" w:rsidP="00651805">
      <w:pPr>
        <w:spacing w:after="0"/>
        <w:ind w:left="284"/>
      </w:pPr>
      <w:r>
        <w:t>_</w:t>
      </w:r>
      <w:proofErr w:type="spellStart"/>
      <w:r>
        <w:t>topol_tiling_faces.tile_id</w:t>
      </w:r>
      <w:proofErr w:type="spellEnd"/>
      <w:r w:rsidR="00651805">
        <w:t xml:space="preserve"> → _topol_tiling_tile.id</w:t>
      </w:r>
    </w:p>
    <w:p w14:paraId="0000006C" w14:textId="20A259B8" w:rsidR="00AF213C" w:rsidRDefault="0095419D">
      <w:pPr>
        <w:spacing w:after="0"/>
        <w:ind w:left="284"/>
      </w:pPr>
      <w:r>
        <w:t>_</w:t>
      </w:r>
      <w:proofErr w:type="spellStart"/>
      <w:r>
        <w:t>topol_tiling_faces.size</w:t>
      </w:r>
      <w:proofErr w:type="spellEnd"/>
    </w:p>
    <w:p w14:paraId="0F58B745" w14:textId="77777777" w:rsidR="00651805" w:rsidRDefault="00651805">
      <w:pPr>
        <w:spacing w:after="0"/>
        <w:ind w:left="284"/>
      </w:pPr>
    </w:p>
    <w:p w14:paraId="0000006D" w14:textId="5E21B9EA" w:rsidR="00AF213C" w:rsidRPr="00860627" w:rsidRDefault="0095419D" w:rsidP="00EE5FCC">
      <w:pPr>
        <w:spacing w:after="0"/>
        <w:ind w:left="284"/>
      </w:pPr>
      <w:r w:rsidRPr="00860627" w:rsidDel="00651805">
        <w:t>_</w:t>
      </w:r>
      <w:proofErr w:type="spellStart"/>
      <w:r w:rsidRPr="00860627" w:rsidDel="00651805">
        <w:t>topol_tiling_tile.count</w:t>
      </w:r>
      <w:proofErr w:type="spellEnd"/>
    </w:p>
    <w:p w14:paraId="7276BEEB" w14:textId="77777777" w:rsidR="00731246" w:rsidRPr="00860627" w:rsidRDefault="00731246" w:rsidP="00EE5FCC">
      <w:pPr>
        <w:pStyle w:val="ListParagraph"/>
        <w:numPr>
          <w:ilvl w:val="0"/>
          <w:numId w:val="5"/>
        </w:numPr>
      </w:pPr>
      <w:r w:rsidRPr="00860627">
        <w:t>_topol_tiling_tile.id</w:t>
      </w:r>
    </w:p>
    <w:p w14:paraId="4EE641CA" w14:textId="48283E08" w:rsidR="00731246" w:rsidDel="00651805" w:rsidRDefault="00EE5FCC">
      <w:pPr>
        <w:spacing w:after="0"/>
        <w:ind w:left="284"/>
      </w:pPr>
      <w:r>
        <w:t xml:space="preserve">     </w:t>
      </w:r>
    </w:p>
    <w:p w14:paraId="0000006F" w14:textId="01217C71" w:rsidR="00AF213C" w:rsidRDefault="0095419D">
      <w:r>
        <w:t>TOPOL_OCCURRENCE</w:t>
      </w:r>
    </w:p>
    <w:p w14:paraId="00000070" w14:textId="77777777" w:rsidR="00AF213C" w:rsidRDefault="0095419D">
      <w:r>
        <w:t>The TOPOL_OCCURRENCE category stores information on the occurrences of a particular net topology in other crystal structures and can be used together with the _</w:t>
      </w:r>
      <w:proofErr w:type="spellStart"/>
      <w:r>
        <w:t>topol_net.overall_topology</w:t>
      </w:r>
      <w:proofErr w:type="spellEnd"/>
      <w:r>
        <w:t>_* items for developing topological databases. Items include:</w:t>
      </w:r>
    </w:p>
    <w:p w14:paraId="00000075" w14:textId="2C961D6B" w:rsidR="00AF213C" w:rsidRPr="00860627" w:rsidRDefault="0095419D" w:rsidP="00894737">
      <w:pPr>
        <w:pBdr>
          <w:top w:val="nil"/>
          <w:left w:val="nil"/>
          <w:bottom w:val="nil"/>
          <w:right w:val="nil"/>
          <w:between w:val="nil"/>
        </w:pBdr>
        <w:spacing w:after="0"/>
        <w:ind w:left="360"/>
      </w:pPr>
      <w:r w:rsidRPr="00860627">
        <w:rPr>
          <w:color w:val="000000"/>
        </w:rPr>
        <w:t>_</w:t>
      </w:r>
      <w:proofErr w:type="spellStart"/>
      <w:r w:rsidRPr="00860627">
        <w:rPr>
          <w:color w:val="000000"/>
        </w:rPr>
        <w:t>topol_occurrence.citation_id</w:t>
      </w:r>
      <w:proofErr w:type="spellEnd"/>
      <w:r w:rsidR="00894737" w:rsidRPr="00860627">
        <w:t xml:space="preserve"> </w:t>
      </w:r>
      <w:r w:rsidRPr="00860627">
        <w:t>→ _citation.id</w:t>
      </w:r>
    </w:p>
    <w:p w14:paraId="19AFA47B" w14:textId="77777777" w:rsidR="00731246" w:rsidRPr="00860627" w:rsidRDefault="00731246" w:rsidP="00731246">
      <w:pPr>
        <w:numPr>
          <w:ilvl w:val="0"/>
          <w:numId w:val="2"/>
        </w:numPr>
        <w:pBdr>
          <w:top w:val="nil"/>
          <w:left w:val="nil"/>
          <w:bottom w:val="nil"/>
          <w:right w:val="nil"/>
          <w:between w:val="nil"/>
        </w:pBdr>
        <w:spacing w:after="0"/>
        <w:rPr>
          <w:color w:val="000000"/>
        </w:rPr>
      </w:pPr>
      <w:r w:rsidRPr="00860627">
        <w:rPr>
          <w:color w:val="000000"/>
        </w:rPr>
        <w:t>_topol_occurrence.id</w:t>
      </w:r>
    </w:p>
    <w:p w14:paraId="6817CDA0" w14:textId="77777777" w:rsidR="00651805" w:rsidRDefault="00651805" w:rsidP="00EE5FCC">
      <w:pPr>
        <w:pBdr>
          <w:top w:val="nil"/>
          <w:left w:val="nil"/>
          <w:bottom w:val="nil"/>
          <w:right w:val="nil"/>
          <w:between w:val="nil"/>
        </w:pBdr>
        <w:spacing w:after="0"/>
        <w:ind w:left="360"/>
      </w:pPr>
      <w:r w:rsidRPr="00860627">
        <w:t>_</w:t>
      </w:r>
      <w:proofErr w:type="spellStart"/>
      <w:r w:rsidRPr="00860627">
        <w:rPr>
          <w:color w:val="000000"/>
        </w:rPr>
        <w:t>topol</w:t>
      </w:r>
      <w:r w:rsidRPr="00860627">
        <w:t>_occurrence.net_id</w:t>
      </w:r>
      <w:proofErr w:type="spellEnd"/>
      <w:r w:rsidRPr="00860627">
        <w:t xml:space="preserve"> → _topol_net.id</w:t>
      </w:r>
    </w:p>
    <w:p w14:paraId="25442BD9" w14:textId="77777777" w:rsidR="00894737" w:rsidRDefault="00894737"/>
    <w:p w14:paraId="00000076" w14:textId="319AE8B6" w:rsidR="00AF213C" w:rsidRDefault="0095419D">
      <w:r>
        <w:t>Reference or collection codes of crystal structure determinations can be used as _topol_occurrence.id values</w:t>
      </w:r>
      <w:r w:rsidR="00731246">
        <w:t>. F</w:t>
      </w:r>
      <w:r>
        <w:t xml:space="preserve">or example, reference codes </w:t>
      </w:r>
      <w:r w:rsidR="00731246">
        <w:t>may return to items in th</w:t>
      </w:r>
      <w:r>
        <w:t xml:space="preserve">e Cambridge Structural Database </w:t>
      </w:r>
      <w:r w:rsidR="00731246">
        <w:t xml:space="preserve">or the </w:t>
      </w:r>
      <w:r>
        <w:t>Inorganic Crystal Structure Database</w:t>
      </w:r>
      <w:r w:rsidR="005A39AA">
        <w:t xml:space="preserve"> (Example 3)</w:t>
      </w:r>
      <w:r>
        <w:t>.</w:t>
      </w:r>
    </w:p>
    <w:tbl>
      <w:tblPr>
        <w:tblStyle w:val="TableGrid"/>
        <w:tblW w:w="0" w:type="auto"/>
        <w:tblLook w:val="04A0" w:firstRow="1" w:lastRow="0" w:firstColumn="1" w:lastColumn="0" w:noHBand="0" w:noVBand="1"/>
      </w:tblPr>
      <w:tblGrid>
        <w:gridCol w:w="9571"/>
      </w:tblGrid>
      <w:tr w:rsidR="005A39AA" w14:paraId="44FCA0A5" w14:textId="77777777" w:rsidTr="005A39AA">
        <w:tc>
          <w:tcPr>
            <w:tcW w:w="9571" w:type="dxa"/>
          </w:tcPr>
          <w:p w14:paraId="4B3D247C" w14:textId="77777777" w:rsidR="005A39AA" w:rsidRPr="005A39AA" w:rsidRDefault="005A39AA" w:rsidP="005A39AA">
            <w:pPr>
              <w:rPr>
                <w:i/>
              </w:rPr>
            </w:pPr>
            <w:r w:rsidRPr="005A39AA">
              <w:rPr>
                <w:i/>
              </w:rPr>
              <w:t>Example 3. Description of the occurrence of a particular topology specified in the TOPOL_NET category. Here all occurrences refer to structural determinations from the CSD. The total occurrence is specified in _</w:t>
            </w:r>
            <w:proofErr w:type="spellStart"/>
            <w:r w:rsidRPr="005A39AA">
              <w:rPr>
                <w:i/>
              </w:rPr>
              <w:t>topol_net.occurrence_total</w:t>
            </w:r>
            <w:proofErr w:type="spellEnd"/>
            <w:r w:rsidRPr="005A39AA">
              <w:rPr>
                <w:i/>
              </w:rPr>
              <w:t>; actually, it includes all crystal structures with this topology that are currently known.</w:t>
            </w:r>
          </w:p>
          <w:p w14:paraId="03AD7CF8" w14:textId="77777777" w:rsidR="005A39AA" w:rsidRDefault="005A39AA" w:rsidP="005A39AA"/>
          <w:p w14:paraId="07B4C54F"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loop_</w:t>
            </w:r>
          </w:p>
          <w:p w14:paraId="3D020EF6"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topol_net_id</w:t>
            </w:r>
            <w:proofErr w:type="spellEnd"/>
          </w:p>
          <w:p w14:paraId="1304D41A"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topol_net.special_details</w:t>
            </w:r>
            <w:proofErr w:type="spellEnd"/>
          </w:p>
          <w:p w14:paraId="3B49B007"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topol_net.overall_topology_RCSR</w:t>
            </w:r>
            <w:proofErr w:type="spellEnd"/>
          </w:p>
          <w:p w14:paraId="14F2DA6E"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topol_net.occurrence_total</w:t>
            </w:r>
            <w:proofErr w:type="spellEnd"/>
          </w:p>
          <w:p w14:paraId="43B2784A"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 xml:space="preserve">1 'Occurrence data are taken from topcryst.com' </w:t>
            </w:r>
            <w:proofErr w:type="spellStart"/>
            <w:r w:rsidRPr="005A39AA">
              <w:rPr>
                <w:rFonts w:ascii="Courier New" w:hAnsi="Courier New" w:cs="Courier New"/>
                <w:sz w:val="20"/>
                <w:szCs w:val="20"/>
              </w:rPr>
              <w:t>dia</w:t>
            </w:r>
            <w:proofErr w:type="spellEnd"/>
            <w:r w:rsidRPr="005A39AA">
              <w:rPr>
                <w:rFonts w:ascii="Courier New" w:hAnsi="Courier New" w:cs="Courier New"/>
                <w:sz w:val="20"/>
                <w:szCs w:val="20"/>
              </w:rPr>
              <w:t>-a-a 5</w:t>
            </w:r>
          </w:p>
          <w:p w14:paraId="30BD8FEB" w14:textId="77777777" w:rsidR="005A39AA" w:rsidRPr="005A39AA" w:rsidRDefault="005A39AA" w:rsidP="005A39AA">
            <w:pPr>
              <w:rPr>
                <w:rFonts w:ascii="Courier New" w:hAnsi="Courier New" w:cs="Courier New"/>
                <w:sz w:val="20"/>
                <w:szCs w:val="20"/>
              </w:rPr>
            </w:pPr>
          </w:p>
          <w:p w14:paraId="7346E676"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loop_</w:t>
            </w:r>
          </w:p>
          <w:p w14:paraId="020430A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citation_id</w:t>
            </w:r>
            <w:proofErr w:type="spellEnd"/>
          </w:p>
          <w:p w14:paraId="75CA82C0"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citation_database_id_CSD</w:t>
            </w:r>
            <w:proofErr w:type="spellEnd"/>
          </w:p>
          <w:p w14:paraId="75070007"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lastRenderedPageBreak/>
              <w:t>1 MUMYIC</w:t>
            </w:r>
          </w:p>
          <w:p w14:paraId="2898FC4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2 MUNDAA</w:t>
            </w:r>
          </w:p>
          <w:p w14:paraId="10126997"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3 MUMYUO</w:t>
            </w:r>
          </w:p>
          <w:p w14:paraId="2D6971C4"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4 MUMYEY</w:t>
            </w:r>
          </w:p>
          <w:p w14:paraId="413E309D"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5 MUMYAU</w:t>
            </w:r>
          </w:p>
          <w:p w14:paraId="09DBCAA9" w14:textId="77777777" w:rsidR="005A39AA" w:rsidRPr="005A39AA" w:rsidRDefault="005A39AA" w:rsidP="005A39AA">
            <w:pPr>
              <w:rPr>
                <w:rFonts w:ascii="Courier New" w:hAnsi="Courier New" w:cs="Courier New"/>
                <w:sz w:val="20"/>
                <w:szCs w:val="20"/>
              </w:rPr>
            </w:pPr>
          </w:p>
          <w:p w14:paraId="4FFA5DC8"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loop_</w:t>
            </w:r>
          </w:p>
          <w:p w14:paraId="52EC97D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_topol_occurrence.id</w:t>
            </w:r>
          </w:p>
          <w:p w14:paraId="59894F25"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topol_occurrence.net_id</w:t>
            </w:r>
            <w:proofErr w:type="spellEnd"/>
          </w:p>
          <w:p w14:paraId="03AE21F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topol_occurrence.citation_id</w:t>
            </w:r>
            <w:proofErr w:type="spellEnd"/>
          </w:p>
          <w:p w14:paraId="4A592325"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1 1 1</w:t>
            </w:r>
          </w:p>
          <w:p w14:paraId="58A6214D"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2 1 2</w:t>
            </w:r>
          </w:p>
          <w:p w14:paraId="78585F29"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3 1 3</w:t>
            </w:r>
          </w:p>
          <w:p w14:paraId="7147A014"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4 1 4</w:t>
            </w:r>
          </w:p>
          <w:p w14:paraId="7A4F0841" w14:textId="7E6ABB46" w:rsidR="005A39AA" w:rsidRDefault="005A39AA" w:rsidP="005A39AA">
            <w:r w:rsidRPr="005A39AA">
              <w:rPr>
                <w:rFonts w:ascii="Courier New" w:hAnsi="Courier New" w:cs="Courier New"/>
                <w:sz w:val="20"/>
                <w:szCs w:val="20"/>
              </w:rPr>
              <w:t>5 1 5</w:t>
            </w:r>
          </w:p>
        </w:tc>
      </w:tr>
    </w:tbl>
    <w:p w14:paraId="1EDE5CDF" w14:textId="77777777" w:rsidR="005A39AA" w:rsidRDefault="005A39AA"/>
    <w:p w14:paraId="00000077" w14:textId="68BAD509" w:rsidR="00AF213C" w:rsidRDefault="0095419D">
      <w:pPr>
        <w:rPr>
          <w:b/>
        </w:rPr>
      </w:pPr>
      <w:r>
        <w:rPr>
          <w:b/>
        </w:rPr>
        <w:t>3.3. Development of the supporting software and databases</w:t>
      </w:r>
    </w:p>
    <w:p w14:paraId="00000078" w14:textId="25E30A1E" w:rsidR="00AF213C" w:rsidRDefault="0095419D">
      <w:r>
        <w:t xml:space="preserve">The CIF topological data can be read and generated by the </w:t>
      </w:r>
      <w:proofErr w:type="spellStart"/>
      <w:r>
        <w:rPr>
          <w:i/>
        </w:rPr>
        <w:t>ToposPro</w:t>
      </w:r>
      <w:proofErr w:type="spellEnd"/>
      <w:r>
        <w:t xml:space="preserve"> program package (</w:t>
      </w:r>
      <w:proofErr w:type="spellStart"/>
      <w:r>
        <w:t>Blatov</w:t>
      </w:r>
      <w:proofErr w:type="spellEnd"/>
      <w:r>
        <w:t xml:space="preserve"> </w:t>
      </w:r>
      <w:r>
        <w:rPr>
          <w:i/>
        </w:rPr>
        <w:t>et al</w:t>
      </w:r>
      <w:r>
        <w:t xml:space="preserve">., 2014) and online service </w:t>
      </w:r>
      <w:proofErr w:type="spellStart"/>
      <w:r>
        <w:rPr>
          <w:i/>
        </w:rPr>
        <w:t>TopCryst</w:t>
      </w:r>
      <w:proofErr w:type="spellEnd"/>
      <w:r>
        <w:t xml:space="preserve"> (https://topcryst.com). </w:t>
      </w:r>
      <w:proofErr w:type="spellStart"/>
      <w:r w:rsidRPr="00AA3762">
        <w:rPr>
          <w:i/>
        </w:rPr>
        <w:t>Jmol</w:t>
      </w:r>
      <w:proofErr w:type="spellEnd"/>
      <w:r>
        <w:t>/</w:t>
      </w:r>
      <w:proofErr w:type="spellStart"/>
      <w:r w:rsidRPr="00AA3762">
        <w:rPr>
          <w:i/>
        </w:rPr>
        <w:t>JSmol</w:t>
      </w:r>
      <w:proofErr w:type="spellEnd"/>
      <w:r>
        <w:t xml:space="preserve"> software (</w:t>
      </w:r>
      <w:hyperlink r:id="rId14" w:history="1">
        <w:r w:rsidR="00731246" w:rsidRPr="0043479C">
          <w:rPr>
            <w:rStyle w:val="Hyperlink"/>
          </w:rPr>
          <w:t>https://jmol.sourceforge.net</w:t>
        </w:r>
      </w:hyperlink>
      <w:r w:rsidR="00731246">
        <w:t xml:space="preserve">, </w:t>
      </w:r>
      <w:hyperlink r:id="rId15" w:history="1">
        <w:r w:rsidR="00731246" w:rsidRPr="0043479C">
          <w:rPr>
            <w:rStyle w:val="Hyperlink"/>
          </w:rPr>
          <w:t>https://github.com/BobHanson/Jmol-SwingJS</w:t>
        </w:r>
      </w:hyperlink>
      <w:r w:rsidR="00731246">
        <w:t xml:space="preserve">) </w:t>
      </w:r>
      <w:r>
        <w:t xml:space="preserve"> can also read and visualize the nets specified in the </w:t>
      </w:r>
      <w:proofErr w:type="spellStart"/>
      <w:r>
        <w:t>topoCIF</w:t>
      </w:r>
      <w:proofErr w:type="spellEnd"/>
      <w:r>
        <w:t xml:space="preserve"> format. The topological databases Reticular Chemistry Structure Resource (RCSR, http://rcsr.net/) and </w:t>
      </w:r>
      <w:proofErr w:type="spellStart"/>
      <w:r>
        <w:t>ToposPro</w:t>
      </w:r>
      <w:proofErr w:type="spellEnd"/>
      <w:r>
        <w:t xml:space="preserve"> Collections (TTD and TTO, https://topospro.com) use the </w:t>
      </w:r>
      <w:proofErr w:type="spellStart"/>
      <w:r>
        <w:t>topoCIF</w:t>
      </w:r>
      <w:proofErr w:type="spellEnd"/>
      <w:r>
        <w:t xml:space="preserve"> topological descriptors</w:t>
      </w:r>
      <w:r w:rsidR="00731246">
        <w:t xml:space="preserve">. Thus, </w:t>
      </w:r>
      <w:r>
        <w:t xml:space="preserve">one can use the </w:t>
      </w:r>
      <w:proofErr w:type="spellStart"/>
      <w:r>
        <w:t>topoCIF</w:t>
      </w:r>
      <w:proofErr w:type="spellEnd"/>
      <w:r>
        <w:t xml:space="preserve"> format for exporting or importing information to or from these databases</w:t>
      </w:r>
      <w:r w:rsidR="00860627">
        <w:t>.</w:t>
      </w:r>
      <w:r>
        <w:t xml:space="preserve"> </w:t>
      </w:r>
    </w:p>
    <w:p w14:paraId="678DBC92" w14:textId="77777777" w:rsidR="00B51DD2" w:rsidRDefault="00B51DD2">
      <w:pPr>
        <w:rPr>
          <w:b/>
        </w:rPr>
      </w:pPr>
      <w:r>
        <w:rPr>
          <w:b/>
        </w:rPr>
        <w:br w:type="page"/>
      </w:r>
    </w:p>
    <w:p w14:paraId="00000079" w14:textId="1BBE1DE6" w:rsidR="00AF213C" w:rsidRDefault="0095419D">
      <w:pPr>
        <w:rPr>
          <w:b/>
        </w:rPr>
      </w:pPr>
      <w:r>
        <w:rPr>
          <w:b/>
        </w:rPr>
        <w:lastRenderedPageBreak/>
        <w:t>4</w:t>
      </w:r>
      <w:sdt>
        <w:sdtPr>
          <w:tag w:val="goog_rdk_5"/>
          <w:id w:val="1508645126"/>
        </w:sdtPr>
        <w:sdtEndPr/>
        <w:sdtContent/>
      </w:sdt>
      <w:r>
        <w:rPr>
          <w:b/>
        </w:rPr>
        <w:t>. Net Reconstruction from CIF Data</w:t>
      </w:r>
    </w:p>
    <w:p w14:paraId="6D23C467" w14:textId="7DD3C3DA" w:rsidR="00894737" w:rsidRDefault="0095419D">
      <w:r>
        <w:t xml:space="preserve">The periodic net described by a </w:t>
      </w:r>
      <w:proofErr w:type="spellStart"/>
      <w:r>
        <w:t>topoCIF</w:t>
      </w:r>
      <w:proofErr w:type="spellEnd"/>
      <w:r>
        <w:t xml:space="preserve"> file is fully defined by its set of </w:t>
      </w:r>
      <w:r w:rsidR="00894737">
        <w:t xml:space="preserve">TOPOL_ATOM, </w:t>
      </w:r>
      <w:r>
        <w:t>TOPOL_NODE</w:t>
      </w:r>
      <w:r w:rsidR="00894737">
        <w:t>,</w:t>
      </w:r>
      <w:r>
        <w:t xml:space="preserve"> and TOPOL_LINK data. The method of constructing a net for visualization or analysis from this data is not trivial, since generally a CIF file only provides locations for the asymmetric unit. Below we describe a sketch of the </w:t>
      </w:r>
      <w:r w:rsidR="00731246">
        <w:t xml:space="preserve">sequence of steps used by </w:t>
      </w:r>
      <w:proofErr w:type="spellStart"/>
      <w:r>
        <w:t>Jmol</w:t>
      </w:r>
      <w:proofErr w:type="spellEnd"/>
      <w:r>
        <w:t>. Th</w:t>
      </w:r>
      <w:r w:rsidR="00731246">
        <w:t xml:space="preserve">e presumption is </w:t>
      </w:r>
      <w:r>
        <w:t xml:space="preserve">that we start with a </w:t>
      </w:r>
      <w:r w:rsidR="00731246">
        <w:t>request for the visualization of a net based on a given set of unit cells or a specified volume</w:t>
      </w:r>
      <w:r w:rsidR="00E9138C">
        <w:t xml:space="preserve"> of space to be filled</w:t>
      </w:r>
      <w:r w:rsidR="00731246">
        <w:t xml:space="preserve">. </w:t>
      </w:r>
      <w:r>
        <w:t xml:space="preserve">Net construction </w:t>
      </w:r>
      <w:r w:rsidR="00894737">
        <w:t>proceeds in the following order:</w:t>
      </w:r>
    </w:p>
    <w:p w14:paraId="666DB2CC" w14:textId="400D7A28" w:rsidR="006811C3" w:rsidRPr="006811C3" w:rsidRDefault="006811C3" w:rsidP="006811C3">
      <w:pPr>
        <w:numPr>
          <w:ilvl w:val="0"/>
          <w:numId w:val="2"/>
        </w:numPr>
        <w:pBdr>
          <w:top w:val="nil"/>
          <w:left w:val="nil"/>
          <w:bottom w:val="nil"/>
          <w:right w:val="nil"/>
          <w:between w:val="nil"/>
        </w:pBdr>
        <w:spacing w:after="0"/>
        <w:rPr>
          <w:color w:val="000000"/>
        </w:rPr>
      </w:pPr>
      <w:r>
        <w:t>Reading relevant _cell, _symmetry, _</w:t>
      </w:r>
      <w:proofErr w:type="spellStart"/>
      <w:r>
        <w:t>symmetry_equiv_pos</w:t>
      </w:r>
      <w:proofErr w:type="spellEnd"/>
      <w:r>
        <w:t>, _</w:t>
      </w:r>
      <w:proofErr w:type="spellStart"/>
      <w:r>
        <w:t>atom_site</w:t>
      </w:r>
      <w:proofErr w:type="spellEnd"/>
      <w:r>
        <w:t>, _</w:t>
      </w:r>
      <w:proofErr w:type="spellStart"/>
      <w:r>
        <w:t>topol_net</w:t>
      </w:r>
      <w:proofErr w:type="spellEnd"/>
      <w:r>
        <w:t>, _</w:t>
      </w:r>
      <w:proofErr w:type="spellStart"/>
      <w:r>
        <w:t>topol_link</w:t>
      </w:r>
      <w:proofErr w:type="spellEnd"/>
      <w:r>
        <w:t>, _</w:t>
      </w:r>
      <w:proofErr w:type="spellStart"/>
      <w:r>
        <w:t>topol_node</w:t>
      </w:r>
      <w:proofErr w:type="spellEnd"/>
      <w:r>
        <w:t>, and _</w:t>
      </w:r>
      <w:proofErr w:type="spellStart"/>
      <w:r>
        <w:t>topol_atom</w:t>
      </w:r>
      <w:proofErr w:type="spellEnd"/>
      <w:r>
        <w:t xml:space="preserve"> data (which could come in any order within a CIF file)</w:t>
      </w:r>
      <w:r w:rsidR="00E9138C">
        <w:t xml:space="preserve"> from a data block</w:t>
      </w:r>
      <w:r>
        <w:t xml:space="preserve">. </w:t>
      </w:r>
    </w:p>
    <w:p w14:paraId="4B4B4D08" w14:textId="60142307" w:rsidR="006811C3" w:rsidRPr="006811C3" w:rsidRDefault="006811C3" w:rsidP="006811C3">
      <w:pPr>
        <w:numPr>
          <w:ilvl w:val="0"/>
          <w:numId w:val="2"/>
        </w:numPr>
        <w:pBdr>
          <w:top w:val="nil"/>
          <w:left w:val="nil"/>
          <w:bottom w:val="nil"/>
          <w:right w:val="nil"/>
          <w:between w:val="nil"/>
        </w:pBdr>
        <w:spacing w:after="0"/>
        <w:rPr>
          <w:color w:val="000000"/>
        </w:rPr>
      </w:pPr>
      <w:r>
        <w:t xml:space="preserve">Processing </w:t>
      </w:r>
      <w:r w:rsidR="00E9138C">
        <w:t xml:space="preserve">all </w:t>
      </w:r>
      <w:r>
        <w:t xml:space="preserve">the </w:t>
      </w:r>
      <w:r w:rsidR="00E9138C">
        <w:t>TOPOL_ATOM</w:t>
      </w:r>
      <w:r>
        <w:t xml:space="preserve"> </w:t>
      </w:r>
      <w:r w:rsidR="00E9138C">
        <w:t>items</w:t>
      </w:r>
      <w:r>
        <w:t xml:space="preserve"> by</w:t>
      </w:r>
    </w:p>
    <w:p w14:paraId="7E3BA7B7" w14:textId="4E5D65BB" w:rsidR="006811C3" w:rsidRPr="006811C3" w:rsidRDefault="00B51DD2" w:rsidP="006811C3">
      <w:pPr>
        <w:numPr>
          <w:ilvl w:val="1"/>
          <w:numId w:val="2"/>
        </w:numPr>
        <w:pBdr>
          <w:top w:val="nil"/>
          <w:left w:val="nil"/>
          <w:bottom w:val="nil"/>
          <w:right w:val="nil"/>
          <w:between w:val="nil"/>
        </w:pBdr>
        <w:spacing w:after="0"/>
        <w:rPr>
          <w:color w:val="000000"/>
        </w:rPr>
      </w:pPr>
      <w:r>
        <w:t>a</w:t>
      </w:r>
      <w:r w:rsidR="006811C3">
        <w:t>pplying indicated symmetry operations and translations</w:t>
      </w:r>
      <w:r>
        <w:t>, and</w:t>
      </w:r>
    </w:p>
    <w:p w14:paraId="4A827C93" w14:textId="438819D6" w:rsidR="006811C3" w:rsidRPr="00B51DD2" w:rsidRDefault="00B51DD2" w:rsidP="006811C3">
      <w:pPr>
        <w:numPr>
          <w:ilvl w:val="1"/>
          <w:numId w:val="2"/>
        </w:numPr>
        <w:pBdr>
          <w:top w:val="nil"/>
          <w:left w:val="nil"/>
          <w:bottom w:val="nil"/>
          <w:right w:val="nil"/>
          <w:between w:val="nil"/>
        </w:pBdr>
        <w:spacing w:after="0"/>
        <w:rPr>
          <w:color w:val="000000"/>
        </w:rPr>
      </w:pPr>
      <w:r>
        <w:t>a</w:t>
      </w:r>
      <w:r w:rsidR="006811C3">
        <w:t>ssociating each atom with its designated link or node.</w:t>
      </w:r>
    </w:p>
    <w:p w14:paraId="623ED3DD" w14:textId="14C293AA" w:rsidR="00B51DD2" w:rsidRPr="00E9138C" w:rsidRDefault="00B51DD2" w:rsidP="001B2371">
      <w:pPr>
        <w:numPr>
          <w:ilvl w:val="0"/>
          <w:numId w:val="2"/>
        </w:numPr>
        <w:pBdr>
          <w:top w:val="nil"/>
          <w:left w:val="nil"/>
          <w:bottom w:val="nil"/>
          <w:right w:val="nil"/>
          <w:between w:val="nil"/>
        </w:pBdr>
        <w:spacing w:after="0"/>
        <w:rPr>
          <w:color w:val="000000"/>
        </w:rPr>
      </w:pPr>
      <w:r>
        <w:t xml:space="preserve">Creating any </w:t>
      </w:r>
      <w:r w:rsidR="00E9138C">
        <w:t xml:space="preserve">additional </w:t>
      </w:r>
      <w:r>
        <w:t>nodes needed for links that have not been already defined from</w:t>
      </w:r>
      <w:r w:rsidR="00E9138C">
        <w:t xml:space="preserve"> TOPOL_ATOM, including node-specific </w:t>
      </w:r>
      <w:r>
        <w:t>symmetry operations and translations.</w:t>
      </w:r>
    </w:p>
    <w:p w14:paraId="2AB38625" w14:textId="78FD7AE4" w:rsidR="00B51DD2" w:rsidRPr="006811C3" w:rsidRDefault="00B51DD2" w:rsidP="00B51DD2">
      <w:pPr>
        <w:numPr>
          <w:ilvl w:val="0"/>
          <w:numId w:val="2"/>
        </w:numPr>
        <w:pBdr>
          <w:top w:val="nil"/>
          <w:left w:val="nil"/>
          <w:bottom w:val="nil"/>
          <w:right w:val="nil"/>
          <w:between w:val="nil"/>
        </w:pBdr>
        <w:spacing w:after="0"/>
        <w:rPr>
          <w:color w:val="000000"/>
        </w:rPr>
      </w:pPr>
      <w:r>
        <w:t>Processing all additional link</w:t>
      </w:r>
      <w:r w:rsidR="00E9138C">
        <w:t>-specific</w:t>
      </w:r>
      <w:r>
        <w:t xml:space="preserve"> symmetry operations and translations.</w:t>
      </w:r>
    </w:p>
    <w:p w14:paraId="75D94591" w14:textId="0F56DCE5" w:rsidR="006811C3" w:rsidRPr="006811C3" w:rsidRDefault="00B51DD2" w:rsidP="006811C3">
      <w:pPr>
        <w:numPr>
          <w:ilvl w:val="0"/>
          <w:numId w:val="2"/>
        </w:numPr>
        <w:pBdr>
          <w:top w:val="nil"/>
          <w:left w:val="nil"/>
          <w:bottom w:val="nil"/>
          <w:right w:val="nil"/>
          <w:between w:val="nil"/>
        </w:pBdr>
        <w:spacing w:after="0"/>
        <w:rPr>
          <w:color w:val="000000"/>
        </w:rPr>
      </w:pPr>
      <w:r>
        <w:t>Applying</w:t>
      </w:r>
      <w:r w:rsidR="006811C3">
        <w:t xml:space="preserve"> all </w:t>
      </w:r>
      <w:r>
        <w:t xml:space="preserve">space group </w:t>
      </w:r>
      <w:r w:rsidR="006811C3">
        <w:t xml:space="preserve">symmetry operations for all </w:t>
      </w:r>
      <w:r w:rsidR="00E9138C">
        <w:t>nodes and atoms associated with links or polyatomic nodes</w:t>
      </w:r>
      <w:r w:rsidR="006811C3">
        <w:t>.</w:t>
      </w:r>
    </w:p>
    <w:p w14:paraId="4739B1E3" w14:textId="352A8BC5" w:rsidR="006811C3" w:rsidRPr="006811C3" w:rsidRDefault="006811C3" w:rsidP="006811C3">
      <w:pPr>
        <w:numPr>
          <w:ilvl w:val="0"/>
          <w:numId w:val="2"/>
        </w:numPr>
        <w:pBdr>
          <w:top w:val="nil"/>
          <w:left w:val="nil"/>
          <w:bottom w:val="nil"/>
          <w:right w:val="nil"/>
          <w:between w:val="nil"/>
        </w:pBdr>
        <w:spacing w:after="0"/>
        <w:rPr>
          <w:color w:val="000000"/>
        </w:rPr>
      </w:pPr>
      <w:r>
        <w:t>Removing any unconnected</w:t>
      </w:r>
      <w:r w:rsidR="00E9138C">
        <w:t xml:space="preserve"> or unassociated nodes that are present within the specified space</w:t>
      </w:r>
      <w:r w:rsidR="00B51DD2">
        <w:t>.</w:t>
      </w:r>
    </w:p>
    <w:p w14:paraId="658FF0A9" w14:textId="316E81AC" w:rsidR="00B51DD2" w:rsidRDefault="00B51DD2"/>
    <w:p w14:paraId="77717441" w14:textId="36AA500B" w:rsidR="00B51DD2" w:rsidRPr="00B51DD2" w:rsidRDefault="00B51DD2">
      <w:r w:rsidRPr="00B51DD2">
        <w:t xml:space="preserve">A reference </w:t>
      </w:r>
      <w:r>
        <w:t xml:space="preserve">dual </w:t>
      </w:r>
      <w:r w:rsidRPr="00B51DD2">
        <w:t>Java</w:t>
      </w:r>
      <w:r>
        <w:t>/JavaScript</w:t>
      </w:r>
      <w:r w:rsidRPr="00B51DD2">
        <w:t xml:space="preserve"> implementation can</w:t>
      </w:r>
      <w:r>
        <w:t xml:space="preserve"> be found at </w:t>
      </w:r>
      <w:proofErr w:type="spellStart"/>
      <w:r>
        <w:t>SourceForge</w:t>
      </w:r>
      <w:proofErr w:type="spellEnd"/>
      <w:r>
        <w:t xml:space="preserve"> (</w:t>
      </w:r>
      <w:hyperlink r:id="rId16" w:history="1">
        <w:r w:rsidRPr="00F7410D">
          <w:rPr>
            <w:rStyle w:val="Hyperlink"/>
          </w:rPr>
          <w:t>https://sourceforge.net/p/jmol/code/HEAD/tree/trunk/Jmol/src/org/jmol/adapter/readers/cif/TopoCifParser.java</w:t>
        </w:r>
      </w:hyperlink>
      <w:r>
        <w:t>) or GitHub (</w:t>
      </w:r>
      <w:hyperlink r:id="rId17" w:history="1">
        <w:r w:rsidR="004A1CD5" w:rsidRPr="00F7410D">
          <w:rPr>
            <w:rStyle w:val="Hyperlink"/>
          </w:rPr>
          <w:t>https://github.com/BobHanson/Jmol-SwingJS/blob/master/src/org/jmol/adapter/readers/cif/TopoCifParser.java</w:t>
        </w:r>
      </w:hyperlink>
      <w:r>
        <w:t>)</w:t>
      </w:r>
      <w:r w:rsidR="004A1CD5">
        <w:t xml:space="preserve">. </w:t>
      </w:r>
    </w:p>
    <w:p w14:paraId="2D3D1793" w14:textId="77777777" w:rsidR="00B51DD2" w:rsidRPr="00B51DD2" w:rsidRDefault="00B51DD2"/>
    <w:p w14:paraId="00000081" w14:textId="77777777" w:rsidR="00AF213C" w:rsidRPr="00250424" w:rsidRDefault="0095419D">
      <w:pPr>
        <w:jc w:val="center"/>
      </w:pPr>
      <w:r w:rsidRPr="00250424">
        <w:rPr>
          <w:b/>
        </w:rPr>
        <w:t>References</w:t>
      </w:r>
    </w:p>
    <w:p w14:paraId="00000082" w14:textId="7F2155DF" w:rsidR="00AF213C" w:rsidRDefault="0095419D">
      <w:r>
        <w:t xml:space="preserve">Alexandrov, E. V., </w:t>
      </w:r>
      <w:proofErr w:type="spellStart"/>
      <w:r>
        <w:t>Blatov</w:t>
      </w:r>
      <w:proofErr w:type="spellEnd"/>
      <w:r>
        <w:t xml:space="preserve">, V. A., </w:t>
      </w:r>
      <w:proofErr w:type="spellStart"/>
      <w:r>
        <w:t>Kochetkov</w:t>
      </w:r>
      <w:proofErr w:type="spellEnd"/>
      <w:r>
        <w:t xml:space="preserve">, A. V. &amp; </w:t>
      </w:r>
      <w:proofErr w:type="spellStart"/>
      <w:r>
        <w:t>Proserpio</w:t>
      </w:r>
      <w:proofErr w:type="spellEnd"/>
      <w:r>
        <w:t xml:space="preserve">, D. M. (2011). </w:t>
      </w:r>
      <w:r>
        <w:rPr>
          <w:i/>
        </w:rPr>
        <w:t xml:space="preserve">Underlying nets in three-periodic coordination polymers: topology, taxonomy and prediction from a computer-aided analysis of the Cambridge Structural Database. </w:t>
      </w:r>
      <w:proofErr w:type="spellStart"/>
      <w:r>
        <w:rPr>
          <w:i/>
        </w:rPr>
        <w:t>CrystEngComm</w:t>
      </w:r>
      <w:proofErr w:type="spellEnd"/>
      <w:r>
        <w:t xml:space="preserve">, </w:t>
      </w:r>
      <w:r>
        <w:rPr>
          <w:b/>
        </w:rPr>
        <w:t>13</w:t>
      </w:r>
      <w:r>
        <w:t>, 3947-3958.</w:t>
      </w:r>
    </w:p>
    <w:p w14:paraId="00000083" w14:textId="77777777" w:rsidR="00AF213C" w:rsidRDefault="0095419D">
      <w:r>
        <w:t xml:space="preserve">Aman, F., </w:t>
      </w:r>
      <w:proofErr w:type="spellStart"/>
      <w:r>
        <w:t>Asiri</w:t>
      </w:r>
      <w:proofErr w:type="spellEnd"/>
      <w:r>
        <w:t xml:space="preserve">, A. M., Siddiqui, W. A., Arshad, M. N., Ashraf, A., </w:t>
      </w:r>
      <w:proofErr w:type="spellStart"/>
      <w:r>
        <w:t>Zakharov</w:t>
      </w:r>
      <w:proofErr w:type="spellEnd"/>
      <w:r>
        <w:t xml:space="preserve">, N. S. &amp; </w:t>
      </w:r>
      <w:proofErr w:type="spellStart"/>
      <w:r>
        <w:t>Blatov</w:t>
      </w:r>
      <w:proofErr w:type="spellEnd"/>
      <w:r>
        <w:t xml:space="preserve">, V. A. (2014). </w:t>
      </w:r>
      <w:r>
        <w:rPr>
          <w:i/>
        </w:rPr>
        <w:t xml:space="preserve">Multilevel topological description of molecular packings in 1,2-benzothiazines. </w:t>
      </w:r>
      <w:proofErr w:type="spellStart"/>
      <w:r>
        <w:rPr>
          <w:i/>
        </w:rPr>
        <w:t>CrystEngComm</w:t>
      </w:r>
      <w:proofErr w:type="spellEnd"/>
      <w:r>
        <w:t xml:space="preserve">, </w:t>
      </w:r>
      <w:r>
        <w:rPr>
          <w:b/>
        </w:rPr>
        <w:t>16</w:t>
      </w:r>
      <w:r>
        <w:t>, 1963-1970.</w:t>
      </w:r>
    </w:p>
    <w:p w14:paraId="00000084" w14:textId="77777777" w:rsidR="00AF213C" w:rsidRDefault="0095419D">
      <w:proofErr w:type="spellStart"/>
      <w:r>
        <w:t>Blatov</w:t>
      </w:r>
      <w:proofErr w:type="spellEnd"/>
      <w:r>
        <w:t xml:space="preserve">, V.A. (2004). </w:t>
      </w:r>
      <w:r>
        <w:rPr>
          <w:i/>
        </w:rPr>
        <w:t xml:space="preserve">Voronoi-Dirichlet </w:t>
      </w:r>
      <w:proofErr w:type="spellStart"/>
      <w:r>
        <w:rPr>
          <w:i/>
        </w:rPr>
        <w:t>polyhedra</w:t>
      </w:r>
      <w:proofErr w:type="spellEnd"/>
      <w:r>
        <w:rPr>
          <w:i/>
        </w:rPr>
        <w:t xml:space="preserve"> in crystal chemistry: theory and applications. </w:t>
      </w:r>
      <w:proofErr w:type="spellStart"/>
      <w:r>
        <w:rPr>
          <w:i/>
        </w:rPr>
        <w:t>Cryst</w:t>
      </w:r>
      <w:proofErr w:type="spellEnd"/>
      <w:r>
        <w:rPr>
          <w:i/>
        </w:rPr>
        <w:t>. Rev.</w:t>
      </w:r>
      <w:r>
        <w:t xml:space="preserve"> </w:t>
      </w:r>
      <w:r>
        <w:rPr>
          <w:b/>
        </w:rPr>
        <w:t>10</w:t>
      </w:r>
      <w:r>
        <w:t>, 249-318.</w:t>
      </w:r>
    </w:p>
    <w:p w14:paraId="00000085" w14:textId="77777777" w:rsidR="00AF213C" w:rsidRDefault="0095419D">
      <w:proofErr w:type="spellStart"/>
      <w:r>
        <w:t>Blatov</w:t>
      </w:r>
      <w:proofErr w:type="spellEnd"/>
      <w:r>
        <w:t xml:space="preserve">, V. A. (2007). </w:t>
      </w:r>
      <w:r>
        <w:rPr>
          <w:i/>
        </w:rPr>
        <w:t xml:space="preserve">Topological relations between three-dimensional periodic nets. I. </w:t>
      </w:r>
      <w:proofErr w:type="spellStart"/>
      <w:r>
        <w:rPr>
          <w:i/>
        </w:rPr>
        <w:t>Uninodal</w:t>
      </w:r>
      <w:proofErr w:type="spellEnd"/>
      <w:r>
        <w:rPr>
          <w:i/>
        </w:rPr>
        <w:t xml:space="preserve"> nets. Acta </w:t>
      </w:r>
      <w:proofErr w:type="spellStart"/>
      <w:r>
        <w:rPr>
          <w:i/>
        </w:rPr>
        <w:t>Cryst</w:t>
      </w:r>
      <w:proofErr w:type="spellEnd"/>
      <w:r>
        <w:rPr>
          <w:i/>
        </w:rPr>
        <w:t xml:space="preserve">. </w:t>
      </w:r>
      <w:r>
        <w:rPr>
          <w:b/>
        </w:rPr>
        <w:t>A63</w:t>
      </w:r>
      <w:r>
        <w:t>, 329–343.</w:t>
      </w:r>
    </w:p>
    <w:p w14:paraId="00000086" w14:textId="350E9F2E" w:rsidR="00AF213C" w:rsidRDefault="0095419D">
      <w:proofErr w:type="spellStart"/>
      <w:r>
        <w:t>Blatov</w:t>
      </w:r>
      <w:proofErr w:type="spellEnd"/>
      <w:r>
        <w:t xml:space="preserve">, V. A., Delgado-Friedrichs, O., O’Keeffe, M. &amp; </w:t>
      </w:r>
      <w:proofErr w:type="spellStart"/>
      <w:r>
        <w:t>Proserpio</w:t>
      </w:r>
      <w:proofErr w:type="spellEnd"/>
      <w:r>
        <w:t>, D. M.</w:t>
      </w:r>
      <w:r w:rsidR="00066922">
        <w:t xml:space="preserve"> </w:t>
      </w:r>
      <w:r>
        <w:t xml:space="preserve">(2007). </w:t>
      </w:r>
      <w:r>
        <w:rPr>
          <w:i/>
        </w:rPr>
        <w:t xml:space="preserve">Three-periodic nets and </w:t>
      </w:r>
      <w:proofErr w:type="spellStart"/>
      <w:r>
        <w:rPr>
          <w:i/>
        </w:rPr>
        <w:t>tilings</w:t>
      </w:r>
      <w:proofErr w:type="spellEnd"/>
      <w:r>
        <w:rPr>
          <w:i/>
        </w:rPr>
        <w:t xml:space="preserve">: natural </w:t>
      </w:r>
      <w:proofErr w:type="spellStart"/>
      <w:r>
        <w:rPr>
          <w:i/>
        </w:rPr>
        <w:t>tilings</w:t>
      </w:r>
      <w:proofErr w:type="spellEnd"/>
      <w:r>
        <w:rPr>
          <w:i/>
        </w:rPr>
        <w:t xml:space="preserve"> for nets. Acta </w:t>
      </w:r>
      <w:proofErr w:type="spellStart"/>
      <w:r>
        <w:rPr>
          <w:i/>
        </w:rPr>
        <w:t>Cryst</w:t>
      </w:r>
      <w:proofErr w:type="spellEnd"/>
      <w:r>
        <w:t xml:space="preserve">. </w:t>
      </w:r>
      <w:r>
        <w:rPr>
          <w:b/>
        </w:rPr>
        <w:t>A63</w:t>
      </w:r>
      <w:r>
        <w:t>, 418-425.</w:t>
      </w:r>
    </w:p>
    <w:p w14:paraId="00000087" w14:textId="77777777" w:rsidR="00AF213C" w:rsidRDefault="0095419D">
      <w:proofErr w:type="spellStart"/>
      <w:r>
        <w:t>Blatov</w:t>
      </w:r>
      <w:proofErr w:type="spellEnd"/>
      <w:r>
        <w:t xml:space="preserve">, V.A., O’Keeffe, M. &amp; </w:t>
      </w:r>
      <w:proofErr w:type="spellStart"/>
      <w:r>
        <w:t>Proserpio</w:t>
      </w:r>
      <w:proofErr w:type="spellEnd"/>
      <w:r>
        <w:t xml:space="preserve">, D. M. (2010). </w:t>
      </w:r>
      <w:r>
        <w:rPr>
          <w:i/>
        </w:rPr>
        <w:t xml:space="preserve">Vertex-, face-, point-, </w:t>
      </w:r>
      <w:proofErr w:type="spellStart"/>
      <w:r>
        <w:rPr>
          <w:i/>
        </w:rPr>
        <w:t>Schläfli</w:t>
      </w:r>
      <w:proofErr w:type="spellEnd"/>
      <w:r>
        <w:rPr>
          <w:i/>
        </w:rPr>
        <w:t xml:space="preserve">-, and Delaney-symbols in nets, </w:t>
      </w:r>
      <w:proofErr w:type="spellStart"/>
      <w:r>
        <w:rPr>
          <w:i/>
        </w:rPr>
        <w:t>polyhedra</w:t>
      </w:r>
      <w:proofErr w:type="spellEnd"/>
      <w:r>
        <w:rPr>
          <w:i/>
        </w:rPr>
        <w:t xml:space="preserve"> and </w:t>
      </w:r>
      <w:proofErr w:type="spellStart"/>
      <w:r>
        <w:rPr>
          <w:i/>
        </w:rPr>
        <w:t>tilings</w:t>
      </w:r>
      <w:proofErr w:type="spellEnd"/>
      <w:r>
        <w:rPr>
          <w:i/>
        </w:rPr>
        <w:t>: recommended terminology</w:t>
      </w:r>
      <w:r>
        <w:t xml:space="preserve">. </w:t>
      </w:r>
      <w:proofErr w:type="spellStart"/>
      <w:r>
        <w:rPr>
          <w:i/>
        </w:rPr>
        <w:t>CrystEngComm</w:t>
      </w:r>
      <w:proofErr w:type="spellEnd"/>
      <w:r>
        <w:t xml:space="preserve">, </w:t>
      </w:r>
      <w:r>
        <w:rPr>
          <w:b/>
        </w:rPr>
        <w:t>12</w:t>
      </w:r>
      <w:r>
        <w:t>, 44-48.</w:t>
      </w:r>
    </w:p>
    <w:p w14:paraId="00000088" w14:textId="7593620E" w:rsidR="00AF213C" w:rsidRDefault="0095419D">
      <w:proofErr w:type="spellStart"/>
      <w:r>
        <w:t>Blatov</w:t>
      </w:r>
      <w:proofErr w:type="spellEnd"/>
      <w:r>
        <w:t xml:space="preserve">, V. A., &amp; </w:t>
      </w:r>
      <w:proofErr w:type="spellStart"/>
      <w:r>
        <w:t>Proserpio</w:t>
      </w:r>
      <w:proofErr w:type="spellEnd"/>
      <w:r>
        <w:t>, D. M.</w:t>
      </w:r>
      <w:r w:rsidR="00066922">
        <w:t xml:space="preserve"> </w:t>
      </w:r>
      <w:r>
        <w:t xml:space="preserve">(2009). </w:t>
      </w:r>
      <w:r>
        <w:rPr>
          <w:i/>
        </w:rPr>
        <w:t xml:space="preserve">Topological relations between three-dimensional periodic nets. I. Binodal nets. Acta </w:t>
      </w:r>
      <w:proofErr w:type="spellStart"/>
      <w:r>
        <w:rPr>
          <w:i/>
        </w:rPr>
        <w:t>Cryst</w:t>
      </w:r>
      <w:proofErr w:type="spellEnd"/>
      <w:r>
        <w:rPr>
          <w:i/>
        </w:rPr>
        <w:t xml:space="preserve">. </w:t>
      </w:r>
      <w:r>
        <w:rPr>
          <w:b/>
        </w:rPr>
        <w:t>A65</w:t>
      </w:r>
      <w:r>
        <w:t>, 202-212.</w:t>
      </w:r>
    </w:p>
    <w:p w14:paraId="00000089" w14:textId="77777777" w:rsidR="00AF213C" w:rsidRDefault="0095419D">
      <w:proofErr w:type="spellStart"/>
      <w:r>
        <w:lastRenderedPageBreak/>
        <w:t>Blatov</w:t>
      </w:r>
      <w:proofErr w:type="spellEnd"/>
      <w:r>
        <w:t xml:space="preserve">, V.A., Shevchenko, A.P. &amp; </w:t>
      </w:r>
      <w:proofErr w:type="spellStart"/>
      <w:r>
        <w:t>Proserpio</w:t>
      </w:r>
      <w:proofErr w:type="spellEnd"/>
      <w:r>
        <w:t xml:space="preserve">, D.M. (2014). </w:t>
      </w:r>
      <w:r>
        <w:rPr>
          <w:i/>
        </w:rPr>
        <w:t xml:space="preserve">Applied topological analysis of crystal structures with the program package </w:t>
      </w:r>
      <w:proofErr w:type="spellStart"/>
      <w:r>
        <w:rPr>
          <w:i/>
        </w:rPr>
        <w:t>ToposPro</w:t>
      </w:r>
      <w:proofErr w:type="spellEnd"/>
      <w:r>
        <w:rPr>
          <w:i/>
        </w:rPr>
        <w:t xml:space="preserve">. </w:t>
      </w:r>
      <w:proofErr w:type="spellStart"/>
      <w:r>
        <w:rPr>
          <w:i/>
        </w:rPr>
        <w:t>Cryst</w:t>
      </w:r>
      <w:proofErr w:type="spellEnd"/>
      <w:r>
        <w:rPr>
          <w:i/>
        </w:rPr>
        <w:t>. Growth Des.</w:t>
      </w:r>
      <w:r>
        <w:t xml:space="preserve"> </w:t>
      </w:r>
      <w:r>
        <w:rPr>
          <w:b/>
        </w:rPr>
        <w:t>14</w:t>
      </w:r>
      <w:r>
        <w:t>, 3576-3586.</w:t>
      </w:r>
    </w:p>
    <w:p w14:paraId="0000008A" w14:textId="77777777" w:rsidR="00AF213C" w:rsidRDefault="0095419D">
      <w:bookmarkStart w:id="135" w:name="_heading=h.gjdgxs" w:colFirst="0" w:colLast="0"/>
      <w:bookmarkEnd w:id="135"/>
      <w:r>
        <w:t xml:space="preserve">Bonneau, C., O’Keeffe, M., </w:t>
      </w:r>
      <w:proofErr w:type="spellStart"/>
      <w:r>
        <w:t>Proserpio</w:t>
      </w:r>
      <w:proofErr w:type="spellEnd"/>
      <w:r>
        <w:t xml:space="preserve">, D. M., </w:t>
      </w:r>
      <w:proofErr w:type="spellStart"/>
      <w:r>
        <w:t>Blatov</w:t>
      </w:r>
      <w:proofErr w:type="spellEnd"/>
      <w:r>
        <w:t xml:space="preserve">, V. A., Batten, S. R., Bourne, S. A., Lah, M. S., Eon, J.-G., Hyde, S. T., Wiggin, S. B. &amp; </w:t>
      </w:r>
      <w:proofErr w:type="spellStart"/>
      <w:r>
        <w:t>Öhrström</w:t>
      </w:r>
      <w:proofErr w:type="spellEnd"/>
      <w:r>
        <w:t xml:space="preserve">, L. (2018) </w:t>
      </w:r>
      <w:r>
        <w:rPr>
          <w:i/>
        </w:rPr>
        <w:t xml:space="preserve">Deconstruction of Crystalline Networks into Underlying Nets: Relevance for Terminology Guidelines and Crystallographic Databases. </w:t>
      </w:r>
      <w:proofErr w:type="spellStart"/>
      <w:r>
        <w:rPr>
          <w:i/>
        </w:rPr>
        <w:t>Cryst</w:t>
      </w:r>
      <w:proofErr w:type="spellEnd"/>
      <w:r>
        <w:rPr>
          <w:i/>
        </w:rPr>
        <w:t>. Growth Des.</w:t>
      </w:r>
      <w:r>
        <w:t xml:space="preserve">, </w:t>
      </w:r>
      <w:r>
        <w:rPr>
          <w:b/>
        </w:rPr>
        <w:t>18</w:t>
      </w:r>
      <w:r>
        <w:t>, 3411–3418</w:t>
      </w:r>
    </w:p>
    <w:p w14:paraId="0000008B" w14:textId="77777777" w:rsidR="00AF213C" w:rsidRDefault="0095419D">
      <w:r>
        <w:t xml:space="preserve">Delgado-Friedrichs, O. &amp; O’Keeffe, M. (2003). </w:t>
      </w:r>
      <w:r>
        <w:rPr>
          <w:i/>
        </w:rPr>
        <w:t xml:space="preserve">Identification of and symmetry computation for crystal nets. Acta </w:t>
      </w:r>
      <w:proofErr w:type="spellStart"/>
      <w:r>
        <w:rPr>
          <w:i/>
        </w:rPr>
        <w:t>Cryst</w:t>
      </w:r>
      <w:proofErr w:type="spellEnd"/>
      <w:r>
        <w:rPr>
          <w:i/>
        </w:rPr>
        <w:t>.</w:t>
      </w:r>
      <w:r>
        <w:t xml:space="preserve"> </w:t>
      </w:r>
      <w:r>
        <w:rPr>
          <w:b/>
        </w:rPr>
        <w:t>A59</w:t>
      </w:r>
      <w:r>
        <w:t>, 351-360.</w:t>
      </w:r>
    </w:p>
    <w:p w14:paraId="0000008C" w14:textId="77777777" w:rsidR="00AF213C" w:rsidRDefault="0095419D">
      <w:bookmarkStart w:id="136" w:name="_heading=h.30j0zll" w:colFirst="0" w:colLast="0"/>
      <w:bookmarkEnd w:id="136"/>
      <w:r>
        <w:t xml:space="preserve">Delgado-Friedrichs, O. &amp; O’Keeffe, M. (2005). </w:t>
      </w:r>
      <w:r>
        <w:rPr>
          <w:i/>
        </w:rPr>
        <w:t>Crystal nets as graphs: terminology and definitions. J. Solid State Chem</w:t>
      </w:r>
      <w:r>
        <w:t xml:space="preserve">. </w:t>
      </w:r>
      <w:r>
        <w:rPr>
          <w:b/>
        </w:rPr>
        <w:t>178</w:t>
      </w:r>
      <w:r>
        <w:t>, 2480-2485.</w:t>
      </w:r>
    </w:p>
    <w:p w14:paraId="0000008D" w14:textId="77777777" w:rsidR="00AF213C" w:rsidRDefault="0095419D">
      <w:r>
        <w:t xml:space="preserve">Delgado-Friedrichs, O., Foster, M. D., O'Keeffe, M., </w:t>
      </w:r>
      <w:proofErr w:type="spellStart"/>
      <w:r>
        <w:t>Proserpio</w:t>
      </w:r>
      <w:proofErr w:type="spellEnd"/>
      <w:r>
        <w:t xml:space="preserve">, D. M., Treacy, M. M. J. &amp; </w:t>
      </w:r>
      <w:proofErr w:type="spellStart"/>
      <w:r>
        <w:t>Yaghi</w:t>
      </w:r>
      <w:proofErr w:type="spellEnd"/>
      <w:r>
        <w:t xml:space="preserve">, O. M. (2005). </w:t>
      </w:r>
      <w:r>
        <w:rPr>
          <w:i/>
        </w:rPr>
        <w:t>What do we know about nets? J. Solid State Chem</w:t>
      </w:r>
      <w:r>
        <w:t xml:space="preserve">. </w:t>
      </w:r>
      <w:r>
        <w:rPr>
          <w:b/>
        </w:rPr>
        <w:t>178</w:t>
      </w:r>
      <w:r>
        <w:t>, 2533-2554.</w:t>
      </w:r>
    </w:p>
    <w:p w14:paraId="0000008E" w14:textId="77777777" w:rsidR="00AF213C" w:rsidRDefault="0095419D">
      <w:r>
        <w:t xml:space="preserve">O'Keeffe, M., </w:t>
      </w:r>
      <w:proofErr w:type="spellStart"/>
      <w:r>
        <w:t>Peskov</w:t>
      </w:r>
      <w:proofErr w:type="spellEnd"/>
      <w:r>
        <w:t xml:space="preserve">, M. A., Ramsden, S. J. &amp; </w:t>
      </w:r>
      <w:proofErr w:type="spellStart"/>
      <w:r>
        <w:t>Yaghi</w:t>
      </w:r>
      <w:proofErr w:type="spellEnd"/>
      <w:r>
        <w:t xml:space="preserve">, O. M. (2008). </w:t>
      </w:r>
      <w:r>
        <w:rPr>
          <w:i/>
        </w:rPr>
        <w:t>The reticular chemistry structure resource (RCSR) database of, and symbols for, crystal nets. Acc. Chem. Res.</w:t>
      </w:r>
      <w:r>
        <w:t xml:space="preserve"> </w:t>
      </w:r>
      <w:r>
        <w:rPr>
          <w:b/>
        </w:rPr>
        <w:t>41</w:t>
      </w:r>
      <w:r>
        <w:t>, 1782-1789.</w:t>
      </w:r>
    </w:p>
    <w:p w14:paraId="0000008F" w14:textId="77777777" w:rsidR="00AF213C" w:rsidRDefault="0095419D">
      <w:r>
        <w:t xml:space="preserve">Koch, E., Fischer, W. &amp; Sowa, H. (2006). </w:t>
      </w:r>
      <w:r>
        <w:rPr>
          <w:i/>
        </w:rPr>
        <w:t xml:space="preserve">Interpenetration of homogeneous sphere packings and of two-periodic layers of spheres. Acta </w:t>
      </w:r>
      <w:proofErr w:type="spellStart"/>
      <w:r>
        <w:rPr>
          <w:i/>
        </w:rPr>
        <w:t>Cryst</w:t>
      </w:r>
      <w:proofErr w:type="spellEnd"/>
      <w:r>
        <w:rPr>
          <w:i/>
        </w:rPr>
        <w:t xml:space="preserve">. </w:t>
      </w:r>
      <w:r>
        <w:rPr>
          <w:b/>
        </w:rPr>
        <w:t>A62</w:t>
      </w:r>
      <w:r>
        <w:t>, 152-167.</w:t>
      </w:r>
    </w:p>
    <w:p w14:paraId="00000090" w14:textId="77777777" w:rsidR="00AF213C" w:rsidRDefault="0095419D">
      <w:r>
        <w:t>Ramsden, S. J., Robins, V., Hyde, S. T. (2009).</w:t>
      </w:r>
      <w:r>
        <w:rPr>
          <w:i/>
        </w:rPr>
        <w:t xml:space="preserve"> Three-dimensional Euclidean nets from two-dimensional hyperbolic </w:t>
      </w:r>
      <w:proofErr w:type="spellStart"/>
      <w:r>
        <w:rPr>
          <w:i/>
        </w:rPr>
        <w:t>tilings</w:t>
      </w:r>
      <w:proofErr w:type="spellEnd"/>
      <w:r>
        <w:rPr>
          <w:i/>
        </w:rPr>
        <w:t xml:space="preserve">: kaleidoscopic examples. Acta </w:t>
      </w:r>
      <w:proofErr w:type="spellStart"/>
      <w:r>
        <w:rPr>
          <w:i/>
        </w:rPr>
        <w:t>Cryst</w:t>
      </w:r>
      <w:proofErr w:type="spellEnd"/>
      <w:r>
        <w:rPr>
          <w:i/>
        </w:rPr>
        <w:t xml:space="preserve">. </w:t>
      </w:r>
      <w:r>
        <w:rPr>
          <w:b/>
        </w:rPr>
        <w:t>A65</w:t>
      </w:r>
      <w:r>
        <w:t>, 81–108.</w:t>
      </w:r>
    </w:p>
    <w:p w14:paraId="00000091" w14:textId="77777777" w:rsidR="00AF213C" w:rsidRDefault="0095419D">
      <w:r>
        <w:t xml:space="preserve">Shevchenko, A.P. &amp; </w:t>
      </w:r>
      <w:proofErr w:type="spellStart"/>
      <w:r>
        <w:t>Blatov</w:t>
      </w:r>
      <w:proofErr w:type="spellEnd"/>
      <w:r>
        <w:t xml:space="preserve">, V.A. (2021). </w:t>
      </w:r>
      <w:r>
        <w:rPr>
          <w:i/>
        </w:rPr>
        <w:t>Simplify to understand: how to elucidate crystal structures? Struct. Chem.</w:t>
      </w:r>
      <w:r>
        <w:t xml:space="preserve"> </w:t>
      </w:r>
      <w:r>
        <w:rPr>
          <w:b/>
        </w:rPr>
        <w:t>32</w:t>
      </w:r>
      <w:r>
        <w:t>, 507-519.</w:t>
      </w:r>
    </w:p>
    <w:p w14:paraId="00000092" w14:textId="77777777" w:rsidR="00AF213C" w:rsidRDefault="00AF213C"/>
    <w:sectPr w:rsidR="00AF213C" w:rsidSect="006002DB">
      <w:headerReference w:type="default" r:id="rId18"/>
      <w:footerReference w:type="default" r:id="rId19"/>
      <w:pgSz w:w="11906" w:h="16838"/>
      <w:pgMar w:top="1134" w:right="850" w:bottom="81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Hanson" w:date="2021-09-08T08:48:00Z" w:initials="RH">
    <w:p w14:paraId="1A21D3E8" w14:textId="4BF49391" w:rsidR="007475F9" w:rsidRDefault="007475F9">
      <w:pPr>
        <w:pStyle w:val="CommentText"/>
      </w:pPr>
      <w:r>
        <w:rPr>
          <w:rStyle w:val="CommentReference"/>
        </w:rPr>
        <w:annotationRef/>
      </w:r>
      <w:r>
        <w:t>To be clarified by James</w:t>
      </w:r>
    </w:p>
  </w:comment>
  <w:comment w:id="105" w:author="Robert Hanson" w:date="2021-09-08T09:06:00Z" w:initials="RH">
    <w:p w14:paraId="11272D4C" w14:textId="6B57D369" w:rsidR="009957C0" w:rsidRDefault="009957C0">
      <w:pPr>
        <w:pStyle w:val="CommentText"/>
      </w:pPr>
      <w:r>
        <w:rPr>
          <w:rStyle w:val="CommentReference"/>
        </w:rPr>
        <w:annotationRef/>
      </w:r>
      <w:r>
        <w:t>To be clarified by James</w:t>
      </w:r>
    </w:p>
  </w:comment>
  <w:comment w:id="121" w:author="Владислав Блатов" w:date="2021-09-07T12:01:00Z" w:initials="ВБ">
    <w:p w14:paraId="3476E5CB" w14:textId="77777777" w:rsidR="00AC48CF" w:rsidRPr="00651805" w:rsidRDefault="00AC48CF" w:rsidP="00AC48CF">
      <w:pPr>
        <w:pStyle w:val="CommentText"/>
      </w:pPr>
      <w:r>
        <w:rPr>
          <w:rStyle w:val="CommentReference"/>
        </w:rPr>
        <w:annotationRef/>
      </w:r>
      <w:r>
        <w:t xml:space="preserve">I am not sure that such references are </w:t>
      </w:r>
      <w:r w:rsidRPr="00651805">
        <w:t>allowable</w:t>
      </w:r>
      <w:r>
        <w:t xml:space="preserve"> in the Volume; perhaps we should ask James.</w:t>
      </w:r>
    </w:p>
  </w:comment>
  <w:comment w:id="122" w:author="Robert Hanson" w:date="2021-09-07T14:52:00Z" w:initials="RH">
    <w:p w14:paraId="505A594A" w14:textId="77777777" w:rsidR="00AC48CF" w:rsidRDefault="00AC48CF" w:rsidP="00AC48CF">
      <w:pPr>
        <w:pStyle w:val="CommentText"/>
      </w:pPr>
      <w:r>
        <w:rPr>
          <w:rStyle w:val="CommentReference"/>
        </w:rPr>
        <w:annotationRef/>
      </w:r>
      <w:r>
        <w:rPr>
          <w:rStyle w:val="CommentReference"/>
        </w:rPr>
        <w:t>Sure. He said something about this, but we’ll have to see what he does with these. We also need to know about the id business and whether we need to ids to all our categories in all our examples and change some of the wording about that. I’m waiting for James.</w:t>
      </w:r>
    </w:p>
  </w:comment>
  <w:comment w:id="123" w:author="Robert Hanson" w:date="2021-09-08T09:12:00Z" w:initials="RH">
    <w:p w14:paraId="1CDA3E99" w14:textId="77777777" w:rsidR="00755959" w:rsidRDefault="00755959">
      <w:pPr>
        <w:pStyle w:val="CommentText"/>
      </w:pPr>
      <w:r>
        <w:rPr>
          <w:rStyle w:val="CommentReference"/>
        </w:rPr>
        <w:annotationRef/>
      </w:r>
      <w:r>
        <w:t>To be clarified by James</w:t>
      </w:r>
    </w:p>
    <w:p w14:paraId="0AD4969B" w14:textId="7CB53F9A" w:rsidR="00755959" w:rsidRDefault="00C767AF">
      <w:pPr>
        <w:pStyle w:val="CommentText"/>
      </w:pPr>
      <w:r>
        <w:t>(</w:t>
      </w:r>
      <w:proofErr w:type="gramStart"/>
      <w:r>
        <w:t>still</w:t>
      </w:r>
      <w:proofErr w:type="gramEnd"/>
      <w:r>
        <w:t xml:space="preserve"> a question here – see CHEMICAL_CONN_BOND, for example, where .id is not required because it is not part of the _category_key.name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21D3E8" w15:done="0"/>
  <w15:commentEx w15:paraId="11272D4C" w15:done="0"/>
  <w15:commentEx w15:paraId="3476E5CB" w15:done="0"/>
  <w15:commentEx w15:paraId="505A594A" w15:paraIdParent="3476E5CB" w15:done="0"/>
  <w15:commentEx w15:paraId="0AD496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2F758" w16cex:dateUtc="2021-09-08T13:48:00Z"/>
  <w16cex:commentExtensible w16cex:durableId="24E2FB82" w16cex:dateUtc="2021-09-08T14:06:00Z"/>
  <w16cex:commentExtensible w16cex:durableId="24E1FB27" w16cex:dateUtc="2021-09-07T19:52:00Z"/>
  <w16cex:commentExtensible w16cex:durableId="24E2FCF2" w16cex:dateUtc="2021-09-08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21D3E8" w16cid:durableId="24E2F758"/>
  <w16cid:commentId w16cid:paraId="11272D4C" w16cid:durableId="24E2FB82"/>
  <w16cid:commentId w16cid:paraId="3476E5CB" w16cid:durableId="24E1F9C1"/>
  <w16cid:commentId w16cid:paraId="505A594A" w16cid:durableId="24E1FB27"/>
  <w16cid:commentId w16cid:paraId="0AD4969B" w16cid:durableId="24E2FC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BE1F0" w14:textId="77777777" w:rsidR="005F314C" w:rsidRDefault="005F314C" w:rsidP="008F35D9">
      <w:pPr>
        <w:spacing w:after="0" w:line="240" w:lineRule="auto"/>
      </w:pPr>
      <w:r>
        <w:separator/>
      </w:r>
    </w:p>
  </w:endnote>
  <w:endnote w:type="continuationSeparator" w:id="0">
    <w:p w14:paraId="4DB3BBA9" w14:textId="77777777" w:rsidR="005F314C" w:rsidRDefault="005F314C" w:rsidP="008F35D9">
      <w:pPr>
        <w:spacing w:after="0" w:line="240" w:lineRule="auto"/>
      </w:pPr>
      <w:r>
        <w:continuationSeparator/>
      </w:r>
    </w:p>
  </w:endnote>
  <w:endnote w:type="continuationNotice" w:id="1">
    <w:p w14:paraId="5961EBE4" w14:textId="77777777" w:rsidR="005F314C" w:rsidRDefault="005F31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66167E6B" w:rsidR="008F35D9" w:rsidRDefault="008F35D9">
        <w:pPr>
          <w:pStyle w:val="Footer"/>
          <w:jc w:val="right"/>
        </w:pPr>
        <w:r>
          <w:fldChar w:fldCharType="begin"/>
        </w:r>
        <w:r>
          <w:instrText>PAGE   \* MERGEFORMAT</w:instrText>
        </w:r>
        <w:r>
          <w:fldChar w:fldCharType="separate"/>
        </w:r>
        <w:r w:rsidR="000A5BFC" w:rsidRPr="000A5BFC">
          <w:rPr>
            <w:noProof/>
            <w:lang w:val="ru-RU"/>
          </w:rPr>
          <w:t>5</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ED36B" w14:textId="77777777" w:rsidR="005F314C" w:rsidRDefault="005F314C" w:rsidP="008F35D9">
      <w:pPr>
        <w:spacing w:after="0" w:line="240" w:lineRule="auto"/>
      </w:pPr>
      <w:r>
        <w:separator/>
      </w:r>
    </w:p>
  </w:footnote>
  <w:footnote w:type="continuationSeparator" w:id="0">
    <w:p w14:paraId="4E13B4A5" w14:textId="77777777" w:rsidR="005F314C" w:rsidRDefault="005F314C" w:rsidP="008F35D9">
      <w:pPr>
        <w:spacing w:after="0" w:line="240" w:lineRule="auto"/>
      </w:pPr>
      <w:r>
        <w:continuationSeparator/>
      </w:r>
    </w:p>
  </w:footnote>
  <w:footnote w:type="continuationNotice" w:id="1">
    <w:p w14:paraId="32BD1149" w14:textId="77777777" w:rsidR="005F314C" w:rsidRDefault="005F31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rson w15:author="Владислав Блатов">
    <w15:presenceInfo w15:providerId="Windows Live" w15:userId="a946ebef23867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13C"/>
    <w:rsid w:val="0001139E"/>
    <w:rsid w:val="00061136"/>
    <w:rsid w:val="00066922"/>
    <w:rsid w:val="00091306"/>
    <w:rsid w:val="000A5BFC"/>
    <w:rsid w:val="000F65D1"/>
    <w:rsid w:val="00136621"/>
    <w:rsid w:val="00171C81"/>
    <w:rsid w:val="00177A94"/>
    <w:rsid w:val="00194B77"/>
    <w:rsid w:val="001B5F10"/>
    <w:rsid w:val="001F7A92"/>
    <w:rsid w:val="00250424"/>
    <w:rsid w:val="002543E1"/>
    <w:rsid w:val="0030374F"/>
    <w:rsid w:val="00305CB4"/>
    <w:rsid w:val="003312F1"/>
    <w:rsid w:val="00353DF5"/>
    <w:rsid w:val="003866A2"/>
    <w:rsid w:val="0040794E"/>
    <w:rsid w:val="004A1CD5"/>
    <w:rsid w:val="0050565E"/>
    <w:rsid w:val="00543E2C"/>
    <w:rsid w:val="005870D0"/>
    <w:rsid w:val="005A39AA"/>
    <w:rsid w:val="005C26D7"/>
    <w:rsid w:val="005F314C"/>
    <w:rsid w:val="006002DB"/>
    <w:rsid w:val="0062043A"/>
    <w:rsid w:val="00621693"/>
    <w:rsid w:val="00650486"/>
    <w:rsid w:val="00651805"/>
    <w:rsid w:val="006675D3"/>
    <w:rsid w:val="006811C3"/>
    <w:rsid w:val="006D3CF4"/>
    <w:rsid w:val="007068B3"/>
    <w:rsid w:val="00716720"/>
    <w:rsid w:val="00731246"/>
    <w:rsid w:val="007475F9"/>
    <w:rsid w:val="00755959"/>
    <w:rsid w:val="00764DCC"/>
    <w:rsid w:val="007720D8"/>
    <w:rsid w:val="007746D3"/>
    <w:rsid w:val="007919FF"/>
    <w:rsid w:val="007D5FBE"/>
    <w:rsid w:val="008165BA"/>
    <w:rsid w:val="0083507B"/>
    <w:rsid w:val="0085229F"/>
    <w:rsid w:val="00860627"/>
    <w:rsid w:val="00876324"/>
    <w:rsid w:val="00894737"/>
    <w:rsid w:val="008A3ED4"/>
    <w:rsid w:val="008B0A1C"/>
    <w:rsid w:val="008D4703"/>
    <w:rsid w:val="008F35D9"/>
    <w:rsid w:val="00935761"/>
    <w:rsid w:val="00936812"/>
    <w:rsid w:val="0095419D"/>
    <w:rsid w:val="0095515B"/>
    <w:rsid w:val="009957C0"/>
    <w:rsid w:val="009C4D63"/>
    <w:rsid w:val="009E09DA"/>
    <w:rsid w:val="009E7800"/>
    <w:rsid w:val="00A20057"/>
    <w:rsid w:val="00A70BCB"/>
    <w:rsid w:val="00A73E4B"/>
    <w:rsid w:val="00A8738E"/>
    <w:rsid w:val="00AA3762"/>
    <w:rsid w:val="00AA6D4A"/>
    <w:rsid w:val="00AC48CF"/>
    <w:rsid w:val="00AF213C"/>
    <w:rsid w:val="00B12F23"/>
    <w:rsid w:val="00B51DD2"/>
    <w:rsid w:val="00BB15E4"/>
    <w:rsid w:val="00BE70CF"/>
    <w:rsid w:val="00C031BA"/>
    <w:rsid w:val="00C36B48"/>
    <w:rsid w:val="00C453CC"/>
    <w:rsid w:val="00C61235"/>
    <w:rsid w:val="00C767AF"/>
    <w:rsid w:val="00C8061E"/>
    <w:rsid w:val="00C93CD4"/>
    <w:rsid w:val="00C97CE8"/>
    <w:rsid w:val="00CA414A"/>
    <w:rsid w:val="00CB6F3D"/>
    <w:rsid w:val="00CC1754"/>
    <w:rsid w:val="00CE5513"/>
    <w:rsid w:val="00CE6E6E"/>
    <w:rsid w:val="00D451BF"/>
    <w:rsid w:val="00D463B2"/>
    <w:rsid w:val="00D75865"/>
    <w:rsid w:val="00D76F97"/>
    <w:rsid w:val="00D90600"/>
    <w:rsid w:val="00D9327D"/>
    <w:rsid w:val="00DA4944"/>
    <w:rsid w:val="00DB4641"/>
    <w:rsid w:val="00E6223A"/>
    <w:rsid w:val="00E76477"/>
    <w:rsid w:val="00E84931"/>
    <w:rsid w:val="00E9138C"/>
    <w:rsid w:val="00EB238F"/>
    <w:rsid w:val="00EC66B5"/>
    <w:rsid w:val="00ED65E8"/>
    <w:rsid w:val="00EE5FCC"/>
    <w:rsid w:val="00F15BC2"/>
    <w:rsid w:val="00F16E63"/>
    <w:rsid w:val="00F632D5"/>
    <w:rsid w:val="00F77BB1"/>
    <w:rsid w:val="00F94652"/>
    <w:rsid w:val="00F96807"/>
    <w:rsid w:val="00FA435A"/>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4450EACA-1AC3-4EFA-A18A-A8476FD8B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0D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BobHanson/Jmol-SwingJS/blob/master/src/org/jmol/adapter/readers/cif/TopoCifParser.java" TargetMode="External"/><Relationship Id="rId2" Type="http://schemas.openxmlformats.org/officeDocument/2006/relationships/numbering" Target="numbering.xml"/><Relationship Id="rId16" Type="http://schemas.openxmlformats.org/officeDocument/2006/relationships/hyperlink" Target="https://sourceforge.net/p/jmol/code/HEAD/tree/trunk/Jmol/src/org/jmol/adapter/readers/cif/TopoCifParser.jav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github.com/BobHanson/Jmol-SwingJS" TargetMode="Externa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jmol.sourceforge.net"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4827</Words>
  <Characters>27519</Characters>
  <Application>Microsoft Office Word</Application>
  <DocSecurity>0</DocSecurity>
  <Lines>229</Lines>
  <Paragraphs>64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2</cp:revision>
  <dcterms:created xsi:type="dcterms:W3CDTF">2021-09-11T09:58:00Z</dcterms:created>
  <dcterms:modified xsi:type="dcterms:W3CDTF">2021-09-11T09:58:00Z</dcterms:modified>
</cp:coreProperties>
</file>