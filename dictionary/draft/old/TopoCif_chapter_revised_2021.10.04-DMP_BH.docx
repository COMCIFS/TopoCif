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813673"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737268FA"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r w:rsidR="00E601E2">
        <w:t xml:space="preserve"> </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DC57C1">
        <w:t>structure</w:t>
      </w:r>
      <w:proofErr w:type="gramEnd"/>
      <w:r w:rsidR="0095419D" w:rsidRPr="00DC57C1">
        <w:t xml:space="preserve"> and properties. </w:t>
      </w:r>
      <w:proofErr w:type="gramStart"/>
      <w:r w:rsidR="0095419D" w:rsidRPr="00DC57C1">
        <w:t>Similar to</w:t>
      </w:r>
      <w:proofErr w:type="gramEnd"/>
      <w:r w:rsidR="0095419D" w:rsidRPr="00DC57C1">
        <w:t xml:space="preserve">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DC57C1">
        <w:t>all of</w:t>
      </w:r>
      <w:proofErr w:type="gramEnd"/>
      <w:r w:rsidR="0095419D" w:rsidRPr="00DC57C1">
        <w:t xml:space="preserve">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(Delgado-Friedrichs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w:t>
      </w:r>
      <w:proofErr w:type="gramStart"/>
      <w:r w:rsidRPr="00DC57C1">
        <w:t>halogen</w:t>
      </w:r>
      <w:proofErr w:type="gramEnd"/>
      <w:r w:rsidRPr="00DC57C1">
        <w:t xml:space="preserve">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w:t>
      </w:r>
      <w:proofErr w:type="gramStart"/>
      <w:r w:rsidRPr="00DC57C1">
        <w:t>all of</w:t>
      </w:r>
      <w:proofErr w:type="gramEnd"/>
      <w:r w:rsidRPr="00DC57C1">
        <w:t xml:space="preserve">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proofErr w:type="spellStart"/>
      <w:r w:rsidRPr="00DC57C1">
        <w:rPr>
          <w:b/>
        </w:rPr>
        <w:t>dia</w:t>
      </w:r>
      <w:proofErr w:type="spellEnd"/>
      <w:r w:rsidRPr="00DC57C1">
        <w:t xml:space="preserve"> is only a partial </w:t>
      </w:r>
      <w:proofErr w:type="gramStart"/>
      <w:r w:rsidRPr="00DC57C1">
        <w:t>net, since</w:t>
      </w:r>
      <w:proofErr w:type="gramEnd"/>
      <w:r w:rsidRPr="00DC57C1">
        <w:t xml:space="preserve"> it only represents the silicon atoms. The oxygen atoms can </w:t>
      </w:r>
      <w:proofErr w:type="gramStart"/>
      <w:r w:rsidRPr="00DC57C1">
        <w:t>be considered to be</w:t>
      </w:r>
      <w:proofErr w:type="gramEnd"/>
      <w:r w:rsidRPr="00DC57C1">
        <w:t xml:space="preserv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w:t>
      </w:r>
      <w:proofErr w:type="gramStart"/>
      <w:r w:rsidRPr="00DC57C1">
        <w:t>), and</w:t>
      </w:r>
      <w:proofErr w:type="gramEnd"/>
      <w:r w:rsidRPr="00DC57C1">
        <w:t xml:space="preserve"> labeled by a _topol_net.id identifier.</w:t>
      </w:r>
      <w:r w:rsidR="00A8738E" w:rsidRPr="00DC57C1">
        <w:t xml:space="preserve"> </w:t>
      </w:r>
      <w:ins w:id="0" w:author="Robert Hanson" w:date="2021-10-01T18:27:00Z">
        <w:r w:rsidR="002C4EB8">
          <w:t>This identifier is referenced from TOPOL_NO</w:t>
        </w:r>
      </w:ins>
      <w:ins w:id="1" w:author="Robert Hanson" w:date="2021-10-01T18:28:00Z">
        <w:r w:rsidR="002C4EB8">
          <w:t xml:space="preserve">DE. </w:t>
        </w:r>
      </w:ins>
      <w:r w:rsidR="00A8738E" w:rsidRPr="00DC57C1">
        <w:t>The relations between the atoms, which are listed in the ATOM_SITE block, and nodes and links of the underlying net are established in the TOPOL_ATOM category.</w:t>
      </w:r>
    </w:p>
    <w:p w14:paraId="0F7AAE8A" w14:textId="1B72F918" w:rsidR="00AC48CF" w:rsidRPr="00DC57C1" w:rsidRDefault="00AC48CF" w:rsidP="00AC48CF">
      <w:r w:rsidRPr="00DC57C1">
        <w:t xml:space="preserve">Scheme I </w:t>
      </w:r>
      <w:proofErr w:type="gramStart"/>
      <w:r w:rsidRPr="00DC57C1">
        <w:t>shows</w:t>
      </w:r>
      <w:proofErr w:type="gramEnd"/>
      <w:r w:rsidRPr="00DC57C1">
        <w:t xml:space="preserve"> the overall relationship among TOPOL_NET, TOPOL_LINK, TOPOL_NODE, and TOPOL_ATOM. The key category is TOPOL_LINK, with references to TOPOL_NET and TOPOL_NODE. TOPOL_ATOM provides </w:t>
      </w:r>
      <w:ins w:id="2" w:author="Robert Hanson" w:date="2021-10-01T18:28:00Z">
        <w:r w:rsidR="002C4EB8">
          <w:t xml:space="preserve">references to ATOM_SITE atoms </w:t>
        </w:r>
      </w:ins>
      <w:del w:id="3" w:author="Robert Hanson" w:date="2021-10-01T18:28:00Z">
        <w:r w:rsidRPr="00DC57C1" w:rsidDel="002C4EB8">
          <w:delText xml:space="preserve">coordinates for atoms </w:delText>
        </w:r>
      </w:del>
      <w:r w:rsidRPr="00DC57C1">
        <w:t xml:space="preserve">associated with nodes and links. </w:t>
      </w:r>
      <w:ins w:id="4" w:author="Robert Hanson" w:date="2021-10-01T18:28:00Z">
        <w:r w:rsidR="002C4EB8">
          <w:t xml:space="preserve">Only </w:t>
        </w:r>
      </w:ins>
      <w:del w:id="5" w:author="Robert Hanson" w:date="2021-10-01T18:29:00Z">
        <w:r w:rsidRPr="00DC57C1" w:rsidDel="002C4EB8">
          <w:delText>All three categories can</w:delText>
        </w:r>
      </w:del>
      <w:ins w:id="6" w:author="Robert Hanson" w:date="2021-10-01T18:29:00Z">
        <w:r w:rsidR="002C4EB8">
          <w:t>TOPOL_ATOM</w:t>
        </w:r>
      </w:ins>
      <w:r w:rsidRPr="00DC57C1">
        <w:t xml:space="preserve"> reference</w:t>
      </w:r>
      <w:ins w:id="7" w:author="Robert Hanson" w:date="2021-10-01T18:29:00Z">
        <w:r w:rsidR="002C4EB8">
          <w:t>s</w:t>
        </w:r>
      </w:ins>
      <w:r w:rsidRPr="00DC57C1">
        <w:t xml:space="preserve"> ATOM_SITE directly</w:t>
      </w:r>
      <w:del w:id="8" w:author="Robert Hanson" w:date="2021-10-01T18:29:00Z">
        <w:r w:rsidRPr="00DC57C1" w:rsidDel="002C4EB8">
          <w:delText>, depending upon the complexity of the net</w:delText>
        </w:r>
      </w:del>
      <w:r w:rsidRPr="00DC57C1">
        <w:t xml:space="preserve">. </w:t>
      </w:r>
    </w:p>
    <w:p w14:paraId="70868E77" w14:textId="1CB359D7" w:rsidR="00AC48CF" w:rsidRPr="00DC57C1" w:rsidRDefault="002C4EB8" w:rsidP="00AC48CF">
      <w:pPr>
        <w:ind w:firstLine="720"/>
      </w:pPr>
      <w:r>
        <w:rPr>
          <w:noProof/>
          <w:lang w:val="it-IT" w:eastAsia="it-IT"/>
        </w:rPr>
        <w:drawing>
          <wp:inline distT="0" distB="0" distL="0" distR="0" wp14:anchorId="4D1806F1" wp14:editId="609785F7">
            <wp:extent cx="2581275" cy="24860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9119" cy="2503218"/>
                    </a:xfrm>
                    <a:prstGeom prst="rect">
                      <a:avLst/>
                    </a:prstGeom>
                    <a:noFill/>
                    <a:ln>
                      <a:noFill/>
                    </a:ln>
                  </pic:spPr>
                </pic:pic>
              </a:graphicData>
            </a:graphic>
          </wp:inline>
        </w:drawing>
      </w:r>
    </w:p>
    <w:p w14:paraId="148C659B" w14:textId="77777777" w:rsidR="00543E2C" w:rsidRPr="00DC57C1" w:rsidRDefault="00543E2C" w:rsidP="007D5FBE"/>
    <w:p w14:paraId="43220786" w14:textId="004C9212" w:rsidR="007D5FBE" w:rsidRPr="00DC57C1" w:rsidRDefault="007D5FBE" w:rsidP="007D5FBE">
      <w:r w:rsidRPr="00DC57C1">
        <w:t>TOPOL_LINK</w:t>
      </w:r>
    </w:p>
    <w:p w14:paraId="0B876FA2" w14:textId="7626C74C" w:rsidR="007D5FBE" w:rsidRPr="00DC57C1" w:rsidRDefault="004F7256" w:rsidP="007D5FBE">
      <w:r>
        <w:t xml:space="preserve">The </w:t>
      </w:r>
      <w:r w:rsidR="007D5FBE" w:rsidRPr="00DC57C1">
        <w:t>TOPOL_LINK category</w:t>
      </w:r>
      <w:r>
        <w:t xml:space="preserve"> requires the following data items:</w:t>
      </w:r>
      <w:r w:rsidR="007D5FBE" w:rsidRPr="00DC57C1">
        <w:t xml:space="preserve"> </w:t>
      </w:r>
    </w:p>
    <w:p w14:paraId="0182820E" w14:textId="77777777" w:rsidR="0001139E" w:rsidRPr="00DC57C1" w:rsidRDefault="0001139E" w:rsidP="0001139E">
      <w:pPr>
        <w:numPr>
          <w:ilvl w:val="0"/>
          <w:numId w:val="1"/>
        </w:numPr>
        <w:pBdr>
          <w:top w:val="nil"/>
          <w:left w:val="nil"/>
          <w:bottom w:val="nil"/>
          <w:right w:val="nil"/>
          <w:between w:val="nil"/>
        </w:pBdr>
        <w:spacing w:after="0"/>
      </w:pPr>
      <w:r w:rsidRPr="00DC57C1">
        <w:t>_topol_link.id</w:t>
      </w:r>
    </w:p>
    <w:p w14:paraId="4ED68DBB" w14:textId="6EBB4277"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_1 </w:t>
      </w:r>
      <w:r w:rsidRPr="00DC57C1">
        <w:t>→ _</w:t>
      </w:r>
      <w:r w:rsidR="002C4EB8">
        <w:t>topol_node.id</w:t>
      </w:r>
    </w:p>
    <w:p w14:paraId="58BE2286" w14:textId="4AE27A38"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_2 </w:t>
      </w:r>
      <w:r w:rsidRPr="00DC57C1">
        <w:t>→ _</w:t>
      </w:r>
      <w:r w:rsidR="002C4EB8">
        <w:t>topol_node.id</w:t>
      </w:r>
    </w:p>
    <w:p w14:paraId="3F5641DD"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link.symop</w:t>
      </w:r>
      <w:proofErr w:type="gramEnd"/>
      <w:r w:rsidRPr="00DC57C1">
        <w:rPr>
          <w:color w:val="000000"/>
        </w:rPr>
        <w:t xml:space="preserve">_1 </w:t>
      </w:r>
      <w:r w:rsidRPr="00DC57C1">
        <w:t>→ _space_group_symop.id</w:t>
      </w:r>
    </w:p>
    <w:p w14:paraId="74E3F3B2"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link.translation</w:t>
      </w:r>
      <w:proofErr w:type="gramEnd"/>
      <w:r w:rsidRPr="00DC57C1">
        <w:rPr>
          <w:color w:val="000000"/>
        </w:rPr>
        <w:t>_1</w:t>
      </w:r>
      <w:r w:rsidRPr="00DC57C1">
        <w:rPr>
          <w:vertAlign w:val="superscript"/>
        </w:rPr>
        <w:t>ⱡ</w:t>
      </w:r>
    </w:p>
    <w:p w14:paraId="7709DBC0" w14:textId="77777777" w:rsidR="00F15BC2" w:rsidRPr="00DC57C1" w:rsidRDefault="00F15BC2" w:rsidP="00F15BC2">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link.symop</w:t>
      </w:r>
      <w:proofErr w:type="gramEnd"/>
      <w:r w:rsidRPr="00DC57C1">
        <w:rPr>
          <w:color w:val="000000"/>
        </w:rPr>
        <w:t xml:space="preserve">_2 </w:t>
      </w:r>
      <w:r w:rsidRPr="00DC57C1">
        <w:t>→ _space_group_symop.id</w:t>
      </w:r>
    </w:p>
    <w:p w14:paraId="0290FC81" w14:textId="12E3D3F3"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proofErr w:type="gramStart"/>
      <w:r w:rsidR="00E131A4">
        <w:rPr>
          <w:color w:val="000000"/>
        </w:rPr>
        <w:t>link.</w:t>
      </w:r>
      <w:r w:rsidR="007475F9" w:rsidRPr="00DC57C1">
        <w:rPr>
          <w:color w:val="000000"/>
        </w:rPr>
        <w:t>translation</w:t>
      </w:r>
      <w:proofErr w:type="gramEnd"/>
      <w:r w:rsidRPr="00DC57C1">
        <w:rPr>
          <w:color w:val="000000"/>
        </w:rPr>
        <w:t>_2</w:t>
      </w:r>
      <w:r w:rsidR="00CB6F3D" w:rsidRPr="00DC57C1">
        <w:rPr>
          <w:vertAlign w:val="superscript"/>
        </w:rPr>
        <w:t>ⱡ</w:t>
      </w:r>
    </w:p>
    <w:p w14:paraId="3C6A2909" w14:textId="0A29C5FE" w:rsidR="00171C81" w:rsidRPr="00DC57C1" w:rsidRDefault="00171C81" w:rsidP="00171C81"/>
    <w:p w14:paraId="04E397D6" w14:textId="7439A9A8" w:rsidR="00AA3762" w:rsidRPr="00DC57C1" w:rsidRDefault="00E84931" w:rsidP="0031024A">
      <w:pPr>
        <w:rPr>
          <w:color w:val="000000"/>
        </w:rPr>
      </w:pPr>
      <w:r w:rsidRPr="00DC57C1">
        <w:t>_</w:t>
      </w:r>
      <w:proofErr w:type="spellStart"/>
      <w:r w:rsidRPr="00DC57C1">
        <w:t>topol_link</w:t>
      </w:r>
      <w:proofErr w:type="spellEnd"/>
      <w:r w:rsidRPr="00DC57C1">
        <w:t xml:space="preserve"> .id is the unique </w:t>
      </w:r>
      <w:r w:rsidRPr="00DC57C1">
        <w:rPr>
          <w:color w:val="000000"/>
        </w:rPr>
        <w:t>category key</w:t>
      </w:r>
      <w:r w:rsidRPr="00DC57C1">
        <w:t xml:space="preserve">, an integer, typically starting with 1. </w:t>
      </w:r>
      <w:proofErr w:type="gramStart"/>
      <w:r w:rsidR="007D5FBE" w:rsidRPr="00DC57C1">
        <w:t>Similar to</w:t>
      </w:r>
      <w:proofErr w:type="gramEnd"/>
      <w:r w:rsidR="007D5FBE" w:rsidRPr="00DC57C1">
        <w:t xml:space="preserve"> the GEOM_BOND categor</w:t>
      </w:r>
      <w:r w:rsidR="00171C81" w:rsidRPr="00DC57C1">
        <w:t>y</w:t>
      </w:r>
      <w:r w:rsidR="007D5FBE" w:rsidRPr="00DC57C1">
        <w:t xml:space="preserve">, TOPOL_LINK allows for a general reference to an ATOM_SITE atom along with a symmetry operation and a translation to be applied to that atom’s reference position. The syntax, however, is slightly different. </w:t>
      </w:r>
      <w:r w:rsidR="00CB6F3D" w:rsidRPr="00DC57C1">
        <w:t>Like _</w:t>
      </w:r>
      <w:proofErr w:type="spellStart"/>
      <w:r w:rsidR="00CB6F3D" w:rsidRPr="00DC57C1">
        <w:t>geom_</w:t>
      </w:r>
      <w:proofErr w:type="gramStart"/>
      <w:r w:rsidR="00CB6F3D" w:rsidRPr="00DC57C1">
        <w:t>bond.symmetry</w:t>
      </w:r>
      <w:proofErr w:type="spellEnd"/>
      <w:proofErr w:type="gramEnd"/>
      <w:r w:rsidR="00CB6F3D" w:rsidRPr="00DC57C1">
        <w:t>_*, _</w:t>
      </w:r>
      <w:proofErr w:type="spellStart"/>
      <w:r w:rsidR="00CB6F3D" w:rsidRPr="00DC57C1">
        <w:t>topol_link.symop_</w:t>
      </w:r>
      <w:ins w:id="9" w:author="Robert Hanson" w:date="2021-10-01T18:31:00Z">
        <w:r w:rsidR="002C4EB8">
          <w:t>id</w:t>
        </w:r>
        <w:proofErr w:type="spellEnd"/>
        <w:r w:rsidR="002C4EB8">
          <w:t>_</w:t>
        </w:r>
      </w:ins>
      <w:r w:rsidR="00CB6F3D" w:rsidRPr="00DC57C1">
        <w:t xml:space="preserve">* references _space_group_symop.id, but the added translational component is indicated as a list [ </w:t>
      </w:r>
      <w:proofErr w:type="spellStart"/>
      <w:r w:rsidR="00CB6F3D" w:rsidRPr="00DC57C1">
        <w:t>i</w:t>
      </w:r>
      <w:proofErr w:type="spellEnd"/>
      <w:r w:rsidR="00CB6F3D" w:rsidRPr="00DC57C1">
        <w:t xml:space="preserve"> j k ] with [1 0 0] representing a unit translation along the </w:t>
      </w:r>
      <w:r w:rsidR="00CB6F3D" w:rsidRPr="00DC57C1">
        <w:rPr>
          <w:i/>
          <w:iCs/>
        </w:rPr>
        <w:t>a</w:t>
      </w:r>
      <w:r w:rsidR="00CB6F3D" w:rsidRPr="00DC57C1">
        <w:t xml:space="preserve"> axis. (This allows for a more general representation than the </w:t>
      </w:r>
      <w:r w:rsidR="005E721F">
        <w:t>“555” notation used in _space_g</w:t>
      </w:r>
      <w:r w:rsidR="00CB6F3D" w:rsidRPr="00DC57C1">
        <w:t>r</w:t>
      </w:r>
      <w:r w:rsidR="005E721F">
        <w:t>o</w:t>
      </w:r>
      <w:r w:rsidR="00CB6F3D" w:rsidRPr="00DC57C1">
        <w:t xml:space="preserve">up_symop.id.) Both the identity </w:t>
      </w:r>
      <w:r w:rsidR="00171C81" w:rsidRPr="00DC57C1">
        <w:t>operation</w:t>
      </w:r>
      <w:r w:rsidR="00CB6F3D" w:rsidRPr="00DC57C1">
        <w:t xml:space="preserve"> (</w:t>
      </w:r>
      <w:proofErr w:type="spellStart"/>
      <w:proofErr w:type="gramStart"/>
      <w:r w:rsidR="00CB6F3D" w:rsidRPr="00DC57C1">
        <w:rPr>
          <w:i/>
          <w:iCs/>
        </w:rPr>
        <w:t>x,y</w:t>
      </w:r>
      <w:proofErr w:type="gramEnd"/>
      <w:r w:rsidR="00CB6F3D" w:rsidRPr="00DC57C1">
        <w:rPr>
          <w:i/>
          <w:iCs/>
        </w:rPr>
        <w:t>,z</w:t>
      </w:r>
      <w:proofErr w:type="spellEnd"/>
      <w:r w:rsidR="00CB6F3D" w:rsidRPr="00DC57C1">
        <w:t>, always 1), and no translation, [0 0 0</w:t>
      </w:r>
      <w:r w:rsidR="00171C81" w:rsidRPr="00DC57C1">
        <w:t xml:space="preserve">], can be represent using the CIF “default” indicator, an unquoted full </w:t>
      </w:r>
      <w:r w:rsidR="002C4EB8">
        <w:t>point</w:t>
      </w:r>
      <w:r w:rsidR="00171C81" w:rsidRPr="00DC57C1">
        <w:t xml:space="preserve"> (period) character. </w:t>
      </w:r>
      <w:r w:rsidR="00CB6F3D" w:rsidRPr="00DC57C1">
        <w:t xml:space="preserve"> </w:t>
      </w:r>
      <w:r w:rsidR="00171C81" w:rsidRPr="00DC57C1">
        <w:t xml:space="preserve">The CIF 1 equivalents for </w:t>
      </w:r>
      <w:r w:rsidR="00171C81" w:rsidRPr="00DC57C1">
        <w:rPr>
          <w:color w:val="000000"/>
        </w:rPr>
        <w:t>_</w:t>
      </w:r>
      <w:proofErr w:type="spellStart"/>
      <w:r w:rsidR="00171C81" w:rsidRPr="00DC57C1">
        <w:rPr>
          <w:color w:val="000000"/>
        </w:rPr>
        <w:t>topol_</w:t>
      </w:r>
      <w:proofErr w:type="gramStart"/>
      <w:r w:rsidR="00171C81" w:rsidRPr="00DC57C1">
        <w:rPr>
          <w:color w:val="000000"/>
        </w:rPr>
        <w:t>link.translation</w:t>
      </w:r>
      <w:proofErr w:type="spellEnd"/>
      <w:proofErr w:type="gramEnd"/>
      <w:r w:rsidR="00171C81" w:rsidRPr="00DC57C1">
        <w:rPr>
          <w:color w:val="000000"/>
        </w:rPr>
        <w:t>_* are _</w:t>
      </w:r>
      <w:proofErr w:type="spellStart"/>
      <w:r w:rsidR="00171C81" w:rsidRPr="00DC57C1">
        <w:rPr>
          <w:color w:val="000000"/>
        </w:rPr>
        <w:t>topol_link.translation</w:t>
      </w:r>
      <w:proofErr w:type="spellEnd"/>
      <w:r w:rsidR="00171C81" w:rsidRPr="00DC57C1">
        <w:rPr>
          <w:color w:val="000000"/>
        </w:rPr>
        <w:t>_*_x, _</w:t>
      </w:r>
      <w:proofErr w:type="spellStart"/>
      <w:r w:rsidR="00171C81" w:rsidRPr="00DC57C1">
        <w:rPr>
          <w:color w:val="000000"/>
        </w:rPr>
        <w:t>topol_link.translation</w:t>
      </w:r>
      <w:proofErr w:type="spellEnd"/>
      <w:r w:rsidR="00171C81" w:rsidRPr="00DC57C1">
        <w:rPr>
          <w:color w:val="000000"/>
        </w:rPr>
        <w:t>_*_y, and _</w:t>
      </w:r>
      <w:proofErr w:type="spellStart"/>
      <w:r w:rsidR="00171C81" w:rsidRPr="00DC57C1">
        <w:rPr>
          <w:color w:val="000000"/>
        </w:rPr>
        <w:t>topol_link.translation</w:t>
      </w:r>
      <w:proofErr w:type="spellEnd"/>
      <w:r w:rsidR="00171C81" w:rsidRPr="00DC57C1">
        <w:rPr>
          <w:color w:val="000000"/>
        </w:rPr>
        <w:t xml:space="preserve">_*_z, where * is 1 or 2. </w:t>
      </w:r>
    </w:p>
    <w:p w14:paraId="2A44AE28" w14:textId="178D3231" w:rsidR="00AA3762" w:rsidRPr="00DC57C1" w:rsidRDefault="00AA3762" w:rsidP="00AA3762">
      <w:pPr>
        <w:rPr>
          <w:color w:val="000000"/>
        </w:rPr>
      </w:pPr>
      <w:r w:rsidRPr="00DC57C1">
        <w:rPr>
          <w:color w:val="000000"/>
        </w:rPr>
        <w:t xml:space="preserve">Additional </w:t>
      </w:r>
      <w:ins w:id="10" w:author="Robert Hanson" w:date="2021-10-01T18:33:00Z">
        <w:r w:rsidR="002C4EB8">
          <w:rPr>
            <w:color w:val="000000"/>
          </w:rPr>
          <w:t xml:space="preserve">optional </w:t>
        </w:r>
      </w:ins>
      <w:r w:rsidRPr="00DC57C1">
        <w:rPr>
          <w:color w:val="000000"/>
        </w:rPr>
        <w:t>items describing links include:</w:t>
      </w:r>
    </w:p>
    <w:p w14:paraId="1D101AC2" w14:textId="1DE2A9A3" w:rsidR="003C1685" w:rsidRPr="00DC57C1" w:rsidDel="00C10BFC" w:rsidRDefault="003C1685" w:rsidP="003C1685">
      <w:pPr>
        <w:spacing w:after="0"/>
        <w:ind w:left="284"/>
        <w:rPr>
          <w:del w:id="11" w:author="Robert Hanson" w:date="2021-10-02T10:40:00Z"/>
        </w:rPr>
      </w:pPr>
      <w:del w:id="12" w:author="Robert Hanson" w:date="2021-10-02T10:40:00Z">
        <w:r w:rsidDel="00C10BFC">
          <w:delText>_topol_link</w:delText>
        </w:r>
        <w:r w:rsidRPr="00DC57C1" w:rsidDel="00C10BFC">
          <w:delText>.chemical_formula_IUPAC</w:delText>
        </w:r>
      </w:del>
    </w:p>
    <w:p w14:paraId="0DDF418C" w14:textId="3D3B07F8" w:rsidR="003C1685" w:rsidRPr="00DC57C1" w:rsidDel="00C10BFC" w:rsidRDefault="003C1685" w:rsidP="003C1685">
      <w:pPr>
        <w:spacing w:after="0"/>
        <w:ind w:left="284"/>
        <w:rPr>
          <w:del w:id="13" w:author="Robert Hanson" w:date="2021-10-02T10:40:00Z"/>
        </w:rPr>
      </w:pPr>
      <w:del w:id="14" w:author="Robert Hanson" w:date="2021-10-02T10:40:00Z">
        <w:r w:rsidDel="00C10BFC">
          <w:delText>_topol_link</w:delText>
        </w:r>
        <w:r w:rsidRPr="00DC57C1" w:rsidDel="00C10BFC">
          <w:delText>.chemical_formula_moiety</w:delText>
        </w:r>
      </w:del>
    </w:p>
    <w:p w14:paraId="48E24CC2" w14:textId="7E2CDDE1" w:rsidR="003C1685" w:rsidRPr="00DC57C1" w:rsidDel="00C10BFC" w:rsidRDefault="003C1685" w:rsidP="003C1685">
      <w:pPr>
        <w:spacing w:after="0"/>
        <w:ind w:left="284"/>
        <w:rPr>
          <w:del w:id="15" w:author="Robert Hanson" w:date="2021-10-02T10:40:00Z"/>
        </w:rPr>
      </w:pPr>
      <w:del w:id="16" w:author="Robert Hanson" w:date="2021-10-02T10:40:00Z">
        <w:r w:rsidRPr="00DC57C1" w:rsidDel="00C10BFC">
          <w:delText>_topol_</w:delText>
        </w:r>
        <w:r w:rsidDel="00C10BFC">
          <w:delText>link</w:delText>
        </w:r>
        <w:r w:rsidRPr="00DC57C1" w:rsidDel="00C10BFC">
          <w:delText>.chemical_formula_sum</w:delText>
        </w:r>
      </w:del>
    </w:p>
    <w:p w14:paraId="34A20BBB" w14:textId="77777777" w:rsidR="005870D0" w:rsidRPr="00DC57C1" w:rsidRDefault="005870D0" w:rsidP="005870D0">
      <w:pPr>
        <w:spacing w:after="0"/>
        <w:ind w:left="284"/>
      </w:pPr>
      <w:r w:rsidRPr="00DC57C1">
        <w:t>_</w:t>
      </w:r>
      <w:proofErr w:type="spellStart"/>
      <w:r w:rsidRPr="00DC57C1">
        <w:t>topol_</w:t>
      </w:r>
      <w:proofErr w:type="gramStart"/>
      <w:r w:rsidRPr="00DC57C1">
        <w:t>link.distance</w:t>
      </w:r>
      <w:proofErr w:type="spellEnd"/>
      <w:proofErr w:type="gramEnd"/>
    </w:p>
    <w:p w14:paraId="6E052A1F" w14:textId="5C195A1C" w:rsidR="00683583" w:rsidRPr="00DC57C1" w:rsidRDefault="00683583" w:rsidP="005870D0">
      <w:pPr>
        <w:spacing w:after="0"/>
        <w:ind w:left="284"/>
      </w:pPr>
      <w:r w:rsidRPr="00DC57C1">
        <w:t>_</w:t>
      </w:r>
      <w:proofErr w:type="spellStart"/>
      <w:r w:rsidRPr="00DC57C1">
        <w:t>topol_</w:t>
      </w:r>
      <w:proofErr w:type="gramStart"/>
      <w:r w:rsidRPr="00DC57C1">
        <w:t>link.label</w:t>
      </w:r>
      <w:proofErr w:type="spellEnd"/>
      <w:proofErr w:type="gramEnd"/>
    </w:p>
    <w:p w14:paraId="5A4A6268" w14:textId="77777777" w:rsidR="00AA3762" w:rsidRPr="00DC57C1" w:rsidRDefault="00AA3762" w:rsidP="00AA3762">
      <w:pPr>
        <w:spacing w:after="0"/>
        <w:ind w:left="284"/>
      </w:pPr>
      <w:r w:rsidRPr="00DC57C1">
        <w:t>_</w:t>
      </w:r>
      <w:proofErr w:type="spellStart"/>
      <w:r w:rsidRPr="00DC57C1">
        <w:t>topol_</w:t>
      </w:r>
      <w:proofErr w:type="gramStart"/>
      <w:r w:rsidRPr="00DC57C1">
        <w:t>link.multiplicity</w:t>
      </w:r>
      <w:proofErr w:type="spellEnd"/>
      <w:proofErr w:type="gramEnd"/>
    </w:p>
    <w:p w14:paraId="175E077A" w14:textId="21D05193" w:rsidR="005870D0" w:rsidRPr="00DC57C1" w:rsidDel="002C4EB8" w:rsidRDefault="005870D0" w:rsidP="00EE5FCC">
      <w:pPr>
        <w:spacing w:after="0"/>
        <w:ind w:left="284"/>
        <w:rPr>
          <w:del w:id="17" w:author="Robert Hanson" w:date="2021-10-01T18:33:00Z"/>
        </w:rPr>
      </w:pPr>
      <w:del w:id="18" w:author="Robert Hanson" w:date="2021-10-01T18:33:00Z">
        <w:r w:rsidRPr="00DC57C1" w:rsidDel="002C4EB8">
          <w:delText>_topol_link.node_id_1</w:delText>
        </w:r>
        <w:r w:rsidR="007475F9" w:rsidRPr="00DC57C1" w:rsidDel="002C4EB8">
          <w:rPr>
            <w:color w:val="000000"/>
          </w:rPr>
          <w:delText xml:space="preserve"> </w:delText>
        </w:r>
        <w:r w:rsidR="007475F9" w:rsidRPr="00DC57C1" w:rsidDel="002C4EB8">
          <w:delText>→ _topol_node.id</w:delText>
        </w:r>
      </w:del>
    </w:p>
    <w:p w14:paraId="0D518048" w14:textId="459A91F2" w:rsidR="005870D0" w:rsidRPr="00DC57C1" w:rsidDel="002C4EB8" w:rsidRDefault="005870D0" w:rsidP="00EE5FCC">
      <w:pPr>
        <w:spacing w:after="0"/>
        <w:ind w:left="284"/>
        <w:rPr>
          <w:del w:id="19" w:author="Robert Hanson" w:date="2021-10-01T18:33:00Z"/>
        </w:rPr>
      </w:pPr>
      <w:del w:id="20" w:author="Robert Hanson" w:date="2021-10-01T18:33:00Z">
        <w:r w:rsidRPr="00DC57C1" w:rsidDel="002C4EB8">
          <w:delText>_topol_link.node_id_2</w:delText>
        </w:r>
        <w:r w:rsidR="007475F9" w:rsidRPr="00DC57C1" w:rsidDel="002C4EB8">
          <w:rPr>
            <w:color w:val="000000"/>
          </w:rPr>
          <w:delText xml:space="preserve"> </w:delText>
        </w:r>
        <w:r w:rsidR="007475F9" w:rsidRPr="00DC57C1" w:rsidDel="002C4EB8">
          <w:delText>→ _topol_node.id</w:delText>
        </w:r>
      </w:del>
    </w:p>
    <w:p w14:paraId="72AE1F32" w14:textId="77777777" w:rsidR="00AA3762" w:rsidRPr="00DC57C1" w:rsidRDefault="00AA3762" w:rsidP="00AA3762">
      <w:pPr>
        <w:spacing w:after="0"/>
        <w:ind w:left="284"/>
      </w:pPr>
      <w:r w:rsidRPr="00DC57C1">
        <w:t>_</w:t>
      </w:r>
      <w:proofErr w:type="spellStart"/>
      <w:r w:rsidRPr="00DC57C1">
        <w:t>topol_</w:t>
      </w:r>
      <w:proofErr w:type="gramStart"/>
      <w:r w:rsidRPr="00DC57C1">
        <w:t>link.order</w:t>
      </w:r>
      <w:proofErr w:type="spellEnd"/>
      <w:proofErr w:type="gramEnd"/>
    </w:p>
    <w:p w14:paraId="1CEFC531" w14:textId="77777777" w:rsidR="00AA3762" w:rsidRPr="00DC57C1" w:rsidRDefault="00AA3762" w:rsidP="00AA3762">
      <w:pPr>
        <w:spacing w:after="0"/>
        <w:ind w:left="284"/>
      </w:pPr>
      <w:r w:rsidRPr="00DC57C1">
        <w:t>_</w:t>
      </w:r>
      <w:proofErr w:type="spellStart"/>
      <w:r w:rsidRPr="00DC57C1">
        <w:t>topol_</w:t>
      </w:r>
      <w:proofErr w:type="gramStart"/>
      <w:r w:rsidRPr="00DC57C1">
        <w:t>link.special</w:t>
      </w:r>
      <w:proofErr w:type="gramEnd"/>
      <w:r w:rsidRPr="00DC57C1">
        <w:t>_details</w:t>
      </w:r>
      <w:proofErr w:type="spellEnd"/>
    </w:p>
    <w:p w14:paraId="356C9E60" w14:textId="77777777" w:rsidR="00AA3762" w:rsidRPr="00DC57C1" w:rsidRDefault="00AA3762" w:rsidP="00AA3762">
      <w:pPr>
        <w:spacing w:after="0"/>
        <w:ind w:left="284"/>
      </w:pPr>
      <w:r w:rsidRPr="00DC57C1">
        <w:t>_</w:t>
      </w:r>
      <w:proofErr w:type="spellStart"/>
      <w:r w:rsidRPr="00DC57C1">
        <w:t>topol_</w:t>
      </w:r>
      <w:proofErr w:type="gramStart"/>
      <w:r w:rsidRPr="00DC57C1">
        <w:t>link.type</w:t>
      </w:r>
      <w:proofErr w:type="spellEnd"/>
      <w:proofErr w:type="gramEnd"/>
    </w:p>
    <w:p w14:paraId="23049DD9" w14:textId="3AEDA8F5" w:rsidR="00AA3762" w:rsidRPr="00DC57C1" w:rsidRDefault="00AA3762" w:rsidP="00AA3762">
      <w:pPr>
        <w:ind w:left="284"/>
      </w:pPr>
      <w:r w:rsidRPr="00DC57C1">
        <w:t>_</w:t>
      </w:r>
      <w:proofErr w:type="spellStart"/>
      <w:r w:rsidRPr="00DC57C1">
        <w:t>topol_</w:t>
      </w:r>
      <w:proofErr w:type="gramStart"/>
      <w:r w:rsidRPr="00DC57C1">
        <w:t>link.Voronoi</w:t>
      </w:r>
      <w:proofErr w:type="gramEnd"/>
      <w:r w:rsidRPr="00DC57C1">
        <w:t>_solid</w:t>
      </w:r>
      <w:r w:rsidR="00E249A2">
        <w:t>_</w:t>
      </w:r>
      <w:r w:rsidRPr="00DC57C1">
        <w:t>angle</w:t>
      </w:r>
      <w:proofErr w:type="spellEnd"/>
    </w:p>
    <w:p w14:paraId="5F306D38" w14:textId="40722877" w:rsidR="007475F9" w:rsidRPr="00DC57C1" w:rsidRDefault="007475F9" w:rsidP="007475F9">
      <w:r w:rsidRPr="00DC57C1">
        <w:t xml:space="preserve">When the TOPOL_NODE category is present, </w:t>
      </w:r>
      <w:r w:rsidRPr="00DC57C1">
        <w:rPr>
          <w:color w:val="000000"/>
        </w:rPr>
        <w:t>_topol_</w:t>
      </w:r>
      <w:proofErr w:type="gramStart"/>
      <w:r w:rsidRPr="00DC57C1">
        <w:rPr>
          <w:color w:val="000000"/>
        </w:rPr>
        <w:t>link.node</w:t>
      </w:r>
      <w:proofErr w:type="gramEnd"/>
      <w:r w:rsidRPr="00DC57C1">
        <w:rPr>
          <w:color w:val="000000"/>
        </w:rPr>
        <w:t xml:space="preserve">_id_1 and/or _topol_link.node_id_2 point to the data item in that category associated with the two ends of the link. </w:t>
      </w:r>
      <w:r w:rsidRPr="00DC57C1">
        <w:t>These data items are described in the next section.</w:t>
      </w:r>
    </w:p>
    <w:p w14:paraId="7A110868" w14:textId="63ECFD50" w:rsidR="00AA3762" w:rsidRPr="00DC57C1" w:rsidRDefault="007475F9" w:rsidP="00EE5FCC">
      <w:r w:rsidRPr="00DC57C1">
        <w:t xml:space="preserve">The data items </w:t>
      </w:r>
      <w:r w:rsidR="005870D0" w:rsidRPr="00DC57C1">
        <w:t>_</w:t>
      </w:r>
      <w:proofErr w:type="spellStart"/>
      <w:r w:rsidR="005870D0" w:rsidRPr="00DC57C1">
        <w:t>topol_</w:t>
      </w:r>
      <w:proofErr w:type="gramStart"/>
      <w:r w:rsidR="005870D0" w:rsidRPr="00DC57C1">
        <w:t>link.distance</w:t>
      </w:r>
      <w:proofErr w:type="spellEnd"/>
      <w:proofErr w:type="gramEnd"/>
      <w:r w:rsidR="005870D0" w:rsidRPr="00DC57C1">
        <w:t>, _</w:t>
      </w:r>
      <w:proofErr w:type="spellStart"/>
      <w:r w:rsidR="005870D0" w:rsidRPr="00DC57C1">
        <w:t>topol_link.multiplicity</w:t>
      </w:r>
      <w:proofErr w:type="spellEnd"/>
      <w:r w:rsidR="005870D0" w:rsidRPr="00DC57C1">
        <w:t>, _</w:t>
      </w:r>
      <w:proofErr w:type="spellStart"/>
      <w:r w:rsidR="005870D0" w:rsidRPr="00DC57C1">
        <w:t>topol_link.order</w:t>
      </w:r>
      <w:proofErr w:type="spellEnd"/>
      <w:r w:rsidR="005870D0" w:rsidRPr="00DC57C1">
        <w:t>, _</w:t>
      </w:r>
      <w:proofErr w:type="spellStart"/>
      <w:r w:rsidR="005870D0" w:rsidRPr="00DC57C1">
        <w:t>topol_link.special_details</w:t>
      </w:r>
      <w:proofErr w:type="spellEnd"/>
      <w:r w:rsidR="005870D0" w:rsidRPr="00DC57C1">
        <w:t>, _</w:t>
      </w:r>
      <w:proofErr w:type="spellStart"/>
      <w:r w:rsidR="005870D0" w:rsidRPr="00DC57C1">
        <w:t>topol_link.type</w:t>
      </w:r>
      <w:proofErr w:type="spellEnd"/>
      <w:r w:rsidR="005870D0" w:rsidRPr="00DC57C1">
        <w:t>, and _</w:t>
      </w:r>
      <w:proofErr w:type="spellStart"/>
      <w:r w:rsidR="005870D0" w:rsidRPr="00DC57C1">
        <w:t>topol_link.Voronoi_solid</w:t>
      </w:r>
      <w:r w:rsidR="009A2A02">
        <w:t>_</w:t>
      </w:r>
      <w:r w:rsidR="005870D0" w:rsidRPr="00DC57C1">
        <w:t>angle</w:t>
      </w:r>
      <w:proofErr w:type="spellEnd"/>
      <w:r w:rsidR="005870D0" w:rsidRPr="00DC57C1">
        <w:t xml:space="preserve"> are additional optional data items that relate characteristics of the link. </w:t>
      </w:r>
      <w:r w:rsidRPr="00DC57C1">
        <w:t xml:space="preserve">For example, </w:t>
      </w:r>
      <w:r w:rsidR="005870D0" w:rsidRPr="00DC57C1">
        <w:t>_</w:t>
      </w:r>
      <w:proofErr w:type="spellStart"/>
      <w:r w:rsidR="00AA3762" w:rsidRPr="00DC57C1">
        <w:t>topol_</w:t>
      </w:r>
      <w:proofErr w:type="gramStart"/>
      <w:r w:rsidR="00AA3762" w:rsidRPr="00DC57C1">
        <w:t>link.Voronoi</w:t>
      </w:r>
      <w:proofErr w:type="gramEnd"/>
      <w:r w:rsidR="00AA3762" w:rsidRPr="00DC57C1">
        <w:t>_solid</w:t>
      </w:r>
      <w:r w:rsidR="009A2A02">
        <w:t>_</w:t>
      </w:r>
      <w:r w:rsidR="00AA3762" w:rsidRPr="00DC57C1">
        <w:t>angle</w:t>
      </w:r>
      <w:proofErr w:type="spellEnd"/>
      <w:r w:rsidR="005870D0" w:rsidRPr="00DC57C1">
        <w:t xml:space="preserve"> , </w:t>
      </w:r>
      <w:r w:rsidR="00AA3762" w:rsidRPr="00DC57C1">
        <w:t xml:space="preserve">designates the solid angle of an interatomic contact A-X, which corresponds to a common face of the Voronoi </w:t>
      </w:r>
      <w:proofErr w:type="spellStart"/>
      <w:r w:rsidR="00AA3762" w:rsidRPr="00DC57C1">
        <w:t>polyhedra</w:t>
      </w:r>
      <w:proofErr w:type="spellEnd"/>
      <w:r w:rsidR="00AA3762" w:rsidRPr="00DC57C1">
        <w:t xml:space="preserve"> of A and X atoms (</w:t>
      </w:r>
      <w:proofErr w:type="spellStart"/>
      <w:r w:rsidR="00AA3762" w:rsidRPr="00DC57C1">
        <w:t>Blatov</w:t>
      </w:r>
      <w:proofErr w:type="spellEnd"/>
      <w:r w:rsidR="00AA3762" w:rsidRPr="00DC57C1">
        <w:t>, 2004; Fig. 1).</w:t>
      </w:r>
      <w:r w:rsidR="005870D0" w:rsidRPr="00DC57C1">
        <w:t xml:space="preserve"> These items are described more fully in the dictionary descriptions.</w:t>
      </w:r>
    </w:p>
    <w:p w14:paraId="7A7C7237" w14:textId="77777777" w:rsidR="00AA3762" w:rsidRPr="00DC57C1" w:rsidRDefault="00AA3762" w:rsidP="00AA3762">
      <w:pPr>
        <w:spacing w:after="0" w:line="240" w:lineRule="auto"/>
      </w:pPr>
    </w:p>
    <w:p w14:paraId="1336B2AD" w14:textId="77777777" w:rsidR="00AA3762" w:rsidRPr="00DC57C1" w:rsidRDefault="00AA3762" w:rsidP="00AA3762">
      <w:pPr>
        <w:jc w:val="center"/>
        <w:rPr>
          <w:rFonts w:ascii="Times New Roman" w:eastAsia="Times New Roman" w:hAnsi="Times New Roman" w:cs="Times New Roman"/>
        </w:rPr>
      </w:pPr>
      <w:r w:rsidRPr="00DC57C1">
        <w:rPr>
          <w:noProof/>
          <w:lang w:val="it-IT" w:eastAsia="it-IT"/>
        </w:rPr>
        <w:lastRenderedPageBreak/>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347152B7" w14:textId="77777777" w:rsidR="00AA3762" w:rsidRPr="00DC57C1" w:rsidRDefault="00AA3762" w:rsidP="00C031BA">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DC57C1">
        <w:t>polyhedra</w:t>
      </w:r>
      <w:proofErr w:type="spellEnd"/>
      <w:r w:rsidRPr="00DC57C1">
        <w:t xml:space="preserve"> of A and X atoms and corresponds to the bond A-X.</w:t>
      </w:r>
    </w:p>
    <w:p w14:paraId="3164FD3C" w14:textId="77777777" w:rsidR="00AA3762" w:rsidRPr="00DC57C1" w:rsidRDefault="00AA3762"/>
    <w:p w14:paraId="3D7812AC" w14:textId="77777777" w:rsidR="005870D0" w:rsidRPr="00DC57C1" w:rsidRDefault="005870D0">
      <w:r w:rsidRPr="00DC57C1">
        <w:br w:type="page"/>
      </w:r>
    </w:p>
    <w:p w14:paraId="26F33EE6" w14:textId="2042CB25" w:rsidR="00171C81" w:rsidRPr="00DC57C1" w:rsidRDefault="0095419D">
      <w:r w:rsidRPr="00DC57C1">
        <w:lastRenderedPageBreak/>
        <w:t>TOPOL_NODE</w:t>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3239197A" w14:textId="7B37CC01" w:rsidR="00280059" w:rsidRPr="00DC57C1" w:rsidDel="00C10BFC" w:rsidRDefault="00280059" w:rsidP="00280059">
      <w:pPr>
        <w:pStyle w:val="ListParagraph"/>
        <w:numPr>
          <w:ilvl w:val="0"/>
          <w:numId w:val="1"/>
        </w:numPr>
        <w:spacing w:after="0"/>
        <w:rPr>
          <w:del w:id="21" w:author="Robert Hanson" w:date="2021-10-02T10:40:00Z"/>
        </w:rPr>
      </w:pPr>
      <w:del w:id="22" w:author="Robert Hanson" w:date="2021-10-02T10:40:00Z">
        <w:r w:rsidRPr="00DC57C1" w:rsidDel="00C10BFC">
          <w:delText>_topol_node.chemical_formula_IUPAC</w:delText>
        </w:r>
      </w:del>
    </w:p>
    <w:p w14:paraId="53931969" w14:textId="07126530" w:rsidR="00280059" w:rsidRPr="00DC57C1" w:rsidDel="00C10BFC" w:rsidRDefault="00280059" w:rsidP="00280059">
      <w:pPr>
        <w:pStyle w:val="ListParagraph"/>
        <w:numPr>
          <w:ilvl w:val="0"/>
          <w:numId w:val="1"/>
        </w:numPr>
        <w:spacing w:after="0"/>
        <w:rPr>
          <w:del w:id="23" w:author="Robert Hanson" w:date="2021-10-02T10:40:00Z"/>
        </w:rPr>
      </w:pPr>
      <w:del w:id="24" w:author="Robert Hanson" w:date="2021-10-02T10:40:00Z">
        <w:r w:rsidRPr="00DC57C1" w:rsidDel="00C10BFC">
          <w:delText>_topol_node.chemical_formula_moiety</w:delText>
        </w:r>
      </w:del>
    </w:p>
    <w:p w14:paraId="4D42C4E9" w14:textId="23549066" w:rsidR="00280059" w:rsidRPr="00DC57C1" w:rsidDel="00C10BFC" w:rsidRDefault="00280059" w:rsidP="00280059">
      <w:pPr>
        <w:pStyle w:val="ListParagraph"/>
        <w:numPr>
          <w:ilvl w:val="0"/>
          <w:numId w:val="1"/>
        </w:numPr>
        <w:spacing w:after="0"/>
        <w:rPr>
          <w:del w:id="25" w:author="Robert Hanson" w:date="2021-10-02T10:40:00Z"/>
        </w:rPr>
      </w:pPr>
      <w:del w:id="26" w:author="Robert Hanson" w:date="2021-10-02T10:40:00Z">
        <w:r w:rsidRPr="00DC57C1" w:rsidDel="00C10BFC">
          <w:delText>_topol_node.chemical_formula_sum</w:delText>
        </w:r>
      </w:del>
    </w:p>
    <w:p w14:paraId="1588EA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w:t>
      </w:r>
      <w:proofErr w:type="spellEnd"/>
    </w:p>
    <w:p w14:paraId="4097F6E7"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_sequence_plain</w:t>
      </w:r>
      <w:proofErr w:type="spellEnd"/>
    </w:p>
    <w:p w14:paraId="20E7D8AE"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node.extended</w:t>
      </w:r>
      <w:proofErr w:type="gramEnd"/>
      <w:r w:rsidRPr="00DC57C1">
        <w:t>_point_symbol</w:t>
      </w:r>
      <w:proofErr w:type="spellEnd"/>
    </w:p>
    <w:p w14:paraId="009D988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_x</w:t>
      </w:r>
      <w:proofErr w:type="spellEnd"/>
    </w:p>
    <w:p w14:paraId="38F11F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_y</w:t>
      </w:r>
      <w:proofErr w:type="spellEnd"/>
    </w:p>
    <w:p w14:paraId="1542FACC"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_z</w:t>
      </w:r>
      <w:proofErr w:type="spellEnd"/>
    </w:p>
    <w:p w14:paraId="0FCEAC57" w14:textId="77777777" w:rsidR="00280059" w:rsidRPr="00DC57C1" w:rsidRDefault="00280059" w:rsidP="00280059">
      <w:pPr>
        <w:numPr>
          <w:ilvl w:val="0"/>
          <w:numId w:val="1"/>
        </w:numPr>
        <w:pBdr>
          <w:top w:val="nil"/>
          <w:left w:val="nil"/>
          <w:bottom w:val="nil"/>
          <w:right w:val="nil"/>
          <w:between w:val="nil"/>
        </w:pBdr>
        <w:spacing w:after="0"/>
      </w:pPr>
      <w:r w:rsidRPr="00DC57C1">
        <w:t>_topol_node.id</w:t>
      </w:r>
    </w:p>
    <w:p w14:paraId="797060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w:t>
      </w:r>
      <w:proofErr w:type="gramStart"/>
      <w:r w:rsidRPr="00280059">
        <w:rPr>
          <w:color w:val="000000"/>
        </w:rPr>
        <w:t>node.label</w:t>
      </w:r>
      <w:proofErr w:type="spellEnd"/>
      <w:proofErr w:type="gramEnd"/>
    </w:p>
    <w:p w14:paraId="6723BDEE"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topol_node.net_id</w:t>
      </w:r>
      <w:proofErr w:type="spellEnd"/>
      <w:r w:rsidRPr="00280059">
        <w:rPr>
          <w:color w:val="000000"/>
        </w:rPr>
        <w:t xml:space="preserve"> </w:t>
      </w:r>
      <w:r w:rsidRPr="00DC57C1">
        <w:t>→ _topol_net.id</w:t>
      </w:r>
    </w:p>
    <w:p w14:paraId="613A304C"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node.point</w:t>
      </w:r>
      <w:proofErr w:type="gramEnd"/>
      <w:r w:rsidRPr="00DC57C1">
        <w:t>_symbol</w:t>
      </w:r>
      <w:proofErr w:type="spellEnd"/>
    </w:p>
    <w:p w14:paraId="105BAF7A" w14:textId="442F76C2" w:rsidR="00280059" w:rsidRPr="00DC57C1" w:rsidDel="00C10BFC" w:rsidRDefault="00280059" w:rsidP="00280059">
      <w:pPr>
        <w:pStyle w:val="ListParagraph"/>
        <w:numPr>
          <w:ilvl w:val="0"/>
          <w:numId w:val="1"/>
        </w:numPr>
        <w:spacing w:after="0"/>
        <w:rPr>
          <w:del w:id="27" w:author="Robert Hanson" w:date="2021-10-02T10:40:00Z"/>
        </w:rPr>
      </w:pPr>
      <w:del w:id="28" w:author="Robert Hanson" w:date="2021-10-02T10:40:00Z">
        <w:r w:rsidRPr="00DC57C1" w:rsidDel="00C10BFC">
          <w:delText>_topol_node.structural_formula_</w:delText>
        </w:r>
        <w:r w:rsidRPr="00280059" w:rsidDel="00C10BFC">
          <w:rPr>
            <w:rFonts w:ascii="Consolas" w:hAnsi="Consolas"/>
            <w:color w:val="000000"/>
            <w:sz w:val="18"/>
            <w:szCs w:val="18"/>
            <w:shd w:val="clear" w:color="auto" w:fill="FFFFFF"/>
          </w:rPr>
          <w:delText>InChI</w:delText>
        </w:r>
      </w:del>
    </w:p>
    <w:p w14:paraId="286782F6" w14:textId="5038F189" w:rsidR="00280059" w:rsidRPr="00DC57C1" w:rsidDel="00C10BFC" w:rsidRDefault="00280059" w:rsidP="00280059">
      <w:pPr>
        <w:pStyle w:val="ListParagraph"/>
        <w:numPr>
          <w:ilvl w:val="0"/>
          <w:numId w:val="1"/>
        </w:numPr>
        <w:spacing w:after="0"/>
        <w:rPr>
          <w:del w:id="29" w:author="Robert Hanson" w:date="2021-10-02T10:40:00Z"/>
        </w:rPr>
      </w:pPr>
      <w:del w:id="30" w:author="Robert Hanson" w:date="2021-10-02T10:40:00Z">
        <w:r w:rsidRPr="00DC57C1" w:rsidDel="00C10BFC">
          <w:delText>_topol_node.structural_formula_SMILES</w:delText>
        </w:r>
      </w:del>
    </w:p>
    <w:p w14:paraId="2617CE3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node.symmetry</w:t>
      </w:r>
      <w:proofErr w:type="gramEnd"/>
      <w:r w:rsidRPr="00DC57C1">
        <w:t>_multiplicity</w:t>
      </w:r>
      <w:proofErr w:type="spellEnd"/>
    </w:p>
    <w:p w14:paraId="7A4EEC51"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node.vertex</w:t>
      </w:r>
      <w:proofErr w:type="gramEnd"/>
      <w:r w:rsidRPr="00DC57C1">
        <w:t>_symbol</w:t>
      </w:r>
      <w:proofErr w:type="spellEnd"/>
    </w:p>
    <w:p w14:paraId="40CCE58C" w14:textId="77777777" w:rsidR="00280059" w:rsidRPr="00DC57C1" w:rsidRDefault="00280059" w:rsidP="00280059">
      <w:pPr>
        <w:pStyle w:val="ListParagraph"/>
        <w:numPr>
          <w:ilvl w:val="0"/>
          <w:numId w:val="1"/>
        </w:numPr>
      </w:pPr>
      <w:r w:rsidRPr="00DC57C1">
        <w:t>_</w:t>
      </w:r>
      <w:proofErr w:type="spellStart"/>
      <w:r w:rsidRPr="00DC57C1">
        <w:t>topol_</w:t>
      </w:r>
      <w:proofErr w:type="gramStart"/>
      <w:r w:rsidRPr="00DC57C1">
        <w:t>node.Wyckoff</w:t>
      </w:r>
      <w:proofErr w:type="gramEnd"/>
      <w:r w:rsidRPr="00DC57C1">
        <w:t>_symbol</w:t>
      </w:r>
      <w:proofErr w:type="spellEnd"/>
    </w:p>
    <w:p w14:paraId="73D74F29" w14:textId="77777777" w:rsidR="00280059" w:rsidRDefault="00280059" w:rsidP="00EC66B5">
      <w:pPr>
        <w:pBdr>
          <w:top w:val="nil"/>
          <w:left w:val="nil"/>
          <w:bottom w:val="nil"/>
          <w:right w:val="nil"/>
          <w:between w:val="nil"/>
        </w:pBdr>
        <w:spacing w:after="0"/>
      </w:pPr>
    </w:p>
    <w:p w14:paraId="211521B5" w14:textId="0865AAE5" w:rsidR="00CA414A" w:rsidRPr="00DC57C1" w:rsidRDefault="00E84931" w:rsidP="004E012E">
      <w:pPr>
        <w:pBdr>
          <w:top w:val="nil"/>
          <w:left w:val="nil"/>
          <w:bottom w:val="nil"/>
          <w:right w:val="nil"/>
          <w:between w:val="nil"/>
        </w:pBdr>
        <w:spacing w:after="0"/>
      </w:pPr>
      <w:r w:rsidRPr="00DC57C1">
        <w:t xml:space="preserve">_topol_node.id is a required tag, as it is the category key, referenced by TOPOL_LINK and TOPOL_ATOM. Its integer value must be unique and typically the series starts with the value 1.  </w:t>
      </w:r>
      <w:r w:rsidR="00C767AF" w:rsidRPr="00DC57C1">
        <w:t>The data items _</w:t>
      </w:r>
      <w:proofErr w:type="spellStart"/>
      <w:r w:rsidR="00C767AF" w:rsidRPr="00DC57C1">
        <w:t>topol_</w:t>
      </w:r>
      <w:proofErr w:type="gramStart"/>
      <w:r w:rsidR="00C767AF" w:rsidRPr="00DC57C1">
        <w:t>node.fract</w:t>
      </w:r>
      <w:proofErr w:type="gramEnd"/>
      <w:r w:rsidR="00C767AF" w:rsidRPr="00DC57C1">
        <w: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4E012E">
        <w:t>They are required only w</w:t>
      </w:r>
      <w:r w:rsidR="009C4D63" w:rsidRPr="00DC57C1">
        <w:t xml:space="preserve">hen </w:t>
      </w:r>
      <w:r w:rsidR="004E012E">
        <w:t>the node refers to a non-atomic position, such as the center of a channel</w:t>
      </w:r>
      <w:r w:rsidR="006002DB" w:rsidRPr="00DC57C1">
        <w:t>.</w:t>
      </w:r>
      <w:r w:rsidR="00280059">
        <w:t xml:space="preserve"> </w:t>
      </w:r>
      <w:r w:rsidR="00280059" w:rsidRPr="00DC57C1">
        <w:rPr>
          <w:color w:val="000000"/>
        </w:rPr>
        <w:t>_</w:t>
      </w:r>
      <w:proofErr w:type="spellStart"/>
      <w:r w:rsidR="00280059" w:rsidRPr="00DC57C1">
        <w:rPr>
          <w:color w:val="000000"/>
        </w:rPr>
        <w:t>topol_link.net_id</w:t>
      </w:r>
      <w:proofErr w:type="spellEnd"/>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_</w:t>
      </w:r>
      <w:proofErr w:type="spellStart"/>
      <w:r w:rsidR="00CA414A" w:rsidRPr="00DC57C1">
        <w:t>topol_</w:t>
      </w:r>
      <w:proofErr w:type="gramStart"/>
      <w:r w:rsidR="00CA414A" w:rsidRPr="00DC57C1">
        <w:t>node.symmetry</w:t>
      </w:r>
      <w:proofErr w:type="gramEnd"/>
      <w:r w:rsidR="00CA414A" w:rsidRPr="00DC57C1">
        <w:t>_multiplicity</w:t>
      </w:r>
      <w:proofErr w:type="spellEnd"/>
      <w:r w:rsidR="00CA414A" w:rsidRPr="00DC57C1">
        <w:t xml:space="preserve"> and _</w:t>
      </w:r>
      <w:proofErr w:type="spellStart"/>
      <w:r w:rsidR="00CA414A" w:rsidRPr="00DC57C1">
        <w:t>topol_node.Wyckoff_symbol</w:t>
      </w:r>
      <w:proofErr w:type="spellEnd"/>
      <w:r w:rsidR="00CA414A" w:rsidRPr="00DC57C1">
        <w:t xml:space="preserve">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074CD3C7" w14:textId="6F5ABEA8" w:rsidR="00CC1754" w:rsidRPr="00DC57C1" w:rsidRDefault="00CC1754">
      <w:r w:rsidRPr="00DC57C1">
        <w:t>TOPOL_ATOM</w:t>
      </w:r>
    </w:p>
    <w:p w14:paraId="5A79EC0E" w14:textId="5A1E5D13"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the definition of a link</w:t>
      </w:r>
      <w:ins w:id="31" w:author="Robert Hanson" w:date="2021-10-02T04:32:00Z">
        <w:r w:rsidR="00404B60">
          <w:t xml:space="preserve"> that</w:t>
        </w:r>
      </w:ins>
      <w:r>
        <w:t xml:space="preserve"> itself (irrespective of its end points) </w:t>
      </w:r>
      <w:del w:id="32" w:author="Robert Hanson" w:date="2021-10-02T04:32:00Z">
        <w:r w:rsidDel="00404B60">
          <w:delText xml:space="preserve">to </w:delText>
        </w:r>
      </w:del>
      <w:r>
        <w:t>represent</w:t>
      </w:r>
      <w:ins w:id="33" w:author="Robert Hanson" w:date="2021-10-02T04:32:00Z">
        <w:r w:rsidR="00404B60">
          <w:t>s</w:t>
        </w:r>
      </w:ins>
      <w:r>
        <w:t xml:space="preserve">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w:t>
      </w:r>
      <w:proofErr w:type="spellStart"/>
      <w:r w:rsidR="00CC1754" w:rsidRPr="00DC57C1">
        <w:t>Blatov</w:t>
      </w:r>
      <w:proofErr w:type="spellEnd"/>
      <w:r w:rsidR="00CC1754" w:rsidRPr="00DC57C1">
        <w:t>, 2021)</w:t>
      </w:r>
      <w:r>
        <w:t xml:space="preserve"> Thus, </w:t>
      </w:r>
      <w:r w:rsidR="006002DB" w:rsidRPr="00DC57C1">
        <w:t>TOPOL_ATOM</w:t>
      </w:r>
      <w:r w:rsidR="009006B0">
        <w:t xml:space="preserve"> describes </w:t>
      </w:r>
      <w:r w:rsidR="00CC1754" w:rsidRPr="00DC57C1">
        <w:t xml:space="preserve">the </w:t>
      </w:r>
      <w:del w:id="34" w:author="Robert Hanson" w:date="2021-10-02T04:32:00Z">
        <w:r w:rsidR="006002DB" w:rsidRPr="00DC57C1" w:rsidDel="00404B60">
          <w:delText xml:space="preserve">full </w:delText>
        </w:r>
      </w:del>
      <w:r w:rsidR="006002DB" w:rsidRPr="00DC57C1">
        <w:t xml:space="preserve">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w:t>
      </w:r>
      <w:proofErr w:type="gramStart"/>
      <w:r w:rsidRPr="00DC57C1">
        <w:rPr>
          <w:color w:val="000000"/>
        </w:rPr>
        <w:t>atom.atom</w:t>
      </w:r>
      <w:proofErr w:type="gramEnd"/>
      <w:r w:rsidRPr="00DC57C1">
        <w:rPr>
          <w:color w:val="000000"/>
        </w:rPr>
        <w:t>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w:t>
      </w:r>
      <w:proofErr w:type="gramStart"/>
      <w:r w:rsidRPr="00DC57C1">
        <w:t>atom.element</w:t>
      </w:r>
      <w:proofErr w:type="gramEnd"/>
      <w:r w:rsidRPr="00DC57C1">
        <w:t>_symbol</w:t>
      </w:r>
      <w:proofErr w:type="spellEnd"/>
    </w:p>
    <w:p w14:paraId="5498EADE" w14:textId="77777777" w:rsidR="009957C0" w:rsidRPr="00DC57C1" w:rsidRDefault="009957C0" w:rsidP="009957C0">
      <w:pPr>
        <w:numPr>
          <w:ilvl w:val="0"/>
          <w:numId w:val="1"/>
        </w:numPr>
        <w:pBdr>
          <w:top w:val="nil"/>
          <w:left w:val="nil"/>
          <w:bottom w:val="nil"/>
          <w:right w:val="nil"/>
          <w:between w:val="nil"/>
        </w:pBdr>
        <w:spacing w:after="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w:t>
      </w:r>
      <w:proofErr w:type="gramStart"/>
      <w:r w:rsidRPr="00DC57C1">
        <w:rPr>
          <w:color w:val="000000"/>
        </w:rPr>
        <w:t>atom.link</w:t>
      </w:r>
      <w:proofErr w:type="gramEnd"/>
      <w:r w:rsidRPr="00DC57C1">
        <w:rPr>
          <w:color w:val="000000"/>
        </w:rPr>
        <w:t>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w:t>
      </w:r>
      <w:proofErr w:type="gramStart"/>
      <w:r w:rsidRPr="00DC57C1">
        <w:t>atom.symop</w:t>
      </w:r>
      <w:proofErr w:type="spellEnd"/>
      <w:proofErr w:type="gramEnd"/>
    </w:p>
    <w:p w14:paraId="24642AC8" w14:textId="6D3DFAC5" w:rsidR="00177A94" w:rsidRPr="00DC57C1" w:rsidRDefault="00177A94" w:rsidP="00177A94">
      <w:pPr>
        <w:pBdr>
          <w:top w:val="nil"/>
          <w:left w:val="nil"/>
          <w:bottom w:val="nil"/>
          <w:right w:val="nil"/>
          <w:between w:val="nil"/>
        </w:pBdr>
        <w:spacing w:after="0"/>
        <w:ind w:left="360"/>
      </w:pPr>
      <w:r w:rsidRPr="00DC57C1">
        <w:t>_</w:t>
      </w:r>
      <w:proofErr w:type="spellStart"/>
      <w:r w:rsidRPr="00DC57C1">
        <w:t>topol_</w:t>
      </w:r>
      <w:proofErr w:type="gramStart"/>
      <w:r w:rsidRPr="00DC57C1">
        <w:t>atom.translation</w:t>
      </w:r>
      <w:proofErr w:type="spellEnd"/>
      <w:r w:rsidRPr="00DC57C1">
        <w:rPr>
          <w:vertAlign w:val="superscript"/>
        </w:rPr>
        <w:t>ⱡ</w:t>
      </w:r>
      <w:proofErr w:type="gramEnd"/>
    </w:p>
    <w:p w14:paraId="203E378F" w14:textId="77777777" w:rsidR="004F7256" w:rsidRDefault="004F7256" w:rsidP="004F7256"/>
    <w:p w14:paraId="6AFDC15C" w14:textId="7C341A14" w:rsidR="00280059" w:rsidRDefault="00177A94" w:rsidP="004F7256">
      <w:pPr>
        <w:rPr>
          <w:color w:val="000000"/>
        </w:rPr>
      </w:pPr>
      <w:r w:rsidRPr="00DC57C1">
        <w:t>_</w:t>
      </w:r>
      <w:proofErr w:type="spellStart"/>
      <w:r w:rsidRPr="00DC57C1">
        <w:t>topol_</w:t>
      </w:r>
      <w:proofErr w:type="gramStart"/>
      <w:r w:rsidRPr="00DC57C1">
        <w:t>atom.atom</w:t>
      </w:r>
      <w:proofErr w:type="gramEnd"/>
      <w:r w:rsidRPr="00DC57C1">
        <w:t>_label</w:t>
      </w:r>
      <w:proofErr w:type="spellEnd"/>
      <w:r w:rsidRPr="00DC57C1">
        <w:t xml:space="preserve"> is </w:t>
      </w:r>
      <w:r w:rsidR="00404B60">
        <w:t xml:space="preserve">case-sensitive and </w:t>
      </w:r>
      <w:r w:rsidRPr="00DC57C1">
        <w:t>required</w:t>
      </w:r>
      <w:r w:rsidR="00404B60">
        <w:t>, as it is the reference to ATOM_SITE</w:t>
      </w:r>
      <w:r w:rsidRPr="00DC57C1">
        <w:t>. Though _topol_</w:t>
      </w:r>
      <w:commentRangeStart w:id="35"/>
      <w:r w:rsidRPr="00DC57C1">
        <w:t xml:space="preserve">atom.id is a key, </w:t>
      </w:r>
      <w:commentRangeEnd w:id="35"/>
      <w:r w:rsidR="00404B60">
        <w:rPr>
          <w:rStyle w:val="CommentReference"/>
        </w:rPr>
        <w:commentReference w:id="35"/>
      </w:r>
      <w:r w:rsidRPr="00DC57C1">
        <w:t xml:space="preserve">within the current specification it is not referenced. Exactly one of </w:t>
      </w: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or _</w:t>
      </w:r>
      <w:proofErr w:type="spellStart"/>
      <w:r w:rsidRPr="00DC57C1">
        <w:rPr>
          <w:color w:val="000000"/>
        </w:rPr>
        <w:t>topol_atom.link_id</w:t>
      </w:r>
      <w:proofErr w:type="spellEnd"/>
      <w:r w:rsidRPr="00DC57C1">
        <w:rPr>
          <w:color w:val="000000"/>
        </w:rPr>
        <w:t xml:space="preserve"> is required, pointing to the node or link</w:t>
      </w:r>
      <w:r w:rsidR="00346FFA">
        <w:rPr>
          <w:color w:val="000000"/>
        </w:rPr>
        <w:t xml:space="preserve"> associated with </w:t>
      </w:r>
      <w:r w:rsidRPr="00DC57C1">
        <w:rPr>
          <w:color w:val="000000"/>
        </w:rPr>
        <w:t>this atom.</w:t>
      </w:r>
      <w:r w:rsidR="001B5F10" w:rsidRPr="00DC57C1">
        <w:rPr>
          <w:color w:val="000000"/>
        </w:rPr>
        <w:t xml:space="preserve"> Note that this allows any number of atoms to be associated with </w:t>
      </w:r>
      <w:r w:rsidR="00404B60">
        <w:rPr>
          <w:color w:val="000000"/>
        </w:rPr>
        <w:t xml:space="preserve">one and only </w:t>
      </w:r>
      <w:proofErr w:type="gramStart"/>
      <w:r w:rsidR="00404B60">
        <w:rPr>
          <w:color w:val="000000"/>
        </w:rPr>
        <w:t xml:space="preserve">one  </w:t>
      </w:r>
      <w:r w:rsidR="001B5F10" w:rsidRPr="00DC57C1">
        <w:rPr>
          <w:color w:val="000000"/>
        </w:rPr>
        <w:t>node</w:t>
      </w:r>
      <w:proofErr w:type="gramEnd"/>
      <w:r w:rsidR="001B5F10" w:rsidRPr="00DC57C1">
        <w:rPr>
          <w:color w:val="000000"/>
        </w:rPr>
        <w:t xml:space="preserve"> or link. </w:t>
      </w:r>
      <w:r w:rsidRPr="00DC57C1">
        <w:rPr>
          <w:color w:val="000000"/>
        </w:rPr>
        <w:t xml:space="preserve"> _</w:t>
      </w:r>
      <w:proofErr w:type="spellStart"/>
      <w:r w:rsidRPr="00DC57C1">
        <w:t>topol_</w:t>
      </w:r>
      <w:proofErr w:type="gramStart"/>
      <w:r w:rsidRPr="00DC57C1">
        <w:t>atom.element</w:t>
      </w:r>
      <w:proofErr w:type="gramEnd"/>
      <w:r w:rsidRPr="00DC57C1">
        <w:t>_symbol</w:t>
      </w:r>
      <w:proofErr w:type="spellEnd"/>
      <w:r w:rsidRPr="00DC57C1">
        <w:t xml:space="preserve"> is </w:t>
      </w:r>
      <w:commentRangeStart w:id="36"/>
      <w:r w:rsidR="00346FFA">
        <w:t>required</w:t>
      </w:r>
      <w:commentRangeEnd w:id="36"/>
      <w:r w:rsidR="00346FFA">
        <w:rPr>
          <w:rStyle w:val="CommentReference"/>
        </w:rPr>
        <w:commentReference w:id="36"/>
      </w:r>
      <w:r w:rsidRPr="00DC57C1">
        <w:t xml:space="preserve">, as there is no other location in a CIF file where a specific element symbol is required. In the case that for some reason the </w:t>
      </w:r>
      <w:r w:rsidR="00346FFA">
        <w:t>ATOM_SITE atom</w:t>
      </w:r>
      <w:r w:rsidRPr="00DC57C1">
        <w:t xml:space="preserve"> does not </w:t>
      </w:r>
      <w:r w:rsidR="001B5F10" w:rsidRPr="00DC57C1">
        <w:t xml:space="preserve">relate to a specific element (due to occupational disorder or some other reason), this field should be left as unquoted ‘.’. </w:t>
      </w:r>
      <w:r w:rsidR="0031024A" w:rsidRPr="00DC57C1">
        <w:rPr>
          <w:color w:val="000000"/>
        </w:rPr>
        <w:t xml:space="preserve">Thus, the diamond net can be </w:t>
      </w:r>
      <w:r w:rsidR="00280059">
        <w:rPr>
          <w:color w:val="000000"/>
        </w:rPr>
        <w:t xml:space="preserve">described as shown in </w:t>
      </w:r>
      <w:r w:rsidR="0031024A" w:rsidRPr="00DC57C1">
        <w:rPr>
          <w:color w:val="000000"/>
        </w:rPr>
        <w:t xml:space="preserve">Example </w:t>
      </w:r>
      <w:r w:rsidR="00280059">
        <w:rPr>
          <w:color w:val="000000"/>
        </w:rPr>
        <w:t>1.</w:t>
      </w:r>
    </w:p>
    <w:p w14:paraId="2660D815" w14:textId="77777777" w:rsidR="004F7256" w:rsidRPr="004F7256" w:rsidRDefault="004F7256" w:rsidP="004F7256">
      <w:pPr>
        <w:rPr>
          <w:color w:val="000000"/>
        </w:rPr>
      </w:pPr>
    </w:p>
    <w:tbl>
      <w:tblPr>
        <w:tblStyle w:val="TableGrid"/>
        <w:tblW w:w="0" w:type="auto"/>
        <w:tblLook w:val="04A0" w:firstRow="1" w:lastRow="0" w:firstColumn="1" w:lastColumn="0" w:noHBand="0" w:noVBand="1"/>
      </w:tblPr>
      <w:tblGrid>
        <w:gridCol w:w="9345"/>
      </w:tblGrid>
      <w:tr w:rsidR="00280059" w:rsidRPr="00DC57C1" w14:paraId="7B229225" w14:textId="77777777" w:rsidTr="00035A89">
        <w:tc>
          <w:tcPr>
            <w:tcW w:w="9571" w:type="dxa"/>
          </w:tcPr>
          <w:p w14:paraId="23EFD9E3" w14:textId="188F0265" w:rsidR="00280059" w:rsidRPr="00DC57C1" w:rsidRDefault="00280059" w:rsidP="00035A89">
            <w:pPr>
              <w:rPr>
                <w:i/>
              </w:rPr>
            </w:pPr>
            <w:r w:rsidRPr="00DC57C1">
              <w:rPr>
                <w:i/>
              </w:rPr>
              <w:t xml:space="preserve">Example 1. Connectivity of the diamond crystal structure. </w:t>
            </w:r>
            <w:commentRangeStart w:id="37"/>
            <w:commentRangeStart w:id="38"/>
            <w:r w:rsidRPr="00DC57C1">
              <w:rPr>
                <w:i/>
              </w:rPr>
              <w:t xml:space="preserve">All </w:t>
            </w:r>
            <w:r w:rsidR="00404B60">
              <w:rPr>
                <w:i/>
              </w:rPr>
              <w:t xml:space="preserve">nodes correspond to atoms in ATOM_SITE. </w:t>
            </w:r>
            <w:r w:rsidRPr="00DC57C1">
              <w:rPr>
                <w:i/>
              </w:rPr>
              <w:t xml:space="preserve"> </w:t>
            </w:r>
            <w:r w:rsidR="00404B60">
              <w:rPr>
                <w:i/>
              </w:rPr>
              <w:t>All links correspond to covalent bonds</w:t>
            </w:r>
            <w:r w:rsidRPr="00DC57C1">
              <w:rPr>
                <w:i/>
              </w:rPr>
              <w:t xml:space="preserve">, so the </w:t>
            </w:r>
            <w:r w:rsidR="00404B60">
              <w:rPr>
                <w:i/>
              </w:rPr>
              <w:t>underlying net</w:t>
            </w:r>
            <w:r w:rsidRPr="00DC57C1">
              <w:rPr>
                <w:i/>
              </w:rPr>
              <w:t xml:space="preserve"> </w:t>
            </w:r>
            <w:r w:rsidR="00404B60">
              <w:rPr>
                <w:i/>
              </w:rPr>
              <w:t>corresponds to</w:t>
            </w:r>
            <w:r w:rsidRPr="00DC57C1">
              <w:rPr>
                <w:i/>
              </w:rPr>
              <w:t xml:space="preserve"> </w:t>
            </w:r>
            <w:r w:rsidR="00404B60">
              <w:rPr>
                <w:i/>
              </w:rPr>
              <w:t>the atomic network</w:t>
            </w:r>
            <w:r w:rsidRPr="00DC57C1">
              <w:rPr>
                <w:i/>
              </w:rPr>
              <w:t>.</w:t>
            </w:r>
            <w:commentRangeEnd w:id="37"/>
            <w:r w:rsidR="00404B60">
              <w:rPr>
                <w:rStyle w:val="CommentReference"/>
              </w:rPr>
              <w:commentReference w:id="37"/>
            </w:r>
            <w:commentRangeEnd w:id="38"/>
            <w:r w:rsidR="00B81D77">
              <w:rPr>
                <w:rStyle w:val="CommentReference"/>
              </w:rPr>
              <w:commentReference w:id="38"/>
            </w:r>
          </w:p>
          <w:p w14:paraId="4386AFDB" w14:textId="77777777" w:rsidR="00280059" w:rsidRPr="00DC57C1" w:rsidRDefault="00280059" w:rsidP="00035A89"/>
          <w:p w14:paraId="21154EF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4982E42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_space_group_symop.id</w:t>
            </w:r>
          </w:p>
          <w:p w14:paraId="3D7742CC"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234A6068" w14:textId="677948FE" w:rsidR="00280059" w:rsidRPr="00DC57C1" w:rsidRDefault="00280059">
            <w:pPr>
              <w:tabs>
                <w:tab w:val="left" w:pos="6030"/>
              </w:tabs>
              <w:rPr>
                <w:rFonts w:ascii="Courier New" w:hAnsi="Courier New" w:cs="Courier New"/>
                <w:sz w:val="20"/>
                <w:szCs w:val="20"/>
              </w:rPr>
              <w:pPrChange w:id="39" w:author="Robert Hanson" w:date="2021-10-02T04:31:00Z">
                <w:pPr/>
              </w:pPrChange>
            </w:pPr>
            <w:r w:rsidRPr="00DC57C1">
              <w:rPr>
                <w:rFonts w:ascii="Courier New" w:hAnsi="Courier New" w:cs="Courier New"/>
                <w:sz w:val="20"/>
                <w:szCs w:val="20"/>
              </w:rPr>
              <w:t xml:space="preserve">1 </w:t>
            </w:r>
            <w:proofErr w:type="spellStart"/>
            <w:proofErr w:type="gramStart"/>
            <w:r w:rsidRPr="00DC57C1">
              <w:rPr>
                <w:rFonts w:ascii="Courier New" w:hAnsi="Courier New" w:cs="Courier New"/>
                <w:sz w:val="20"/>
                <w:szCs w:val="20"/>
              </w:rPr>
              <w:t>x,y</w:t>
            </w:r>
            <w:proofErr w:type="gramEnd"/>
            <w:r w:rsidRPr="00DC57C1">
              <w:rPr>
                <w:rFonts w:ascii="Courier New" w:hAnsi="Courier New" w:cs="Courier New"/>
                <w:sz w:val="20"/>
                <w:szCs w:val="20"/>
              </w:rPr>
              <w:t>,z</w:t>
            </w:r>
            <w:proofErr w:type="spellEnd"/>
            <w:ins w:id="40" w:author="Robert Hanson" w:date="2021-10-02T04:31:00Z">
              <w:r w:rsidR="00404B60">
                <w:rPr>
                  <w:rFonts w:ascii="Courier New" w:hAnsi="Courier New" w:cs="Courier New"/>
                  <w:sz w:val="20"/>
                  <w:szCs w:val="20"/>
                </w:rPr>
                <w:tab/>
              </w:r>
            </w:ins>
          </w:p>
          <w:p w14:paraId="7761368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2 1/4-x,1/4-</w:t>
            </w:r>
            <w:proofErr w:type="gramStart"/>
            <w:r w:rsidRPr="00DC57C1">
              <w:rPr>
                <w:rFonts w:ascii="Courier New" w:hAnsi="Courier New" w:cs="Courier New"/>
                <w:sz w:val="20"/>
                <w:szCs w:val="20"/>
              </w:rPr>
              <w:t>y,z</w:t>
            </w:r>
            <w:proofErr w:type="gramEnd"/>
          </w:p>
          <w:p w14:paraId="677563C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1D80E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13 -</w:t>
            </w:r>
            <w:proofErr w:type="gramStart"/>
            <w:r w:rsidRPr="00DC57C1">
              <w:rPr>
                <w:rFonts w:ascii="Courier New" w:hAnsi="Courier New" w:cs="Courier New"/>
                <w:sz w:val="20"/>
                <w:szCs w:val="20"/>
              </w:rPr>
              <w:t>y,-</w:t>
            </w:r>
            <w:proofErr w:type="gramEnd"/>
            <w:r w:rsidRPr="00DC57C1">
              <w:rPr>
                <w:rFonts w:ascii="Courier New" w:hAnsi="Courier New" w:cs="Courier New"/>
                <w:sz w:val="20"/>
                <w:szCs w:val="20"/>
              </w:rPr>
              <w:t>x,-z</w:t>
            </w:r>
          </w:p>
          <w:p w14:paraId="747AEDA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2AFBDDC9"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192 3/4-z,1/2+y,1/4-x</w:t>
            </w:r>
          </w:p>
          <w:p w14:paraId="1B7831D4" w14:textId="77777777" w:rsidR="00280059" w:rsidRPr="00DC57C1" w:rsidRDefault="00280059" w:rsidP="00035A89">
            <w:pPr>
              <w:rPr>
                <w:rFonts w:ascii="Courier New" w:hAnsi="Courier New" w:cs="Courier New"/>
                <w:sz w:val="20"/>
                <w:szCs w:val="20"/>
              </w:rPr>
            </w:pPr>
          </w:p>
          <w:p w14:paraId="6D1C424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70272A0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site.label</w:t>
            </w:r>
            <w:proofErr w:type="spellEnd"/>
            <w:proofErr w:type="gramEnd"/>
          </w:p>
          <w:p w14:paraId="2983599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site.type</w:t>
            </w:r>
            <w:proofErr w:type="gramEnd"/>
            <w:r w:rsidRPr="00DC57C1">
              <w:rPr>
                <w:rFonts w:ascii="Courier New" w:hAnsi="Courier New" w:cs="Courier New"/>
                <w:sz w:val="20"/>
                <w:szCs w:val="20"/>
              </w:rPr>
              <w:t>_symbol</w:t>
            </w:r>
            <w:proofErr w:type="spellEnd"/>
          </w:p>
          <w:p w14:paraId="2F106E4A"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site.symmetry</w:t>
            </w:r>
            <w:proofErr w:type="gramEnd"/>
            <w:r w:rsidRPr="00DC57C1">
              <w:rPr>
                <w:rFonts w:ascii="Courier New" w:hAnsi="Courier New" w:cs="Courier New"/>
                <w:sz w:val="20"/>
                <w:szCs w:val="20"/>
              </w:rPr>
              <w:t>_multiplicity</w:t>
            </w:r>
            <w:proofErr w:type="spellEnd"/>
          </w:p>
          <w:p w14:paraId="2463D97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_x</w:t>
            </w:r>
            <w:proofErr w:type="spellEnd"/>
          </w:p>
          <w:p w14:paraId="259A4FC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_y</w:t>
            </w:r>
            <w:proofErr w:type="spellEnd"/>
          </w:p>
          <w:p w14:paraId="2BF3127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_z</w:t>
            </w:r>
            <w:proofErr w:type="spellEnd"/>
          </w:p>
          <w:p w14:paraId="2718D153"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site.occupancy</w:t>
            </w:r>
            <w:proofErr w:type="spellEnd"/>
            <w:proofErr w:type="gramEnd"/>
          </w:p>
          <w:p w14:paraId="7E233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C1 C 8 0.12500 0.12500 0.12500 1.0000</w:t>
            </w:r>
          </w:p>
          <w:p w14:paraId="275227D6" w14:textId="77777777" w:rsidR="00280059" w:rsidRPr="00DC57C1" w:rsidRDefault="00280059" w:rsidP="00035A89">
            <w:pPr>
              <w:rPr>
                <w:rFonts w:ascii="Courier New" w:hAnsi="Courier New" w:cs="Courier New"/>
                <w:sz w:val="20"/>
                <w:szCs w:val="20"/>
              </w:rPr>
            </w:pPr>
          </w:p>
          <w:p w14:paraId="748F5E9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3B2D5546"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 xml:space="preserve">_topol_node.id </w:t>
            </w:r>
          </w:p>
          <w:p w14:paraId="552D26B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w:t>
            </w:r>
          </w:p>
          <w:p w14:paraId="4033DF00" w14:textId="77777777" w:rsidR="00280059" w:rsidRDefault="00280059" w:rsidP="00280059">
            <w:pPr>
              <w:autoSpaceDE w:val="0"/>
              <w:autoSpaceDN w:val="0"/>
              <w:adjustRightInd w:val="0"/>
              <w:rPr>
                <w:rFonts w:ascii="Courier New" w:hAnsi="Courier New" w:cs="Courier New"/>
              </w:rPr>
            </w:pPr>
          </w:p>
          <w:p w14:paraId="20FEE1A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6D22ED7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_topol_link.id</w:t>
            </w:r>
          </w:p>
          <w:p w14:paraId="6FFE25A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link.node</w:t>
            </w:r>
            <w:proofErr w:type="gramEnd"/>
            <w:r>
              <w:rPr>
                <w:rFonts w:ascii="Courier New" w:hAnsi="Courier New" w:cs="Courier New"/>
              </w:rPr>
              <w:t>_id_1</w:t>
            </w:r>
          </w:p>
          <w:p w14:paraId="03F890D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link.node</w:t>
            </w:r>
            <w:proofErr w:type="gramEnd"/>
            <w:r>
              <w:rPr>
                <w:rFonts w:ascii="Courier New" w:hAnsi="Courier New" w:cs="Courier New"/>
              </w:rPr>
              <w:t>_id_2</w:t>
            </w:r>
          </w:p>
          <w:p w14:paraId="71D9D2C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_id_1</w:t>
            </w:r>
          </w:p>
          <w:p w14:paraId="4C784F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_1</w:t>
            </w:r>
          </w:p>
          <w:p w14:paraId="3E9B0D3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_id_2</w:t>
            </w:r>
          </w:p>
          <w:p w14:paraId="5D5706B1"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_2</w:t>
            </w:r>
          </w:p>
          <w:p w14:paraId="6EA89CF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link.distance</w:t>
            </w:r>
            <w:proofErr w:type="spellEnd"/>
            <w:proofErr w:type="gramEnd"/>
          </w:p>
          <w:p w14:paraId="559AF32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link.Voronoi</w:t>
            </w:r>
            <w:proofErr w:type="gramEnd"/>
            <w:r>
              <w:rPr>
                <w:rFonts w:ascii="Courier New" w:hAnsi="Courier New" w:cs="Courier New"/>
              </w:rPr>
              <w:t>_solid_angle</w:t>
            </w:r>
            <w:proofErr w:type="spellEnd"/>
          </w:p>
          <w:p w14:paraId="346EA17E"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link.type</w:t>
            </w:r>
            <w:proofErr w:type="spellEnd"/>
            <w:proofErr w:type="gramEnd"/>
          </w:p>
          <w:p w14:paraId="13362A7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link.order</w:t>
            </w:r>
            <w:proofErr w:type="spellEnd"/>
            <w:proofErr w:type="gramEnd"/>
          </w:p>
          <w:p w14:paraId="20076927"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link.multiplicity</w:t>
            </w:r>
            <w:proofErr w:type="spellEnd"/>
            <w:proofErr w:type="gramEnd"/>
          </w:p>
          <w:p w14:paraId="5759BBC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1 1 [0 0 0] 13 [0 0 0] 1.5446 22.04 v 1 16</w:t>
            </w:r>
          </w:p>
          <w:p w14:paraId="2886C858" w14:textId="77777777" w:rsidR="00280059" w:rsidRDefault="00280059" w:rsidP="00280059">
            <w:pPr>
              <w:autoSpaceDE w:val="0"/>
              <w:autoSpaceDN w:val="0"/>
              <w:adjustRightInd w:val="0"/>
              <w:rPr>
                <w:rFonts w:ascii="Courier New" w:hAnsi="Courier New" w:cs="Courier New"/>
              </w:rPr>
            </w:pPr>
          </w:p>
          <w:p w14:paraId="55C0B12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5C58450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_topol_atom.id</w:t>
            </w:r>
          </w:p>
          <w:p w14:paraId="415D426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lastRenderedPageBreak/>
              <w:t>_</w:t>
            </w:r>
            <w:proofErr w:type="spellStart"/>
            <w:r>
              <w:rPr>
                <w:rFonts w:ascii="Courier New" w:hAnsi="Courier New" w:cs="Courier New"/>
              </w:rPr>
              <w:t>topol_</w:t>
            </w:r>
            <w:proofErr w:type="gramStart"/>
            <w:r>
              <w:rPr>
                <w:rFonts w:ascii="Courier New" w:hAnsi="Courier New" w:cs="Courier New"/>
              </w:rPr>
              <w:t>atom.node</w:t>
            </w:r>
            <w:proofErr w:type="gramEnd"/>
            <w:r>
              <w:rPr>
                <w:rFonts w:ascii="Courier New" w:hAnsi="Courier New" w:cs="Courier New"/>
              </w:rPr>
              <w:t>_id</w:t>
            </w:r>
            <w:proofErr w:type="spellEnd"/>
          </w:p>
          <w:p w14:paraId="31C89A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atom.atom</w:t>
            </w:r>
            <w:proofErr w:type="gramEnd"/>
            <w:r>
              <w:rPr>
                <w:rFonts w:ascii="Courier New" w:hAnsi="Courier New" w:cs="Courier New"/>
              </w:rPr>
              <w:t>_label</w:t>
            </w:r>
            <w:proofErr w:type="spellEnd"/>
          </w:p>
          <w:p w14:paraId="77E82F5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atom.element</w:t>
            </w:r>
            <w:proofErr w:type="gramEnd"/>
            <w:r>
              <w:rPr>
                <w:rFonts w:ascii="Courier New" w:hAnsi="Courier New" w:cs="Courier New"/>
              </w:rPr>
              <w:t>_symbol</w:t>
            </w:r>
            <w:proofErr w:type="spellEnd"/>
          </w:p>
          <w:p w14:paraId="216E3B7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C1 C</w:t>
            </w:r>
          </w:p>
          <w:p w14:paraId="1CECD426" w14:textId="77777777" w:rsidR="00280059" w:rsidRDefault="00280059" w:rsidP="00280059">
            <w:pPr>
              <w:autoSpaceDE w:val="0"/>
              <w:autoSpaceDN w:val="0"/>
              <w:adjustRightInd w:val="0"/>
              <w:rPr>
                <w:rFonts w:ascii="Courier New" w:hAnsi="Courier New" w:cs="Courier New"/>
              </w:rPr>
            </w:pPr>
          </w:p>
          <w:p w14:paraId="0098A5F0" w14:textId="44F48B43" w:rsidR="00280059" w:rsidRPr="00DC57C1" w:rsidRDefault="00280059" w:rsidP="00035A89">
            <w:pPr>
              <w:rPr>
                <w:rFonts w:ascii="Courier New" w:hAnsi="Courier New" w:cs="Courier New"/>
                <w:sz w:val="20"/>
                <w:szCs w:val="20"/>
              </w:rPr>
            </w:pPr>
          </w:p>
        </w:tc>
      </w:tr>
    </w:tbl>
    <w:p w14:paraId="784D8ADA" w14:textId="77777777" w:rsidR="00280059" w:rsidRPr="00DC57C1" w:rsidRDefault="00280059" w:rsidP="00280059"/>
    <w:p w14:paraId="27FC8FA1" w14:textId="54B10D5D" w:rsidR="00EE5FCC" w:rsidRPr="00461C8D" w:rsidDel="004F7256" w:rsidRDefault="00EE5FCC" w:rsidP="00EE5FCC">
      <w:pPr>
        <w:autoSpaceDE w:val="0"/>
        <w:autoSpaceDN w:val="0"/>
        <w:adjustRightInd w:val="0"/>
        <w:spacing w:after="0" w:line="240" w:lineRule="auto"/>
        <w:rPr>
          <w:del w:id="41" w:author="Robert Hanson" w:date="2021-10-02T10:51:00Z"/>
          <w:rFonts w:ascii="Courier New" w:hAnsi="Courier New" w:cs="Courier New"/>
          <w:sz w:val="20"/>
          <w:szCs w:val="20"/>
          <w:lang w:val="es-ES"/>
        </w:rPr>
      </w:pPr>
    </w:p>
    <w:p w14:paraId="60B877E0" w14:textId="2A4B9B62" w:rsidR="004A1CD5" w:rsidRPr="00DC57C1" w:rsidRDefault="00346FFA">
      <w:r>
        <w:t xml:space="preserve">Example </w:t>
      </w:r>
      <w:r w:rsidR="004F7256">
        <w:t>2</w:t>
      </w:r>
      <w:r>
        <w:t xml:space="preserve"> involves two nets, one of which involves a polyatomic node. </w:t>
      </w:r>
      <w:r w:rsidRPr="00DC57C1">
        <w:t>Note that Node 6 has two atoms associated with</w:t>
      </w:r>
      <w:r>
        <w:t xml:space="preserve"> it – </w:t>
      </w:r>
      <w:r w:rsidRPr="00DC57C1">
        <w:t xml:space="preserve">the carbon and oxygen atoms of a carbonyl group. </w:t>
      </w:r>
    </w:p>
    <w:p w14:paraId="1D90D5CF" w14:textId="76D657CC" w:rsidR="00DA4944" w:rsidRPr="00DC57C1" w:rsidRDefault="00DA4944" w:rsidP="00CE6E6E">
      <w:pPr>
        <w:pStyle w:val="NormalWeb"/>
        <w:spacing w:before="0" w:beforeAutospacing="0" w:after="0" w:afterAutospacing="0"/>
        <w:ind w:firstLine="720"/>
      </w:pPr>
    </w:p>
    <w:p w14:paraId="3D57CDBE" w14:textId="2FFC0AD3" w:rsidR="00AC48CF" w:rsidRPr="00DC57C1" w:rsidRDefault="00AC48CF" w:rsidP="00AC48CF">
      <w:r w:rsidRPr="00DC57C1">
        <w:t>For a much more involved example, see the metal-organic framework MOF5 example at GitHub (</w:t>
      </w:r>
      <w:hyperlink r:id="rId15" w:history="1">
        <w:r w:rsidR="00346FFA" w:rsidRPr="00D831DB">
          <w:rPr>
            <w:rStyle w:val="Hyperlink"/>
          </w:rPr>
          <w:t>https://github.com/COMCIFS/TopoCif/blob/master/examples/mof5-v2d-three_nets.cif</w:t>
        </w:r>
      </w:hyperlink>
      <w:r w:rsidRPr="00DC57C1">
        <w:t>, involving three distinct nets, ten links, eleven nodes, and sixty atoms.</w:t>
      </w:r>
    </w:p>
    <w:p w14:paraId="6C7CBAC7" w14:textId="77777777" w:rsidR="00AC48CF" w:rsidRPr="00DC57C1"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AC48CF" w:rsidRPr="00C10BFC" w14:paraId="72B7EFFA" w14:textId="77777777" w:rsidTr="009E6336">
        <w:tc>
          <w:tcPr>
            <w:tcW w:w="9571" w:type="dxa"/>
          </w:tcPr>
          <w:p w14:paraId="08164C72" w14:textId="3ABC989D" w:rsidR="00AC48CF" w:rsidRPr="00DC57C1" w:rsidRDefault="00AC48CF" w:rsidP="009E6336">
            <w:pPr>
              <w:rPr>
                <w:i/>
              </w:rPr>
            </w:pPr>
            <w:r w:rsidRPr="00DC57C1">
              <w:rPr>
                <w:i/>
              </w:rPr>
              <w:t>Example</w:t>
            </w:r>
            <w:r w:rsidR="004F7256">
              <w:rPr>
                <w:i/>
              </w:rPr>
              <w:t xml:space="preserve"> 2</w:t>
            </w:r>
            <w:r w:rsidRPr="00DC57C1">
              <w:rPr>
                <w:i/>
              </w:rPr>
              <w:t xml:space="preserve">. Connectivity of atomic and underlying nets </w:t>
            </w:r>
            <w:r w:rsidRPr="00AD2BE9">
              <w:rPr>
                <w:i/>
              </w:rPr>
              <w:t>for an interpenetrating array</w:t>
            </w:r>
            <w:r w:rsidRPr="00DC57C1">
              <w:rPr>
                <w:i/>
              </w:rPr>
              <w:t xml:space="preserve">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sidR="00AB02E2">
              <w:rPr>
                <w:i/>
              </w:rPr>
              <w:t xml:space="preserve">(from TOPOL_ATOM) </w:t>
            </w:r>
            <w:r w:rsidRPr="00DC57C1">
              <w:rPr>
                <w:i/>
              </w:rPr>
              <w:t xml:space="preserve">to </w:t>
            </w:r>
            <w:r w:rsidR="00AB02E2">
              <w:rPr>
                <w:i/>
              </w:rPr>
              <w:t xml:space="preserve">the </w:t>
            </w:r>
            <w:r w:rsidRPr="00DC57C1">
              <w:rPr>
                <w:i/>
              </w:rPr>
              <w:t>Li1 atom, while the coordinates of ZC1 are specified explicitly. Both atomic and underlying nets are described in the TOPOL_NET section.</w:t>
            </w:r>
          </w:p>
          <w:p w14:paraId="5A7F7779" w14:textId="77777777" w:rsidR="00AC48CF" w:rsidRPr="00DC57C1" w:rsidRDefault="00AC48CF" w:rsidP="009E6336"/>
          <w:p w14:paraId="6717306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7FA9ACC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_space_group_symop.id</w:t>
            </w:r>
          </w:p>
          <w:p w14:paraId="2B560657"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1E3E0C5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1 </w:t>
            </w:r>
            <w:proofErr w:type="spellStart"/>
            <w:proofErr w:type="gramStart"/>
            <w:r w:rsidRPr="00DC57C1">
              <w:rPr>
                <w:rFonts w:ascii="Courier New" w:hAnsi="Courier New" w:cs="Courier New"/>
                <w:sz w:val="20"/>
                <w:szCs w:val="20"/>
              </w:rPr>
              <w:t>x,y</w:t>
            </w:r>
            <w:proofErr w:type="gramEnd"/>
            <w:r w:rsidRPr="00DC57C1">
              <w:rPr>
                <w:rFonts w:ascii="Courier New" w:hAnsi="Courier New" w:cs="Courier New"/>
                <w:sz w:val="20"/>
                <w:szCs w:val="20"/>
              </w:rPr>
              <w:t>,z</w:t>
            </w:r>
            <w:proofErr w:type="spellEnd"/>
          </w:p>
          <w:p w14:paraId="4D6C9CE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2 -</w:t>
            </w:r>
            <w:proofErr w:type="gramStart"/>
            <w:r w:rsidRPr="00DC57C1">
              <w:rPr>
                <w:rFonts w:ascii="Courier New" w:hAnsi="Courier New" w:cs="Courier New"/>
                <w:sz w:val="20"/>
                <w:szCs w:val="20"/>
              </w:rPr>
              <w:t>x,-</w:t>
            </w:r>
            <w:proofErr w:type="spellStart"/>
            <w:proofErr w:type="gramEnd"/>
            <w:r w:rsidRPr="00DC57C1">
              <w:rPr>
                <w:rFonts w:ascii="Courier New" w:hAnsi="Courier New" w:cs="Courier New"/>
                <w:sz w:val="20"/>
                <w:szCs w:val="20"/>
              </w:rPr>
              <w:t>y,z</w:t>
            </w:r>
            <w:proofErr w:type="spellEnd"/>
          </w:p>
          <w:p w14:paraId="5ACB48D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3 </w:t>
            </w:r>
            <w:proofErr w:type="gramStart"/>
            <w:r w:rsidRPr="00DC57C1">
              <w:rPr>
                <w:rFonts w:ascii="Courier New" w:hAnsi="Courier New" w:cs="Courier New"/>
                <w:sz w:val="20"/>
                <w:szCs w:val="20"/>
              </w:rPr>
              <w:t>x,-</w:t>
            </w:r>
            <w:proofErr w:type="gramEnd"/>
            <w:r w:rsidRPr="00DC57C1">
              <w:rPr>
                <w:rFonts w:ascii="Courier New" w:hAnsi="Courier New" w:cs="Courier New"/>
                <w:sz w:val="20"/>
                <w:szCs w:val="20"/>
              </w:rPr>
              <w:t>y,-z</w:t>
            </w:r>
          </w:p>
          <w:p w14:paraId="43B5550A" w14:textId="170D19D6"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 Symmetry </w:t>
            </w:r>
            <w:r w:rsidR="000A5BFC" w:rsidRPr="00DC57C1">
              <w:rPr>
                <w:rFonts w:ascii="Courier New" w:hAnsi="Courier New" w:cs="Courier New"/>
                <w:sz w:val="20"/>
                <w:szCs w:val="20"/>
              </w:rPr>
              <w:t>operation</w:t>
            </w:r>
            <w:r w:rsidRPr="00DC57C1">
              <w:rPr>
                <w:rFonts w:ascii="Courier New" w:hAnsi="Courier New" w:cs="Courier New"/>
                <w:sz w:val="20"/>
                <w:szCs w:val="20"/>
              </w:rPr>
              <w:t xml:space="preserve">s </w:t>
            </w:r>
            <w:r w:rsidR="000A5BFC" w:rsidRPr="00DC57C1">
              <w:rPr>
                <w:rFonts w:ascii="Courier New" w:hAnsi="Courier New" w:cs="Courier New"/>
                <w:sz w:val="20"/>
                <w:szCs w:val="20"/>
              </w:rPr>
              <w:t>skipped</w:t>
            </w:r>
          </w:p>
          <w:p w14:paraId="1E8C35A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24 -</w:t>
            </w:r>
            <w:proofErr w:type="spellStart"/>
            <w:proofErr w:type="gramStart"/>
            <w:r w:rsidRPr="00DC57C1">
              <w:rPr>
                <w:rFonts w:ascii="Courier New" w:hAnsi="Courier New" w:cs="Courier New"/>
                <w:sz w:val="20"/>
                <w:szCs w:val="20"/>
              </w:rPr>
              <w:t>z,y</w:t>
            </w:r>
            <w:proofErr w:type="spellEnd"/>
            <w:proofErr w:type="gramEnd"/>
            <w:r w:rsidRPr="00DC57C1">
              <w:rPr>
                <w:rFonts w:ascii="Courier New" w:hAnsi="Courier New" w:cs="Courier New"/>
                <w:sz w:val="20"/>
                <w:szCs w:val="20"/>
              </w:rPr>
              <w:t>,-x</w:t>
            </w:r>
          </w:p>
          <w:p w14:paraId="03F40DE9" w14:textId="77777777" w:rsidR="00AC48CF" w:rsidRPr="00DC57C1" w:rsidRDefault="00AC48CF" w:rsidP="009E6336">
            <w:pPr>
              <w:rPr>
                <w:rFonts w:ascii="Courier New" w:hAnsi="Courier New" w:cs="Courier New"/>
                <w:sz w:val="20"/>
                <w:szCs w:val="20"/>
              </w:rPr>
            </w:pPr>
          </w:p>
          <w:p w14:paraId="44C651E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073FDAF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site.label</w:t>
            </w:r>
            <w:proofErr w:type="spellEnd"/>
            <w:proofErr w:type="gramEnd"/>
          </w:p>
          <w:p w14:paraId="37C0E2D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site.type</w:t>
            </w:r>
            <w:proofErr w:type="gramEnd"/>
            <w:r w:rsidRPr="00DC57C1">
              <w:rPr>
                <w:rFonts w:ascii="Courier New" w:hAnsi="Courier New" w:cs="Courier New"/>
                <w:sz w:val="20"/>
                <w:szCs w:val="20"/>
              </w:rPr>
              <w:t>_symbol</w:t>
            </w:r>
            <w:proofErr w:type="spellEnd"/>
          </w:p>
          <w:p w14:paraId="7DCC390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site.site</w:t>
            </w:r>
            <w:proofErr w:type="gramEnd"/>
            <w:r w:rsidRPr="00DC57C1">
              <w:rPr>
                <w:rFonts w:ascii="Courier New" w:hAnsi="Courier New" w:cs="Courier New"/>
                <w:sz w:val="20"/>
                <w:szCs w:val="20"/>
              </w:rPr>
              <w:t>_symmetry_multiplicity</w:t>
            </w:r>
            <w:proofErr w:type="spellEnd"/>
          </w:p>
          <w:p w14:paraId="1EB4042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_x</w:t>
            </w:r>
            <w:proofErr w:type="spellEnd"/>
          </w:p>
          <w:p w14:paraId="7B11155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_y</w:t>
            </w:r>
            <w:proofErr w:type="spellEnd"/>
          </w:p>
          <w:p w14:paraId="596C0F5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_z</w:t>
            </w:r>
            <w:proofErr w:type="spellEnd"/>
          </w:p>
          <w:p w14:paraId="2195053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site.occupancy</w:t>
            </w:r>
            <w:proofErr w:type="spellEnd"/>
            <w:proofErr w:type="gramEnd"/>
          </w:p>
          <w:p w14:paraId="6CF63146" w14:textId="77777777" w:rsidR="00AC48CF" w:rsidRPr="00E601E2" w:rsidRDefault="00AC48CF" w:rsidP="009E6336">
            <w:pPr>
              <w:rPr>
                <w:rFonts w:ascii="Courier New" w:hAnsi="Courier New" w:cs="Courier New"/>
                <w:sz w:val="20"/>
                <w:szCs w:val="20"/>
              </w:rPr>
            </w:pPr>
            <w:r w:rsidRPr="00E601E2">
              <w:rPr>
                <w:rFonts w:ascii="Courier New" w:hAnsi="Courier New" w:cs="Courier New"/>
                <w:sz w:val="20"/>
                <w:szCs w:val="20"/>
              </w:rPr>
              <w:t>Li1 Li 1 0.00000 0.00000 0.00000 1.0000</w:t>
            </w:r>
          </w:p>
          <w:p w14:paraId="3BCD34E7"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C1 C 4 0.31850 0.31850 0.31850 1.0000</w:t>
            </w:r>
          </w:p>
          <w:p w14:paraId="4A73601A"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O1 O 4 0.19920 0.19920 0.19920 1.0000</w:t>
            </w:r>
          </w:p>
          <w:p w14:paraId="473AABA6" w14:textId="6A86B12B" w:rsidR="00AC48CF"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Co1 Co 1 0.50000 0.50000 0.50000 1.0000</w:t>
            </w:r>
          </w:p>
          <w:p w14:paraId="2F19C235" w14:textId="77777777" w:rsidR="00AD2BE9" w:rsidRPr="00E601E2" w:rsidRDefault="00AD2BE9" w:rsidP="00AB02E2">
            <w:pPr>
              <w:rPr>
                <w:rFonts w:ascii="Courier New" w:hAnsi="Courier New" w:cs="Courier New"/>
                <w:sz w:val="20"/>
                <w:szCs w:val="20"/>
                <w:lang w:val="es-ES"/>
              </w:rPr>
            </w:pPr>
          </w:p>
          <w:p w14:paraId="210076CA" w14:textId="136BF16E" w:rsidR="00AB02E2" w:rsidRPr="00E601E2" w:rsidRDefault="00AB02E2" w:rsidP="00AB02E2">
            <w:pPr>
              <w:rPr>
                <w:rFonts w:ascii="Courier New" w:hAnsi="Courier New" w:cs="Courier New"/>
                <w:sz w:val="20"/>
                <w:szCs w:val="20"/>
                <w:lang w:val="es-ES"/>
              </w:rPr>
            </w:pPr>
            <w:r w:rsidRPr="00E601E2">
              <w:rPr>
                <w:rFonts w:ascii="Courier New" w:hAnsi="Courier New" w:cs="Courier New"/>
                <w:sz w:val="20"/>
                <w:szCs w:val="20"/>
                <w:lang w:val="es-ES"/>
              </w:rPr>
              <w:t>loop_</w:t>
            </w:r>
          </w:p>
          <w:p w14:paraId="29D9DA0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_topol_net.id</w:t>
            </w:r>
          </w:p>
          <w:p w14:paraId="258D422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net.label</w:t>
            </w:r>
            <w:proofErr w:type="spellEnd"/>
            <w:proofErr w:type="gramEnd"/>
          </w:p>
          <w:p w14:paraId="29A4062A" w14:textId="77777777" w:rsidR="00AD2BE9" w:rsidRPr="00AD2BE9" w:rsidRDefault="00AD2BE9" w:rsidP="00AD2BE9">
            <w:pPr>
              <w:rPr>
                <w:rFonts w:ascii="Courier New" w:hAnsi="Courier New" w:cs="Courier New"/>
                <w:sz w:val="20"/>
                <w:szCs w:val="20"/>
              </w:rPr>
            </w:pPr>
            <w:r w:rsidRPr="00AD2BE9">
              <w:rPr>
                <w:rFonts w:ascii="Courier New" w:hAnsi="Courier New" w:cs="Courier New"/>
                <w:sz w:val="20"/>
                <w:szCs w:val="20"/>
              </w:rPr>
              <w:t>_</w:t>
            </w:r>
            <w:proofErr w:type="spellStart"/>
            <w:r w:rsidRPr="00AD2BE9">
              <w:rPr>
                <w:rFonts w:ascii="Courier New" w:hAnsi="Courier New" w:cs="Courier New"/>
                <w:sz w:val="20"/>
                <w:szCs w:val="20"/>
              </w:rPr>
              <w:t>topol_</w:t>
            </w:r>
            <w:proofErr w:type="gramStart"/>
            <w:r w:rsidRPr="00AD2BE9">
              <w:rPr>
                <w:rFonts w:ascii="Courier New" w:hAnsi="Courier New" w:cs="Courier New"/>
                <w:sz w:val="20"/>
                <w:szCs w:val="20"/>
              </w:rPr>
              <w:t>net.z</w:t>
            </w:r>
            <w:proofErr w:type="gramEnd"/>
            <w:r w:rsidRPr="00AD2BE9">
              <w:rPr>
                <w:rFonts w:ascii="Courier New" w:hAnsi="Courier New" w:cs="Courier New"/>
                <w:sz w:val="20"/>
                <w:szCs w:val="20"/>
              </w:rPr>
              <w:t>_number</w:t>
            </w:r>
            <w:proofErr w:type="spellEnd"/>
          </w:p>
          <w:p w14:paraId="37300B0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net.special</w:t>
            </w:r>
            <w:proofErr w:type="gramEnd"/>
            <w:r w:rsidRPr="00AB02E2">
              <w:rPr>
                <w:rFonts w:ascii="Courier New" w:hAnsi="Courier New" w:cs="Courier New"/>
                <w:sz w:val="20"/>
                <w:szCs w:val="20"/>
              </w:rPr>
              <w:t>_details</w:t>
            </w:r>
            <w:proofErr w:type="spellEnd"/>
          </w:p>
          <w:p w14:paraId="4923766A" w14:textId="2426C3B6" w:rsid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net.overall</w:t>
            </w:r>
            <w:proofErr w:type="gramEnd"/>
            <w:r w:rsidRPr="00AB02E2">
              <w:rPr>
                <w:rFonts w:ascii="Courier New" w:hAnsi="Courier New" w:cs="Courier New"/>
                <w:sz w:val="20"/>
                <w:szCs w:val="20"/>
              </w:rPr>
              <w:t>_topology_TOPOS</w:t>
            </w:r>
            <w:proofErr w:type="spellEnd"/>
          </w:p>
          <w:p w14:paraId="708291CD" w14:textId="33AD1E30" w:rsidR="00AB02E2" w:rsidRPr="00AD2BE9" w:rsidRDefault="00AB02E2" w:rsidP="00AB02E2">
            <w:pPr>
              <w:rPr>
                <w:rFonts w:ascii="Courier New" w:hAnsi="Courier New" w:cs="Courier New"/>
                <w:sz w:val="20"/>
                <w:szCs w:val="20"/>
              </w:rPr>
            </w:pPr>
            <w:r w:rsidRPr="00AD2BE9">
              <w:rPr>
                <w:rFonts w:ascii="Courier New" w:hAnsi="Courier New" w:cs="Courier New"/>
                <w:sz w:val="20"/>
                <w:szCs w:val="20"/>
              </w:rPr>
              <w:t xml:space="preserve">1 Net_1 </w:t>
            </w:r>
            <w:r w:rsidR="00AD2BE9">
              <w:rPr>
                <w:rFonts w:ascii="Courier New" w:hAnsi="Courier New" w:cs="Courier New"/>
                <w:sz w:val="20"/>
                <w:szCs w:val="20"/>
              </w:rPr>
              <w:t xml:space="preserve">2 </w:t>
            </w:r>
            <w:r w:rsidRPr="00AD2BE9">
              <w:rPr>
                <w:rFonts w:ascii="Courier New" w:hAnsi="Courier New" w:cs="Courier New"/>
                <w:sz w:val="20"/>
                <w:szCs w:val="20"/>
              </w:rPr>
              <w:t>'Atomic net' 'Unknown'</w:t>
            </w:r>
          </w:p>
          <w:p w14:paraId="5C2068BF" w14:textId="75A0C4DC" w:rsidR="00AB02E2" w:rsidRPr="00AB02E2" w:rsidRDefault="00AB02E2" w:rsidP="00AB02E2">
            <w:pPr>
              <w:rPr>
                <w:rFonts w:ascii="Courier New" w:hAnsi="Courier New" w:cs="Courier New"/>
                <w:sz w:val="20"/>
                <w:szCs w:val="20"/>
              </w:rPr>
            </w:pPr>
            <w:r w:rsidRPr="00AD2BE9">
              <w:rPr>
                <w:rFonts w:ascii="Courier New" w:hAnsi="Courier New" w:cs="Courier New"/>
                <w:sz w:val="20"/>
                <w:szCs w:val="20"/>
              </w:rPr>
              <w:t xml:space="preserve">2 Net_2 </w:t>
            </w:r>
            <w:r w:rsidR="00AD2BE9">
              <w:rPr>
                <w:rFonts w:ascii="Courier New" w:hAnsi="Courier New" w:cs="Courier New"/>
                <w:sz w:val="20"/>
                <w:szCs w:val="20"/>
              </w:rPr>
              <w:t xml:space="preserve">2 </w:t>
            </w:r>
            <w:r w:rsidRPr="00AD2BE9">
              <w:rPr>
                <w:rFonts w:ascii="Courier New" w:hAnsi="Courier New" w:cs="Courier New"/>
                <w:sz w:val="20"/>
                <w:szCs w:val="20"/>
              </w:rPr>
              <w:t>'Underlying net with carbonyl ligands as nodes' '2,4T3'</w:t>
            </w:r>
          </w:p>
          <w:p w14:paraId="625F4A37" w14:textId="77777777" w:rsidR="00AB02E2" w:rsidRPr="00AB02E2" w:rsidRDefault="00AB02E2" w:rsidP="00AB02E2">
            <w:pPr>
              <w:rPr>
                <w:rFonts w:ascii="Courier New" w:hAnsi="Courier New" w:cs="Courier New"/>
                <w:sz w:val="20"/>
                <w:szCs w:val="20"/>
              </w:rPr>
            </w:pPr>
          </w:p>
          <w:p w14:paraId="7CAF10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630E384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_topol_node.id</w:t>
            </w:r>
          </w:p>
          <w:p w14:paraId="33926A2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node.label</w:t>
            </w:r>
            <w:proofErr w:type="spellEnd"/>
            <w:proofErr w:type="gramEnd"/>
          </w:p>
          <w:p w14:paraId="12FEB9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topol_node.net_id</w:t>
            </w:r>
            <w:proofErr w:type="spellEnd"/>
          </w:p>
          <w:p w14:paraId="7C47E9A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lastRenderedPageBreak/>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node.fract</w:t>
            </w:r>
            <w:proofErr w:type="gramEnd"/>
            <w:r w:rsidRPr="00AB02E2">
              <w:rPr>
                <w:rFonts w:ascii="Courier New" w:hAnsi="Courier New" w:cs="Courier New"/>
                <w:sz w:val="20"/>
                <w:szCs w:val="20"/>
              </w:rPr>
              <w:t>_x</w:t>
            </w:r>
            <w:proofErr w:type="spellEnd"/>
          </w:p>
          <w:p w14:paraId="6DDB534D" w14:textId="77777777" w:rsidR="00AB02E2" w:rsidRPr="00AD2BE9" w:rsidRDefault="00AB02E2" w:rsidP="00AB02E2">
            <w:pPr>
              <w:rPr>
                <w:rFonts w:ascii="Courier New" w:hAnsi="Courier New" w:cs="Courier New"/>
                <w:sz w:val="20"/>
                <w:szCs w:val="20"/>
                <w:lang w:val="es-ES"/>
              </w:rPr>
            </w:pPr>
            <w:r w:rsidRPr="00AD2BE9">
              <w:rPr>
                <w:rFonts w:ascii="Courier New" w:hAnsi="Courier New" w:cs="Courier New"/>
                <w:sz w:val="20"/>
                <w:szCs w:val="20"/>
                <w:lang w:val="es-ES"/>
              </w:rPr>
              <w:t>_</w:t>
            </w:r>
            <w:proofErr w:type="spellStart"/>
            <w:r w:rsidRPr="00AD2BE9">
              <w:rPr>
                <w:rFonts w:ascii="Courier New" w:hAnsi="Courier New" w:cs="Courier New"/>
                <w:sz w:val="20"/>
                <w:szCs w:val="20"/>
                <w:lang w:val="es-ES"/>
              </w:rPr>
              <w:t>topol_</w:t>
            </w:r>
            <w:proofErr w:type="gramStart"/>
            <w:r w:rsidRPr="00AD2BE9">
              <w:rPr>
                <w:rFonts w:ascii="Courier New" w:hAnsi="Courier New" w:cs="Courier New"/>
                <w:sz w:val="20"/>
                <w:szCs w:val="20"/>
                <w:lang w:val="es-ES"/>
              </w:rPr>
              <w:t>node.fract</w:t>
            </w:r>
            <w:proofErr w:type="gramEnd"/>
            <w:r w:rsidRPr="00AD2BE9">
              <w:rPr>
                <w:rFonts w:ascii="Courier New" w:hAnsi="Courier New" w:cs="Courier New"/>
                <w:sz w:val="20"/>
                <w:szCs w:val="20"/>
                <w:lang w:val="es-ES"/>
              </w:rPr>
              <w:t>_y</w:t>
            </w:r>
            <w:proofErr w:type="spellEnd"/>
          </w:p>
          <w:p w14:paraId="1217B4A0" w14:textId="77777777" w:rsidR="00AB02E2" w:rsidRPr="00AD2BE9" w:rsidRDefault="00AB02E2" w:rsidP="00AB02E2">
            <w:pPr>
              <w:rPr>
                <w:rFonts w:ascii="Courier New" w:hAnsi="Courier New" w:cs="Courier New"/>
                <w:sz w:val="20"/>
                <w:szCs w:val="20"/>
                <w:lang w:val="es-ES"/>
              </w:rPr>
            </w:pPr>
            <w:r w:rsidRPr="00AD2BE9">
              <w:rPr>
                <w:rFonts w:ascii="Courier New" w:hAnsi="Courier New" w:cs="Courier New"/>
                <w:sz w:val="20"/>
                <w:szCs w:val="20"/>
                <w:lang w:val="es-ES"/>
              </w:rPr>
              <w:t>_</w:t>
            </w:r>
            <w:proofErr w:type="spellStart"/>
            <w:r w:rsidRPr="00AD2BE9">
              <w:rPr>
                <w:rFonts w:ascii="Courier New" w:hAnsi="Courier New" w:cs="Courier New"/>
                <w:sz w:val="20"/>
                <w:szCs w:val="20"/>
                <w:lang w:val="es-ES"/>
              </w:rPr>
              <w:t>topol_</w:t>
            </w:r>
            <w:proofErr w:type="gramStart"/>
            <w:r w:rsidRPr="00AD2BE9">
              <w:rPr>
                <w:rFonts w:ascii="Courier New" w:hAnsi="Courier New" w:cs="Courier New"/>
                <w:sz w:val="20"/>
                <w:szCs w:val="20"/>
                <w:lang w:val="es-ES"/>
              </w:rPr>
              <w:t>node.fract</w:t>
            </w:r>
            <w:proofErr w:type="gramEnd"/>
            <w:r w:rsidRPr="00AD2BE9">
              <w:rPr>
                <w:rFonts w:ascii="Courier New" w:hAnsi="Courier New" w:cs="Courier New"/>
                <w:sz w:val="20"/>
                <w:szCs w:val="20"/>
                <w:lang w:val="es-ES"/>
              </w:rPr>
              <w:t>_z</w:t>
            </w:r>
            <w:proofErr w:type="spellEnd"/>
          </w:p>
          <w:p w14:paraId="32791726" w14:textId="50618D52" w:rsidR="00AB02E2" w:rsidRPr="00AD2BE9" w:rsidRDefault="00AB02E2" w:rsidP="00AB02E2">
            <w:pPr>
              <w:rPr>
                <w:rFonts w:ascii="Courier New" w:hAnsi="Courier New" w:cs="Courier New"/>
                <w:sz w:val="20"/>
                <w:szCs w:val="20"/>
                <w:lang w:val="es-ES"/>
              </w:rPr>
            </w:pPr>
            <w:r w:rsidRPr="00AD2BE9">
              <w:rPr>
                <w:rFonts w:ascii="Courier New" w:hAnsi="Courier New" w:cs="Courier New"/>
                <w:sz w:val="20"/>
                <w:szCs w:val="20"/>
                <w:lang w:val="es-ES"/>
              </w:rPr>
              <w:t>1 Li1 1 . . .</w:t>
            </w:r>
          </w:p>
          <w:p w14:paraId="6A79C90B" w14:textId="49775E6D" w:rsidR="00AB02E2" w:rsidRPr="00AD2BE9" w:rsidRDefault="00AB02E2" w:rsidP="00AB02E2">
            <w:pPr>
              <w:rPr>
                <w:rFonts w:ascii="Courier New" w:hAnsi="Courier New" w:cs="Courier New"/>
                <w:sz w:val="20"/>
                <w:szCs w:val="20"/>
                <w:lang w:val="es-ES"/>
              </w:rPr>
            </w:pPr>
            <w:r w:rsidRPr="00AD2BE9">
              <w:rPr>
                <w:rFonts w:ascii="Courier New" w:hAnsi="Courier New" w:cs="Courier New"/>
                <w:sz w:val="20"/>
                <w:szCs w:val="20"/>
                <w:lang w:val="es-ES"/>
              </w:rPr>
              <w:t>2 C</w:t>
            </w:r>
            <w:proofErr w:type="gramStart"/>
            <w:r w:rsidRPr="00AD2BE9">
              <w:rPr>
                <w:rFonts w:ascii="Courier New" w:hAnsi="Courier New" w:cs="Courier New"/>
                <w:sz w:val="20"/>
                <w:szCs w:val="20"/>
                <w:lang w:val="es-ES"/>
              </w:rPr>
              <w:t>1  1</w:t>
            </w:r>
            <w:proofErr w:type="gramEnd"/>
            <w:r w:rsidRPr="00AD2BE9">
              <w:rPr>
                <w:rFonts w:ascii="Courier New" w:hAnsi="Courier New" w:cs="Courier New"/>
                <w:sz w:val="20"/>
                <w:szCs w:val="20"/>
                <w:lang w:val="es-ES"/>
              </w:rPr>
              <w:t xml:space="preserve"> . . .</w:t>
            </w:r>
          </w:p>
          <w:p w14:paraId="5D22ACB2" w14:textId="036E5B0F" w:rsidR="00AB02E2" w:rsidRPr="00AD2BE9" w:rsidRDefault="00AB02E2" w:rsidP="00AB02E2">
            <w:pPr>
              <w:rPr>
                <w:rFonts w:ascii="Courier New" w:hAnsi="Courier New" w:cs="Courier New"/>
                <w:sz w:val="20"/>
                <w:szCs w:val="20"/>
                <w:lang w:val="es-ES"/>
              </w:rPr>
            </w:pPr>
            <w:r w:rsidRPr="00AD2BE9">
              <w:rPr>
                <w:rFonts w:ascii="Courier New" w:hAnsi="Courier New" w:cs="Courier New"/>
                <w:sz w:val="20"/>
                <w:szCs w:val="20"/>
                <w:lang w:val="es-ES"/>
              </w:rPr>
              <w:t>3 O</w:t>
            </w:r>
            <w:proofErr w:type="gramStart"/>
            <w:r w:rsidRPr="00AD2BE9">
              <w:rPr>
                <w:rFonts w:ascii="Courier New" w:hAnsi="Courier New" w:cs="Courier New"/>
                <w:sz w:val="20"/>
                <w:szCs w:val="20"/>
                <w:lang w:val="es-ES"/>
              </w:rPr>
              <w:t>1  1</w:t>
            </w:r>
            <w:proofErr w:type="gramEnd"/>
            <w:r w:rsidRPr="00AD2BE9">
              <w:rPr>
                <w:rFonts w:ascii="Courier New" w:hAnsi="Courier New" w:cs="Courier New"/>
                <w:sz w:val="20"/>
                <w:szCs w:val="20"/>
                <w:lang w:val="es-ES"/>
              </w:rPr>
              <w:t xml:space="preserve"> . . .</w:t>
            </w:r>
          </w:p>
          <w:p w14:paraId="1648129E" w14:textId="3BA811A9"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4 Co1 1 . . .</w:t>
            </w:r>
          </w:p>
          <w:p w14:paraId="65FEE4BA" w14:textId="65D7D82A" w:rsidR="00AB02E2" w:rsidRPr="00AD2BE9" w:rsidRDefault="00AB02E2" w:rsidP="00AB02E2">
            <w:pPr>
              <w:rPr>
                <w:rFonts w:ascii="Courier New" w:hAnsi="Courier New" w:cs="Courier New"/>
                <w:sz w:val="20"/>
                <w:szCs w:val="20"/>
              </w:rPr>
            </w:pPr>
            <w:r w:rsidRPr="00AD2BE9">
              <w:rPr>
                <w:rFonts w:ascii="Courier New" w:hAnsi="Courier New" w:cs="Courier New"/>
                <w:sz w:val="20"/>
                <w:szCs w:val="20"/>
              </w:rPr>
              <w:t xml:space="preserve">5 ZA1 2 </w:t>
            </w:r>
            <w:r w:rsidR="00AD2BE9" w:rsidRPr="00AD2BE9">
              <w:rPr>
                <w:rFonts w:ascii="Courier New" w:hAnsi="Courier New" w:cs="Courier New"/>
                <w:sz w:val="20"/>
                <w:szCs w:val="20"/>
              </w:rPr>
              <w:t>. . .</w:t>
            </w:r>
          </w:p>
          <w:p w14:paraId="7E99AFA6" w14:textId="1B8D8DC0" w:rsidR="00AB02E2" w:rsidRPr="00AD2BE9" w:rsidRDefault="00AB02E2" w:rsidP="00AB02E2">
            <w:pPr>
              <w:rPr>
                <w:rFonts w:ascii="Courier New" w:hAnsi="Courier New" w:cs="Courier New"/>
                <w:sz w:val="20"/>
                <w:szCs w:val="20"/>
              </w:rPr>
            </w:pPr>
            <w:r w:rsidRPr="00AD2BE9">
              <w:rPr>
                <w:rFonts w:ascii="Courier New" w:hAnsi="Courier New" w:cs="Courier New"/>
                <w:sz w:val="20"/>
                <w:szCs w:val="20"/>
              </w:rPr>
              <w:t>6 ZB1 2 0.25036 0.25036 0.25036</w:t>
            </w:r>
            <w:r w:rsidR="0010597C" w:rsidRPr="00AD2BE9">
              <w:rPr>
                <w:rFonts w:ascii="Courier New" w:hAnsi="Courier New" w:cs="Courier New"/>
                <w:sz w:val="20"/>
                <w:szCs w:val="20"/>
              </w:rPr>
              <w:t xml:space="preserve"> # CO</w:t>
            </w:r>
          </w:p>
          <w:p w14:paraId="68F46BB6" w14:textId="391EC7CD" w:rsidR="00AB02E2" w:rsidRPr="00AB02E2" w:rsidRDefault="00AB02E2" w:rsidP="00AB02E2">
            <w:pPr>
              <w:rPr>
                <w:rFonts w:ascii="Courier New" w:hAnsi="Courier New" w:cs="Courier New"/>
                <w:sz w:val="20"/>
                <w:szCs w:val="20"/>
              </w:rPr>
            </w:pPr>
            <w:r w:rsidRPr="00AD2BE9">
              <w:rPr>
                <w:rFonts w:ascii="Courier New" w:hAnsi="Courier New" w:cs="Courier New"/>
                <w:sz w:val="20"/>
                <w:szCs w:val="20"/>
              </w:rPr>
              <w:t xml:space="preserve">7 ZC1 2 </w:t>
            </w:r>
            <w:r w:rsidR="00AD2BE9" w:rsidRPr="00AD2BE9">
              <w:rPr>
                <w:rFonts w:ascii="Courier New" w:hAnsi="Courier New" w:cs="Courier New"/>
                <w:sz w:val="20"/>
                <w:szCs w:val="20"/>
              </w:rPr>
              <w:t>. . .</w:t>
            </w:r>
          </w:p>
          <w:p w14:paraId="03D5216D" w14:textId="77777777" w:rsidR="00AB02E2" w:rsidRPr="00AB02E2" w:rsidRDefault="00AB02E2" w:rsidP="00AB02E2">
            <w:pPr>
              <w:rPr>
                <w:rFonts w:ascii="Courier New" w:hAnsi="Courier New" w:cs="Courier New"/>
                <w:sz w:val="20"/>
                <w:szCs w:val="20"/>
              </w:rPr>
            </w:pPr>
          </w:p>
          <w:p w14:paraId="22701330"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409CE1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_topol_link.id</w:t>
            </w:r>
          </w:p>
          <w:p w14:paraId="5D94BBA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_id_1</w:t>
            </w:r>
          </w:p>
          <w:p w14:paraId="2DF005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_id_2</w:t>
            </w:r>
          </w:p>
          <w:p w14:paraId="6C0E22C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link.distance</w:t>
            </w:r>
            <w:proofErr w:type="spellEnd"/>
            <w:proofErr w:type="gramEnd"/>
          </w:p>
          <w:p w14:paraId="755945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_id_1</w:t>
            </w:r>
          </w:p>
          <w:p w14:paraId="7CC16B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_1</w:t>
            </w:r>
          </w:p>
          <w:p w14:paraId="233A9F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_id_2</w:t>
            </w:r>
          </w:p>
          <w:p w14:paraId="1B03FED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_2</w:t>
            </w:r>
          </w:p>
          <w:p w14:paraId="0353F51E"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link.type</w:t>
            </w:r>
            <w:proofErr w:type="spellEnd"/>
            <w:proofErr w:type="gramEnd"/>
          </w:p>
          <w:p w14:paraId="46EF3B2B"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link.multiplicity</w:t>
            </w:r>
            <w:proofErr w:type="spellEnd"/>
            <w:proofErr w:type="gramEnd"/>
          </w:p>
          <w:p w14:paraId="62BDAE1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3 1.9121 1 [0 0 0] 1 [0 0 0] v 4</w:t>
            </w:r>
          </w:p>
          <w:p w14:paraId="21CCDE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2 3 1.1452 1 [0 0 0] 1 [0 0 0] v 4</w:t>
            </w:r>
          </w:p>
          <w:p w14:paraId="4B8F49D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3 2 4 1.7422 1 [0 0 0] 1 [0 0 0] v 4</w:t>
            </w:r>
          </w:p>
          <w:p w14:paraId="53115A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4 5 6 2.4032 1 [0 0 0] 1 [0 0 0] v 4</w:t>
            </w:r>
          </w:p>
          <w:p w14:paraId="5BD86166"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5 6 7 2.3963 1 [0 0 0] 1 [0 0 0] v 4</w:t>
            </w:r>
          </w:p>
          <w:p w14:paraId="171D62F8" w14:textId="77777777" w:rsidR="00AB02E2" w:rsidRPr="00AB02E2" w:rsidRDefault="00AB02E2" w:rsidP="00AB02E2">
            <w:pPr>
              <w:rPr>
                <w:rFonts w:ascii="Courier New" w:hAnsi="Courier New" w:cs="Courier New"/>
                <w:sz w:val="20"/>
                <w:szCs w:val="20"/>
              </w:rPr>
            </w:pPr>
          </w:p>
          <w:p w14:paraId="5D6A808F" w14:textId="77777777" w:rsidR="00AB02E2" w:rsidRPr="00AB02E2" w:rsidRDefault="00AB02E2" w:rsidP="00AB02E2">
            <w:pPr>
              <w:rPr>
                <w:rFonts w:ascii="Courier New" w:hAnsi="Courier New" w:cs="Courier New"/>
                <w:sz w:val="20"/>
                <w:szCs w:val="20"/>
              </w:rPr>
            </w:pPr>
          </w:p>
          <w:p w14:paraId="59D2DE3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09A2DB6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_topol_atom.id</w:t>
            </w:r>
          </w:p>
          <w:p w14:paraId="47C739C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atom.node</w:t>
            </w:r>
            <w:proofErr w:type="gramEnd"/>
            <w:r w:rsidRPr="00AB02E2">
              <w:rPr>
                <w:rFonts w:ascii="Courier New" w:hAnsi="Courier New" w:cs="Courier New"/>
                <w:sz w:val="20"/>
                <w:szCs w:val="20"/>
              </w:rPr>
              <w:t>_id</w:t>
            </w:r>
            <w:proofErr w:type="spellEnd"/>
          </w:p>
          <w:p w14:paraId="41009F2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atom.atom</w:t>
            </w:r>
            <w:proofErr w:type="gramEnd"/>
            <w:r w:rsidRPr="00AB02E2">
              <w:rPr>
                <w:rFonts w:ascii="Courier New" w:hAnsi="Courier New" w:cs="Courier New"/>
                <w:sz w:val="20"/>
                <w:szCs w:val="20"/>
              </w:rPr>
              <w:t>_label</w:t>
            </w:r>
            <w:proofErr w:type="spellEnd"/>
          </w:p>
          <w:p w14:paraId="4FE73B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atom.element</w:t>
            </w:r>
            <w:proofErr w:type="gramEnd"/>
            <w:r w:rsidRPr="00AB02E2">
              <w:rPr>
                <w:rFonts w:ascii="Courier New" w:hAnsi="Courier New" w:cs="Courier New"/>
                <w:sz w:val="20"/>
                <w:szCs w:val="20"/>
              </w:rPr>
              <w:t>_symbol</w:t>
            </w:r>
            <w:proofErr w:type="spellEnd"/>
          </w:p>
          <w:p w14:paraId="74F3680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Li1 Li</w:t>
            </w:r>
          </w:p>
          <w:p w14:paraId="38EB1928" w14:textId="77777777" w:rsidR="00AB02E2" w:rsidRPr="0010597C" w:rsidRDefault="00AB02E2" w:rsidP="00AB02E2">
            <w:pPr>
              <w:rPr>
                <w:rFonts w:ascii="Courier New" w:hAnsi="Courier New" w:cs="Courier New"/>
                <w:sz w:val="20"/>
                <w:szCs w:val="20"/>
                <w:lang w:val="es-ES"/>
              </w:rPr>
            </w:pPr>
            <w:r w:rsidRPr="0010597C">
              <w:rPr>
                <w:rFonts w:ascii="Courier New" w:hAnsi="Courier New" w:cs="Courier New"/>
                <w:sz w:val="20"/>
                <w:szCs w:val="20"/>
                <w:lang w:val="es-ES"/>
              </w:rPr>
              <w:t>2 2 C</w:t>
            </w:r>
            <w:proofErr w:type="gramStart"/>
            <w:r w:rsidRPr="0010597C">
              <w:rPr>
                <w:rFonts w:ascii="Courier New" w:hAnsi="Courier New" w:cs="Courier New"/>
                <w:sz w:val="20"/>
                <w:szCs w:val="20"/>
                <w:lang w:val="es-ES"/>
              </w:rPr>
              <w:t>1  C</w:t>
            </w:r>
            <w:proofErr w:type="gramEnd"/>
          </w:p>
          <w:p w14:paraId="2E30DEFC" w14:textId="77777777" w:rsidR="00AB02E2" w:rsidRPr="0010597C" w:rsidRDefault="00AB02E2" w:rsidP="00AB02E2">
            <w:pPr>
              <w:rPr>
                <w:rFonts w:ascii="Courier New" w:hAnsi="Courier New" w:cs="Courier New"/>
                <w:sz w:val="20"/>
                <w:szCs w:val="20"/>
                <w:lang w:val="es-ES"/>
              </w:rPr>
            </w:pPr>
            <w:r w:rsidRPr="0010597C">
              <w:rPr>
                <w:rFonts w:ascii="Courier New" w:hAnsi="Courier New" w:cs="Courier New"/>
                <w:sz w:val="20"/>
                <w:szCs w:val="20"/>
                <w:lang w:val="es-ES"/>
              </w:rPr>
              <w:t>3 3 O</w:t>
            </w:r>
            <w:proofErr w:type="gramStart"/>
            <w:r w:rsidRPr="0010597C">
              <w:rPr>
                <w:rFonts w:ascii="Courier New" w:hAnsi="Courier New" w:cs="Courier New"/>
                <w:sz w:val="20"/>
                <w:szCs w:val="20"/>
                <w:lang w:val="es-ES"/>
              </w:rPr>
              <w:t>1  O</w:t>
            </w:r>
            <w:proofErr w:type="gramEnd"/>
          </w:p>
          <w:p w14:paraId="23E74004" w14:textId="77777777" w:rsidR="00AB02E2" w:rsidRPr="0010597C" w:rsidRDefault="00AB02E2" w:rsidP="00AB02E2">
            <w:pPr>
              <w:rPr>
                <w:rFonts w:ascii="Courier New" w:hAnsi="Courier New" w:cs="Courier New"/>
                <w:sz w:val="20"/>
                <w:szCs w:val="20"/>
                <w:lang w:val="es-ES"/>
              </w:rPr>
            </w:pPr>
            <w:r w:rsidRPr="0010597C">
              <w:rPr>
                <w:rFonts w:ascii="Courier New" w:hAnsi="Courier New" w:cs="Courier New"/>
                <w:sz w:val="20"/>
                <w:szCs w:val="20"/>
                <w:lang w:val="es-ES"/>
              </w:rPr>
              <w:t>4 4 Co1 Co</w:t>
            </w:r>
          </w:p>
          <w:p w14:paraId="2FC49AE4" w14:textId="4B6E8650" w:rsidR="00C10BFC" w:rsidRPr="004F7256" w:rsidRDefault="00C10BFC" w:rsidP="00C10BFC">
            <w:pPr>
              <w:rPr>
                <w:rFonts w:ascii="Courier New" w:hAnsi="Courier New" w:cs="Courier New"/>
                <w:sz w:val="20"/>
                <w:szCs w:val="20"/>
                <w:lang w:val="es-ES"/>
              </w:rPr>
            </w:pPr>
            <w:r>
              <w:rPr>
                <w:rFonts w:ascii="Courier New" w:hAnsi="Courier New" w:cs="Courier New"/>
                <w:sz w:val="20"/>
                <w:szCs w:val="20"/>
                <w:lang w:val="es-ES"/>
              </w:rPr>
              <w:t>5</w:t>
            </w:r>
            <w:r w:rsidRPr="004F7256">
              <w:rPr>
                <w:rFonts w:ascii="Courier New" w:hAnsi="Courier New" w:cs="Courier New"/>
                <w:sz w:val="20"/>
                <w:szCs w:val="20"/>
                <w:lang w:val="es-ES"/>
              </w:rPr>
              <w:t xml:space="preserve"> </w:t>
            </w:r>
            <w:r>
              <w:rPr>
                <w:rFonts w:ascii="Courier New" w:hAnsi="Courier New" w:cs="Courier New"/>
                <w:sz w:val="20"/>
                <w:szCs w:val="20"/>
                <w:lang w:val="es-ES"/>
              </w:rPr>
              <w:t>5</w:t>
            </w:r>
            <w:r w:rsidRPr="004F7256">
              <w:rPr>
                <w:rFonts w:ascii="Courier New" w:hAnsi="Courier New" w:cs="Courier New"/>
                <w:sz w:val="20"/>
                <w:szCs w:val="20"/>
                <w:lang w:val="es-ES"/>
              </w:rPr>
              <w:t xml:space="preserve"> Li1 Li</w:t>
            </w:r>
          </w:p>
          <w:p w14:paraId="798FA474" w14:textId="53F268D3" w:rsidR="00AB02E2" w:rsidRPr="00AB02E2" w:rsidRDefault="00C10BFC" w:rsidP="00AB02E2">
            <w:pPr>
              <w:rPr>
                <w:rFonts w:ascii="Courier New" w:hAnsi="Courier New" w:cs="Courier New"/>
                <w:sz w:val="20"/>
                <w:szCs w:val="20"/>
                <w:lang w:val="es-ES"/>
              </w:rPr>
            </w:pPr>
            <w:r>
              <w:rPr>
                <w:rFonts w:ascii="Courier New" w:hAnsi="Courier New" w:cs="Courier New"/>
                <w:sz w:val="20"/>
                <w:szCs w:val="20"/>
                <w:lang w:val="es-ES"/>
              </w:rPr>
              <w:t>6</w:t>
            </w:r>
            <w:r w:rsidR="00AB02E2" w:rsidRPr="00AB02E2">
              <w:rPr>
                <w:rFonts w:ascii="Courier New" w:hAnsi="Courier New" w:cs="Courier New"/>
                <w:sz w:val="20"/>
                <w:szCs w:val="20"/>
                <w:lang w:val="es-ES"/>
              </w:rPr>
              <w:t xml:space="preserve"> 6 C</w:t>
            </w:r>
            <w:proofErr w:type="gramStart"/>
            <w:r w:rsidR="00AB02E2" w:rsidRPr="00AB02E2">
              <w:rPr>
                <w:rFonts w:ascii="Courier New" w:hAnsi="Courier New" w:cs="Courier New"/>
                <w:sz w:val="20"/>
                <w:szCs w:val="20"/>
                <w:lang w:val="es-ES"/>
              </w:rPr>
              <w:t>1  C</w:t>
            </w:r>
            <w:proofErr w:type="gramEnd"/>
          </w:p>
          <w:p w14:paraId="2B20D2AC" w14:textId="15AC52B4" w:rsidR="00A64BF9" w:rsidRPr="00AB02E2" w:rsidRDefault="00C10BFC" w:rsidP="00AB02E2">
            <w:pPr>
              <w:rPr>
                <w:rFonts w:ascii="Courier New" w:hAnsi="Courier New" w:cs="Courier New"/>
                <w:sz w:val="20"/>
                <w:szCs w:val="20"/>
                <w:lang w:val="es-ES"/>
              </w:rPr>
            </w:pPr>
            <w:r>
              <w:rPr>
                <w:rFonts w:ascii="Courier New" w:hAnsi="Courier New" w:cs="Courier New"/>
                <w:sz w:val="20"/>
                <w:szCs w:val="20"/>
                <w:lang w:val="es-ES"/>
              </w:rPr>
              <w:t>7</w:t>
            </w:r>
            <w:r w:rsidR="00AB02E2" w:rsidRPr="00AB02E2">
              <w:rPr>
                <w:rFonts w:ascii="Courier New" w:hAnsi="Courier New" w:cs="Courier New"/>
                <w:sz w:val="20"/>
                <w:szCs w:val="20"/>
                <w:lang w:val="es-ES"/>
              </w:rPr>
              <w:t xml:space="preserve"> 6 O</w:t>
            </w:r>
            <w:proofErr w:type="gramStart"/>
            <w:r w:rsidR="00AB02E2" w:rsidRPr="00AB02E2">
              <w:rPr>
                <w:rFonts w:ascii="Courier New" w:hAnsi="Courier New" w:cs="Courier New"/>
                <w:sz w:val="20"/>
                <w:szCs w:val="20"/>
                <w:lang w:val="es-ES"/>
              </w:rPr>
              <w:t>1  O</w:t>
            </w:r>
            <w:proofErr w:type="gramEnd"/>
          </w:p>
          <w:p w14:paraId="2476F46C" w14:textId="0B4ECE56" w:rsidR="00C10BFC" w:rsidRPr="004F7256" w:rsidRDefault="00C10BFC" w:rsidP="00C10BFC">
            <w:pPr>
              <w:rPr>
                <w:rFonts w:ascii="Courier New" w:hAnsi="Courier New" w:cs="Courier New"/>
                <w:sz w:val="20"/>
                <w:szCs w:val="20"/>
                <w:lang w:val="es-ES"/>
              </w:rPr>
            </w:pPr>
            <w:r>
              <w:rPr>
                <w:rFonts w:ascii="Courier New" w:hAnsi="Courier New" w:cs="Courier New"/>
                <w:sz w:val="20"/>
                <w:szCs w:val="20"/>
                <w:lang w:val="es-ES"/>
              </w:rPr>
              <w:t>8</w:t>
            </w:r>
            <w:r w:rsidRPr="004F7256">
              <w:rPr>
                <w:rFonts w:ascii="Courier New" w:hAnsi="Courier New" w:cs="Courier New"/>
                <w:sz w:val="20"/>
                <w:szCs w:val="20"/>
                <w:lang w:val="es-ES"/>
              </w:rPr>
              <w:t xml:space="preserve"> </w:t>
            </w:r>
            <w:r>
              <w:rPr>
                <w:rFonts w:ascii="Courier New" w:hAnsi="Courier New" w:cs="Courier New"/>
                <w:sz w:val="20"/>
                <w:szCs w:val="20"/>
                <w:lang w:val="es-ES"/>
              </w:rPr>
              <w:t>7</w:t>
            </w:r>
            <w:r w:rsidRPr="004F7256">
              <w:rPr>
                <w:rFonts w:ascii="Courier New" w:hAnsi="Courier New" w:cs="Courier New"/>
                <w:sz w:val="20"/>
                <w:szCs w:val="20"/>
                <w:lang w:val="es-ES"/>
              </w:rPr>
              <w:t xml:space="preserve"> </w:t>
            </w:r>
            <w:r>
              <w:rPr>
                <w:rFonts w:ascii="Courier New" w:hAnsi="Courier New" w:cs="Courier New"/>
                <w:sz w:val="20"/>
                <w:szCs w:val="20"/>
                <w:lang w:val="es-ES"/>
              </w:rPr>
              <w:t>Co1</w:t>
            </w:r>
            <w:r w:rsidRPr="004F7256">
              <w:rPr>
                <w:rFonts w:ascii="Courier New" w:hAnsi="Courier New" w:cs="Courier New"/>
                <w:sz w:val="20"/>
                <w:szCs w:val="20"/>
                <w:lang w:val="es-ES"/>
              </w:rPr>
              <w:t xml:space="preserve"> </w:t>
            </w:r>
            <w:r>
              <w:rPr>
                <w:rFonts w:ascii="Courier New" w:hAnsi="Courier New" w:cs="Courier New"/>
                <w:sz w:val="20"/>
                <w:szCs w:val="20"/>
                <w:lang w:val="es-ES"/>
              </w:rPr>
              <w:t>Co</w:t>
            </w:r>
          </w:p>
          <w:p w14:paraId="32A93E89" w14:textId="77777777" w:rsidR="00AC48CF" w:rsidRPr="00A64BF9" w:rsidRDefault="00AC48CF" w:rsidP="009E6336">
            <w:pPr>
              <w:rPr>
                <w:rFonts w:ascii="Courier New" w:hAnsi="Courier New" w:cs="Courier New"/>
                <w:sz w:val="20"/>
                <w:szCs w:val="20"/>
                <w:lang w:val="es-ES"/>
              </w:rPr>
            </w:pPr>
          </w:p>
          <w:p w14:paraId="64FA55BC" w14:textId="4B165434" w:rsidR="00A64BF9" w:rsidRPr="00A64BF9" w:rsidRDefault="00A64BF9" w:rsidP="009E6336">
            <w:pPr>
              <w:rPr>
                <w:lang w:val="es-ES"/>
              </w:rPr>
            </w:pPr>
          </w:p>
        </w:tc>
      </w:tr>
    </w:tbl>
    <w:p w14:paraId="157E2C21" w14:textId="37307B26" w:rsidR="00AC48CF" w:rsidRPr="00A64BF9" w:rsidRDefault="00AC48CF" w:rsidP="00AC48CF">
      <w:pPr>
        <w:rPr>
          <w:lang w:val="es-ES"/>
        </w:rPr>
      </w:pPr>
    </w:p>
    <w:p w14:paraId="00000046" w14:textId="0175EAFC" w:rsidR="00AF213C" w:rsidRPr="00DC57C1" w:rsidRDefault="0095419D">
      <w:pPr>
        <w:rPr>
          <w:b/>
        </w:rPr>
      </w:pPr>
      <w:r w:rsidRPr="00DC57C1">
        <w:rPr>
          <w:b/>
        </w:rPr>
        <w:t>3.2. Underlying net topological properties</w:t>
      </w:r>
    </w:p>
    <w:p w14:paraId="0F1EE6D7" w14:textId="50C9D981"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TOPOL_NET, TOPOL_ENTANGL, TOPOL_TILING</w:t>
      </w:r>
      <w:r w:rsidR="001B5F10" w:rsidRPr="00DC57C1">
        <w:t xml:space="preserve"> (including TOPOL_TILING_FACES and TOPOL_TILING_TILE)</w:t>
      </w:r>
      <w:r w:rsidRPr="00DC57C1">
        <w:t xml:space="preserve">, </w:t>
      </w:r>
      <w:r w:rsidR="001B5F10" w:rsidRPr="00DC57C1">
        <w:t>and TO</w:t>
      </w:r>
      <w:r w:rsidRPr="00DC57C1">
        <w:t>POL_OCCURRENCE categories.</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w:t>
      </w:r>
      <w:proofErr w:type="gramStart"/>
      <w:r w:rsidRPr="00DC57C1" w:rsidDel="00F15BC2">
        <w:t>net.genus</w:t>
      </w:r>
      <w:proofErr w:type="spellEnd"/>
      <w:proofErr w:type="gramEnd"/>
    </w:p>
    <w:p w14:paraId="1489DF60" w14:textId="77777777" w:rsidR="009E7800" w:rsidRPr="00DC57C1" w:rsidRDefault="009E7800" w:rsidP="009E7800">
      <w:pPr>
        <w:numPr>
          <w:ilvl w:val="0"/>
          <w:numId w:val="1"/>
        </w:numPr>
        <w:pBdr>
          <w:top w:val="nil"/>
          <w:left w:val="nil"/>
          <w:bottom w:val="nil"/>
          <w:right w:val="nil"/>
          <w:between w:val="nil"/>
        </w:pBdr>
        <w:spacing w:after="0"/>
      </w:pPr>
      <w:r w:rsidRPr="00DC57C1">
        <w:t>_</w:t>
      </w:r>
      <w:r w:rsidRPr="00DC57C1">
        <w:rPr>
          <w:color w:val="000000"/>
        </w:rPr>
        <w:t>topol</w:t>
      </w:r>
      <w:r w:rsidRPr="00DC57C1">
        <w:t>_net.id</w:t>
      </w:r>
    </w:p>
    <w:p w14:paraId="283FF778" w14:textId="4CBA7C19" w:rsidR="009E7800" w:rsidRPr="00DC57C1" w:rsidRDefault="009E7800" w:rsidP="009E7800">
      <w:pPr>
        <w:pStyle w:val="ListParagraph"/>
        <w:spacing w:after="0"/>
        <w:ind w:left="360"/>
      </w:pPr>
      <w:r w:rsidRPr="00DC57C1">
        <w:t>_</w:t>
      </w:r>
      <w:proofErr w:type="spellStart"/>
      <w:r w:rsidRPr="00DC57C1">
        <w:t>topol_</w:t>
      </w:r>
      <w:proofErr w:type="gramStart"/>
      <w:r w:rsidRPr="00DC57C1">
        <w:t>net.</w:t>
      </w:r>
      <w:r w:rsidR="00B37C89">
        <w:t>label</w:t>
      </w:r>
      <w:proofErr w:type="spellEnd"/>
      <w:proofErr w:type="gramEnd"/>
    </w:p>
    <w:p w14:paraId="1C54D1BA" w14:textId="77777777" w:rsidR="00F15BC2" w:rsidRPr="00DC57C1" w:rsidRDefault="00F15BC2" w:rsidP="00F15BC2">
      <w:pPr>
        <w:pStyle w:val="ListParagraph"/>
        <w:spacing w:after="0"/>
        <w:ind w:left="360"/>
      </w:pPr>
      <w:r w:rsidRPr="00DC57C1">
        <w:t>_</w:t>
      </w:r>
      <w:proofErr w:type="spellStart"/>
      <w:r w:rsidRPr="00DC57C1">
        <w:t>topol_</w:t>
      </w:r>
      <w:proofErr w:type="gramStart"/>
      <w:r w:rsidRPr="00DC57C1">
        <w:t>net.occurrence</w:t>
      </w:r>
      <w:proofErr w:type="gramEnd"/>
      <w:r w:rsidRPr="00DC57C1">
        <w:t>_total</w:t>
      </w:r>
      <w:proofErr w:type="spellEnd"/>
    </w:p>
    <w:p w14:paraId="3A316EDA" w14:textId="40FFB57A" w:rsidR="001B5F10" w:rsidRPr="00DC57C1" w:rsidRDefault="0095419D" w:rsidP="001B5F10">
      <w:pPr>
        <w:pStyle w:val="ListParagraph"/>
        <w:spacing w:after="0"/>
        <w:ind w:left="360"/>
      </w:pPr>
      <w:r w:rsidRPr="00DC57C1">
        <w:t>_</w:t>
      </w:r>
      <w:proofErr w:type="spellStart"/>
      <w:r w:rsidRPr="00DC57C1">
        <w:t>t</w:t>
      </w:r>
      <w:r w:rsidR="00B37C89">
        <w:t>opol_</w:t>
      </w:r>
      <w:proofErr w:type="gramStart"/>
      <w:r w:rsidR="00B37C89">
        <w:t>net.overall</w:t>
      </w:r>
      <w:proofErr w:type="gramEnd"/>
      <w:r w:rsidR="00B37C89">
        <w:t>_topology_</w:t>
      </w:r>
      <w:r w:rsidR="003C1685">
        <w:t>EPINET</w:t>
      </w:r>
      <w:proofErr w:type="spellEnd"/>
    </w:p>
    <w:p w14:paraId="31A02B7D" w14:textId="703EF44A" w:rsidR="009E7800" w:rsidRPr="00DC57C1" w:rsidRDefault="009E7800" w:rsidP="009E780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IZA</w:t>
      </w:r>
      <w:proofErr w:type="spellEnd"/>
    </w:p>
    <w:p w14:paraId="2D0F5E8A" w14:textId="2B5968EF"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RCSR</w:t>
      </w:r>
      <w:proofErr w:type="spellEnd"/>
    </w:p>
    <w:p w14:paraId="68255C2E" w14:textId="55AC30B7"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SP</w:t>
      </w:r>
      <w:proofErr w:type="spellEnd"/>
    </w:p>
    <w:p w14:paraId="3A1A32AE" w14:textId="2A832E23"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TOPOS</w:t>
      </w:r>
      <w:proofErr w:type="spellEnd"/>
    </w:p>
    <w:p w14:paraId="6D65BDEF" w14:textId="77777777" w:rsidR="001B5F10" w:rsidRPr="00DC57C1" w:rsidRDefault="0095419D" w:rsidP="001B5F10">
      <w:pPr>
        <w:pStyle w:val="ListParagraph"/>
        <w:spacing w:after="0"/>
        <w:ind w:left="360"/>
      </w:pPr>
      <w:r w:rsidRPr="00DC57C1">
        <w:t>_</w:t>
      </w:r>
      <w:proofErr w:type="spellStart"/>
      <w:r w:rsidRPr="00DC57C1">
        <w:t>topol_</w:t>
      </w:r>
      <w:proofErr w:type="gramStart"/>
      <w:r w:rsidRPr="00DC57C1">
        <w:t>net.period</w:t>
      </w:r>
      <w:proofErr w:type="spellEnd"/>
      <w:proofErr w:type="gramEnd"/>
    </w:p>
    <w:p w14:paraId="176A728A" w14:textId="77777777" w:rsidR="004A1CD5" w:rsidRPr="00DC57C1" w:rsidRDefault="004A1CD5" w:rsidP="004A1CD5">
      <w:pPr>
        <w:pStyle w:val="ListParagraph"/>
        <w:spacing w:after="0"/>
        <w:ind w:left="360"/>
      </w:pPr>
      <w:r w:rsidRPr="00DC57C1">
        <w:t>_</w:t>
      </w:r>
      <w:proofErr w:type="spellStart"/>
      <w:r w:rsidRPr="00DC57C1">
        <w:t>topol_</w:t>
      </w:r>
      <w:proofErr w:type="gramStart"/>
      <w:r w:rsidRPr="00DC57C1">
        <w:t>net.special</w:t>
      </w:r>
      <w:proofErr w:type="gramEnd"/>
      <w:r w:rsidRPr="00DC57C1">
        <w:t>_details</w:t>
      </w:r>
      <w:proofErr w:type="spellEnd"/>
    </w:p>
    <w:p w14:paraId="0C9724FE" w14:textId="77777777" w:rsidR="001B5F10" w:rsidRPr="00DC57C1" w:rsidRDefault="0095419D" w:rsidP="001B5F10">
      <w:pPr>
        <w:pStyle w:val="ListParagraph"/>
        <w:spacing w:after="0"/>
        <w:ind w:left="360"/>
      </w:pPr>
      <w:r w:rsidRPr="00DC57C1">
        <w:t>_topol_net.td10</w:t>
      </w:r>
    </w:p>
    <w:p w14:paraId="29521C76" w14:textId="19D813FE" w:rsidR="001B5F10" w:rsidRPr="00DC57C1" w:rsidRDefault="0095419D" w:rsidP="001B5F10">
      <w:pPr>
        <w:pStyle w:val="ListParagraph"/>
        <w:spacing w:after="0"/>
        <w:ind w:left="360"/>
      </w:pPr>
      <w:r w:rsidRPr="00DC57C1">
        <w:t>_</w:t>
      </w:r>
      <w:proofErr w:type="spellStart"/>
      <w:r w:rsidRPr="00DC57C1">
        <w:t>topol_</w:t>
      </w:r>
      <w:proofErr w:type="gramStart"/>
      <w:r w:rsidRPr="00DC57C1">
        <w:t>net.total</w:t>
      </w:r>
      <w:proofErr w:type="gramEnd"/>
      <w:r w:rsidRPr="00DC57C1">
        <w:t>_point_symbol</w:t>
      </w:r>
      <w:proofErr w:type="spellEnd"/>
    </w:p>
    <w:p w14:paraId="7BF22B07" w14:textId="2F72A539" w:rsidR="00F15BC2" w:rsidRPr="00DC57C1" w:rsidRDefault="00F15BC2" w:rsidP="001B5F10">
      <w:pPr>
        <w:pStyle w:val="ListParagraph"/>
        <w:spacing w:after="0"/>
        <w:ind w:left="360"/>
      </w:pPr>
      <w:r w:rsidRPr="00DC57C1">
        <w:t>_</w:t>
      </w:r>
      <w:proofErr w:type="spellStart"/>
      <w:r w:rsidRPr="00DC57C1">
        <w:t>topol_</w:t>
      </w:r>
      <w:proofErr w:type="gramStart"/>
      <w:r w:rsidRPr="00DC57C1">
        <w:t>net.z</w:t>
      </w:r>
      <w:proofErr w:type="gramEnd"/>
      <w:r w:rsidRPr="00DC57C1">
        <w:t>_number</w:t>
      </w:r>
      <w:proofErr w:type="spellEnd"/>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w:t>
      </w:r>
      <w:proofErr w:type="spellStart"/>
      <w:r w:rsidR="00894737" w:rsidRPr="00DC57C1">
        <w:t>topol_</w:t>
      </w:r>
      <w:proofErr w:type="gramStart"/>
      <w:r w:rsidR="00894737" w:rsidRPr="00DC57C1">
        <w:t>net.</w:t>
      </w:r>
      <w:r w:rsidR="00B37C89">
        <w:t>label</w:t>
      </w:r>
      <w:proofErr w:type="spellEnd"/>
      <w:proofErr w:type="gramEnd"/>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w:t>
      </w:r>
      <w:proofErr w:type="gramStart"/>
      <w:r w:rsidR="00F15BC2" w:rsidRPr="00DC57C1">
        <w:t>net.special</w:t>
      </w:r>
      <w:proofErr w:type="gramEnd"/>
      <w:r w:rsidR="00F15BC2" w:rsidRPr="00DC57C1">
        <w:t>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02F1DF38"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w:t>
      </w:r>
      <w:proofErr w:type="gramStart"/>
      <w:r w:rsidR="008B0A1C" w:rsidRPr="00DC57C1">
        <w:t>net.period</w:t>
      </w:r>
      <w:proofErr w:type="spellEnd"/>
      <w:proofErr w:type="gramEnd"/>
      <w:r w:rsidR="008B0A1C" w:rsidRPr="00DC57C1">
        <w:t>), topological density TD</w:t>
      </w:r>
      <w:r w:rsidR="008B0A1C" w:rsidRPr="00DC57C1">
        <w:rPr>
          <w:vertAlign w:val="subscript"/>
        </w:rPr>
        <w:t>10</w:t>
      </w:r>
      <w:r w:rsidR="008B0A1C" w:rsidRPr="00DC57C1">
        <w:t xml:space="preserve"> (_topol_net.td10), point symbol (_</w:t>
      </w:r>
      <w:proofErr w:type="spellStart"/>
      <w:r w:rsidR="008B0A1C" w:rsidRPr="00DC57C1">
        <w:t>topol_net.total_point_symbol</w:t>
      </w:r>
      <w:proofErr w:type="spellEnd"/>
      <w:r w:rsidR="008B0A1C" w:rsidRPr="00DC57C1">
        <w:t>) and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_</w:t>
      </w:r>
      <w:proofErr w:type="spellStart"/>
      <w:r w:rsidRPr="00DC57C1">
        <w:t>topol_</w:t>
      </w:r>
      <w:proofErr w:type="gramStart"/>
      <w:r w:rsidRPr="00DC57C1">
        <w:t>net.occurrence</w:t>
      </w:r>
      <w:proofErr w:type="gramEnd"/>
      <w:r w:rsidRPr="00DC57C1">
        <w:t>_total</w:t>
      </w:r>
      <w:proofErr w:type="spellEnd"/>
      <w:r w:rsidRPr="00DC57C1">
        <w:t xml:space="preserve"> specifies the total occurrence of the net topology in crystal structures</w:t>
      </w:r>
      <w:r w:rsidR="00C453CC" w:rsidRPr="00DC57C1">
        <w:t xml:space="preserve"> as reported in the literature or database</w:t>
      </w:r>
      <w:r w:rsidR="009E7800" w:rsidRPr="00DC57C1">
        <w:t>s</w:t>
      </w:r>
      <w:r w:rsidR="00C453CC" w:rsidRPr="00DC57C1">
        <w:t xml:space="preserve"> (e.g. </w:t>
      </w:r>
      <w:proofErr w:type="spellStart"/>
      <w:r w:rsidR="00C453CC" w:rsidRPr="00DC57C1">
        <w:t>TopCryst</w:t>
      </w:r>
      <w:proofErr w:type="spellEnd"/>
      <w:r w:rsidR="009E7800" w:rsidRPr="00DC57C1">
        <w:t>; https://topcryst.com</w:t>
      </w:r>
      <w:r w:rsidR="00C453CC" w:rsidRPr="00DC57C1">
        <w:t>)</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00000061" w14:textId="064CBF56" w:rsidR="00AF213C" w:rsidRPr="00DC57C1" w:rsidRDefault="0095419D">
      <w:r w:rsidRPr="00DC57C1">
        <w:t>TOPOL_TILING, TOPOL_TILING_FACES, and TOPOL_TILING_TILE</w:t>
      </w:r>
    </w:p>
    <w:p w14:paraId="00000062" w14:textId="1DA71F04" w:rsidR="00AF213C" w:rsidRPr="00DC57C1" w:rsidRDefault="0095419D">
      <w:r w:rsidRPr="00DC57C1">
        <w:t xml:space="preserve">These three categories describe a tiling, which is carried by the underlying net. Since only a single unentangled net can carry </w:t>
      </w:r>
      <w:proofErr w:type="spellStart"/>
      <w:r w:rsidRPr="00DC57C1">
        <w:t>tilings</w:t>
      </w:r>
      <w:proofErr w:type="spellEnd"/>
      <w:r w:rsidRPr="00DC57C1">
        <w:t xml:space="preserve">, these data can be included only if </w:t>
      </w:r>
      <w:r w:rsidR="009E7800" w:rsidRPr="00DC57C1">
        <w:t xml:space="preserve">the structure representation is </w:t>
      </w:r>
      <w:r w:rsidR="009E7800" w:rsidRPr="00DC57C1">
        <w:lastRenderedPageBreak/>
        <w:t xml:space="preserve">described by </w:t>
      </w:r>
      <w:r w:rsidRPr="00DC57C1">
        <w:t xml:space="preserve">a single net. </w:t>
      </w:r>
      <w:r w:rsidR="009E7800" w:rsidRPr="00DC57C1">
        <w:t xml:space="preserve">However, if several representations are described and hence there are several lines in the TOPOL_NET block, each underlying net can have its own tiling described in the TOPOL_TILING block.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p>
    <w:p w14:paraId="00000063" w14:textId="77777777" w:rsidR="00AF213C" w:rsidRPr="00DC57C1" w:rsidRDefault="0095419D">
      <w:r w:rsidRPr="00DC57C1">
        <w:t>Items in these categories include:</w:t>
      </w:r>
    </w:p>
    <w:p w14:paraId="613BE99E" w14:textId="5ADB94FB" w:rsidR="00651805" w:rsidRPr="00DC57C1" w:rsidRDefault="00651805" w:rsidP="00651805">
      <w:pPr>
        <w:spacing w:after="0"/>
        <w:ind w:left="284"/>
      </w:pPr>
      <w:r w:rsidRPr="00DC57C1">
        <w:t>_</w:t>
      </w:r>
      <w:proofErr w:type="spellStart"/>
      <w:r w:rsidRPr="00DC57C1">
        <w:t>topol_</w:t>
      </w:r>
      <w:proofErr w:type="gramStart"/>
      <w:r w:rsidRPr="00DC57C1">
        <w:t>tiling.</w:t>
      </w:r>
      <w:r w:rsidR="005B5776">
        <w:t>d</w:t>
      </w:r>
      <w:proofErr w:type="gramEnd"/>
      <w:r w:rsidR="005B5776">
        <w:t>_</w:t>
      </w:r>
      <w:r w:rsidRPr="00DC57C1">
        <w:t>size</w:t>
      </w:r>
      <w:proofErr w:type="spellEnd"/>
    </w:p>
    <w:p w14:paraId="527E494F" w14:textId="77777777" w:rsidR="00651805" w:rsidRPr="00DC57C1" w:rsidRDefault="00651805" w:rsidP="00651805">
      <w:pPr>
        <w:spacing w:after="0"/>
        <w:ind w:left="284"/>
      </w:pPr>
      <w:r w:rsidRPr="00DC57C1">
        <w:t>_</w:t>
      </w:r>
      <w:proofErr w:type="spellStart"/>
      <w:r w:rsidRPr="00DC57C1">
        <w:t>topol_</w:t>
      </w:r>
      <w:proofErr w:type="gramStart"/>
      <w:r w:rsidRPr="00DC57C1">
        <w:t>tiling.dual</w:t>
      </w:r>
      <w:proofErr w:type="spellEnd"/>
      <w:proofErr w:type="gramEnd"/>
    </w:p>
    <w:p w14:paraId="00000065" w14:textId="3260AE03" w:rsidR="00AF213C" w:rsidRPr="00DC57C1" w:rsidRDefault="0095419D">
      <w:pPr>
        <w:spacing w:after="0"/>
        <w:ind w:left="284"/>
      </w:pPr>
      <w:r w:rsidRPr="00DC57C1">
        <w:t>_</w:t>
      </w:r>
      <w:proofErr w:type="spellStart"/>
      <w:r w:rsidRPr="00DC57C1">
        <w:t>topol_</w:t>
      </w:r>
      <w:proofErr w:type="gramStart"/>
      <w:r w:rsidRPr="00DC57C1">
        <w:t>tiling.edges</w:t>
      </w:r>
      <w:proofErr w:type="spellEnd"/>
      <w:proofErr w:type="gramEnd"/>
    </w:p>
    <w:p w14:paraId="00000066" w14:textId="77777777" w:rsidR="00AF213C" w:rsidRPr="00DC57C1" w:rsidRDefault="0095419D">
      <w:pPr>
        <w:spacing w:after="0"/>
        <w:ind w:left="284"/>
      </w:pPr>
      <w:r w:rsidRPr="00DC57C1">
        <w:t>_</w:t>
      </w:r>
      <w:proofErr w:type="spellStart"/>
      <w:r w:rsidRPr="00DC57C1">
        <w:t>topol_</w:t>
      </w:r>
      <w:proofErr w:type="gramStart"/>
      <w:r w:rsidRPr="00DC57C1">
        <w:t>tiling.faces</w:t>
      </w:r>
      <w:proofErr w:type="spellEnd"/>
      <w:proofErr w:type="gramEnd"/>
    </w:p>
    <w:p w14:paraId="49E21E9F" w14:textId="77777777" w:rsidR="00651805" w:rsidRPr="00DC57C1" w:rsidRDefault="00651805" w:rsidP="00651805">
      <w:pPr>
        <w:spacing w:after="0"/>
        <w:ind w:left="284"/>
      </w:pPr>
      <w:r w:rsidRPr="00DC57C1">
        <w:t>_</w:t>
      </w:r>
      <w:proofErr w:type="spellStart"/>
      <w:r w:rsidRPr="00DC57C1">
        <w:t>topol_</w:t>
      </w:r>
      <w:proofErr w:type="gramStart"/>
      <w:r w:rsidRPr="00DC57C1">
        <w:t>tiling.signature</w:t>
      </w:r>
      <w:proofErr w:type="spellEnd"/>
      <w:proofErr w:type="gramEnd"/>
    </w:p>
    <w:p w14:paraId="00000067" w14:textId="77777777" w:rsidR="00AF213C" w:rsidRPr="00DC57C1" w:rsidRDefault="0095419D">
      <w:pPr>
        <w:spacing w:after="0"/>
        <w:ind w:left="284"/>
      </w:pPr>
      <w:r w:rsidRPr="00DC57C1">
        <w:t>_</w:t>
      </w:r>
      <w:proofErr w:type="spellStart"/>
      <w:r w:rsidRPr="00DC57C1">
        <w:t>topol_</w:t>
      </w:r>
      <w:proofErr w:type="gramStart"/>
      <w:r w:rsidRPr="00DC57C1">
        <w:t>tiling.tiles</w:t>
      </w:r>
      <w:proofErr w:type="spellEnd"/>
      <w:proofErr w:type="gramEnd"/>
    </w:p>
    <w:p w14:paraId="6E451F79" w14:textId="59D21279" w:rsidR="00651805" w:rsidRPr="00DC57C1" w:rsidRDefault="00651805" w:rsidP="00651805">
      <w:pPr>
        <w:spacing w:after="0"/>
        <w:ind w:firstLine="284"/>
      </w:pPr>
      <w:r w:rsidRPr="00DC57C1">
        <w:t>_</w:t>
      </w:r>
      <w:proofErr w:type="spellStart"/>
      <w:r w:rsidRPr="00DC57C1">
        <w:t>topol_</w:t>
      </w:r>
      <w:proofErr w:type="gramStart"/>
      <w:r w:rsidRPr="00DC57C1">
        <w:t>tiling.vertices</w:t>
      </w:r>
      <w:proofErr w:type="spellEnd"/>
      <w:proofErr w:type="gramEnd"/>
    </w:p>
    <w:p w14:paraId="02EAD7C8" w14:textId="77777777" w:rsidR="00731246" w:rsidRPr="00DC57C1" w:rsidRDefault="00731246" w:rsidP="00731246">
      <w:pPr>
        <w:spacing w:after="0"/>
      </w:pPr>
    </w:p>
    <w:p w14:paraId="0000006B" w14:textId="67B7D3B9" w:rsidR="00AF213C" w:rsidRPr="00DC57C1" w:rsidRDefault="0095419D" w:rsidP="00651805">
      <w:pPr>
        <w:spacing w:after="0"/>
        <w:ind w:left="284"/>
      </w:pPr>
      <w:r w:rsidRPr="00DC57C1">
        <w:t>_</w:t>
      </w:r>
      <w:proofErr w:type="spellStart"/>
      <w:r w:rsidRPr="00DC57C1">
        <w:t>topol_tiling_</w:t>
      </w:r>
      <w:proofErr w:type="gramStart"/>
      <w:r w:rsidRPr="00DC57C1">
        <w:t>faces.tile</w:t>
      </w:r>
      <w:proofErr w:type="gramEnd"/>
      <w:r w:rsidRPr="00DC57C1">
        <w:t>_id</w:t>
      </w:r>
      <w:proofErr w:type="spellEnd"/>
      <w:r w:rsidR="00651805" w:rsidRPr="00DC57C1">
        <w:t xml:space="preserve"> → _topol_tiling_tile.id</w:t>
      </w:r>
    </w:p>
    <w:p w14:paraId="0000006C" w14:textId="20A259B8" w:rsidR="00AF213C" w:rsidRPr="00DC57C1" w:rsidRDefault="0095419D">
      <w:pPr>
        <w:spacing w:after="0"/>
        <w:ind w:left="284"/>
      </w:pPr>
      <w:r w:rsidRPr="00DC57C1">
        <w:t>_</w:t>
      </w:r>
      <w:proofErr w:type="spellStart"/>
      <w:r w:rsidRPr="00DC57C1">
        <w:t>topol_tiling_</w:t>
      </w:r>
      <w:proofErr w:type="gramStart"/>
      <w:r w:rsidRPr="00DC57C1">
        <w:t>faces.size</w:t>
      </w:r>
      <w:proofErr w:type="spellEnd"/>
      <w:proofErr w:type="gramEnd"/>
    </w:p>
    <w:p w14:paraId="0F58B745" w14:textId="77777777" w:rsidR="00651805" w:rsidRPr="00DC57C1" w:rsidRDefault="00651805">
      <w:pPr>
        <w:spacing w:after="0"/>
        <w:ind w:left="284"/>
      </w:pPr>
    </w:p>
    <w:p w14:paraId="0000006D" w14:textId="5E21B9EA" w:rsidR="00AF213C" w:rsidRPr="00DC57C1" w:rsidRDefault="0095419D" w:rsidP="00EE5FCC">
      <w:pPr>
        <w:spacing w:after="0"/>
        <w:ind w:left="284"/>
      </w:pPr>
      <w:r w:rsidRPr="00DC57C1" w:rsidDel="00651805">
        <w:t>_</w:t>
      </w:r>
      <w:proofErr w:type="spellStart"/>
      <w:r w:rsidRPr="00DC57C1" w:rsidDel="00651805">
        <w:t>topol_tiling_</w:t>
      </w:r>
      <w:proofErr w:type="gramStart"/>
      <w:r w:rsidRPr="00DC57C1" w:rsidDel="00651805">
        <w:t>tile.count</w:t>
      </w:r>
      <w:proofErr w:type="spellEnd"/>
      <w:proofErr w:type="gramEnd"/>
    </w:p>
    <w:p w14:paraId="7276BEEB" w14:textId="77777777" w:rsidR="00731246" w:rsidRPr="00DC57C1" w:rsidRDefault="00731246" w:rsidP="00EE5FCC">
      <w:pPr>
        <w:pStyle w:val="ListParagraph"/>
        <w:numPr>
          <w:ilvl w:val="0"/>
          <w:numId w:val="5"/>
        </w:numPr>
      </w:pPr>
      <w:r w:rsidRPr="00DC57C1">
        <w:t>_topol_tiling_tile.id</w:t>
      </w:r>
    </w:p>
    <w:p w14:paraId="4EE641CA" w14:textId="48283E08" w:rsidR="00731246" w:rsidRPr="00DC57C1" w:rsidDel="00651805" w:rsidRDefault="00EE5FCC">
      <w:pPr>
        <w:spacing w:after="0"/>
        <w:ind w:left="284"/>
      </w:pPr>
      <w:r w:rsidRPr="00DC57C1">
        <w:t xml:space="preserve">     </w:t>
      </w:r>
    </w:p>
    <w:p w14:paraId="0000006F" w14:textId="01217C71" w:rsidR="00AF213C" w:rsidRPr="00DC57C1" w:rsidRDefault="0095419D">
      <w:r w:rsidRPr="00DC57C1">
        <w:t>TOPOL_OCCURRENCE</w:t>
      </w:r>
    </w:p>
    <w:p w14:paraId="00000070" w14:textId="77777777" w:rsidR="00AF213C" w:rsidRPr="00DC57C1" w:rsidRDefault="0095419D">
      <w:r w:rsidRPr="00DC57C1">
        <w:t>The TOPOL_OCCURRENCE category stores information on the occurrences of a particular net topology in other crystal structures and can be used together with the _</w:t>
      </w:r>
      <w:proofErr w:type="spellStart"/>
      <w:r w:rsidRPr="00DC57C1">
        <w:t>topol_</w:t>
      </w:r>
      <w:proofErr w:type="gramStart"/>
      <w:r w:rsidRPr="00DC57C1">
        <w:t>net.overall</w:t>
      </w:r>
      <w:proofErr w:type="gramEnd"/>
      <w:r w:rsidRPr="00DC57C1">
        <w:t>_topology</w:t>
      </w:r>
      <w:proofErr w:type="spellEnd"/>
      <w:r w:rsidRPr="00DC57C1">
        <w:t>_* items for developing topological databases. Items include:</w:t>
      </w:r>
    </w:p>
    <w:p w14:paraId="00000075" w14:textId="2C961D6B" w:rsidR="00AF213C" w:rsidRPr="00DC57C1" w:rsidRDefault="0095419D" w:rsidP="00894737">
      <w:pPr>
        <w:pBdr>
          <w:top w:val="nil"/>
          <w:left w:val="nil"/>
          <w:bottom w:val="nil"/>
          <w:right w:val="nil"/>
          <w:between w:val="nil"/>
        </w:pBdr>
        <w:spacing w:after="0"/>
        <w:ind w:left="360"/>
      </w:pPr>
      <w:r w:rsidRPr="00DC57C1">
        <w:rPr>
          <w:color w:val="000000"/>
        </w:rPr>
        <w:t>_</w:t>
      </w:r>
      <w:proofErr w:type="spellStart"/>
      <w:r w:rsidRPr="00DC57C1">
        <w:rPr>
          <w:color w:val="000000"/>
        </w:rPr>
        <w:t>topol_</w:t>
      </w:r>
      <w:proofErr w:type="gramStart"/>
      <w:r w:rsidRPr="00DC57C1">
        <w:rPr>
          <w:color w:val="000000"/>
        </w:rPr>
        <w:t>occurrence.citation</w:t>
      </w:r>
      <w:proofErr w:type="gramEnd"/>
      <w:r w:rsidRPr="00DC57C1">
        <w:rPr>
          <w:color w:val="000000"/>
        </w:rPr>
        <w:t>_id</w:t>
      </w:r>
      <w:proofErr w:type="spellEnd"/>
      <w:r w:rsidR="00894737" w:rsidRPr="00DC57C1">
        <w:t xml:space="preserve"> </w:t>
      </w:r>
      <w:r w:rsidRPr="00DC57C1">
        <w:t>→ _citation.id</w:t>
      </w:r>
    </w:p>
    <w:p w14:paraId="19AFA47B" w14:textId="77777777" w:rsidR="00731246" w:rsidRPr="00DC57C1" w:rsidRDefault="00731246" w:rsidP="00731246">
      <w:pPr>
        <w:numPr>
          <w:ilvl w:val="0"/>
          <w:numId w:val="2"/>
        </w:numPr>
        <w:pBdr>
          <w:top w:val="nil"/>
          <w:left w:val="nil"/>
          <w:bottom w:val="nil"/>
          <w:right w:val="nil"/>
          <w:between w:val="nil"/>
        </w:pBdr>
        <w:spacing w:after="0"/>
        <w:rPr>
          <w:color w:val="000000"/>
        </w:rPr>
      </w:pPr>
      <w:r w:rsidRPr="00DC57C1">
        <w:rPr>
          <w:color w:val="000000"/>
        </w:rPr>
        <w:t>_topol_occurrence.id</w:t>
      </w:r>
    </w:p>
    <w:p w14:paraId="6817CDA0" w14:textId="77777777" w:rsidR="00651805" w:rsidRPr="00DC57C1" w:rsidRDefault="00651805" w:rsidP="00EE5FCC">
      <w:pPr>
        <w:pBdr>
          <w:top w:val="nil"/>
          <w:left w:val="nil"/>
          <w:bottom w:val="nil"/>
          <w:right w:val="nil"/>
          <w:between w:val="nil"/>
        </w:pBdr>
        <w:spacing w:after="0"/>
        <w:ind w:left="360"/>
      </w:pPr>
      <w:r w:rsidRPr="00DC57C1">
        <w:t>_</w:t>
      </w:r>
      <w:proofErr w:type="spellStart"/>
      <w:r w:rsidRPr="00DC57C1">
        <w:rPr>
          <w:color w:val="000000"/>
        </w:rPr>
        <w:t>topol</w:t>
      </w:r>
      <w:r w:rsidRPr="00DC57C1">
        <w:t>_occurrence.net_id</w:t>
      </w:r>
      <w:proofErr w:type="spellEnd"/>
      <w:r w:rsidRPr="00DC57C1">
        <w:t xml:space="preserve"> → _topol_net.id</w:t>
      </w:r>
    </w:p>
    <w:p w14:paraId="25442BD9" w14:textId="77777777" w:rsidR="00894737" w:rsidRPr="00DC57C1" w:rsidRDefault="00894737"/>
    <w:p w14:paraId="00000076" w14:textId="319AE8B6" w:rsidR="00AF213C" w:rsidRPr="00DC57C1" w:rsidRDefault="0095419D">
      <w:r w:rsidRPr="00DC57C1">
        <w:t>Reference or collection codes of crystal structure determinations can be used as _topol_occurrence.id values</w:t>
      </w:r>
      <w:r w:rsidR="00731246" w:rsidRPr="00DC57C1">
        <w:t>. F</w:t>
      </w:r>
      <w:r w:rsidRPr="00DC57C1">
        <w:t xml:space="preserve">or example, reference codes </w:t>
      </w:r>
      <w:r w:rsidR="00731246" w:rsidRPr="00DC57C1">
        <w:t>may return to items in th</w:t>
      </w:r>
      <w:r w:rsidRPr="00DC57C1">
        <w:t xml:space="preserve">e Cambridge Structural Database </w:t>
      </w:r>
      <w:r w:rsidR="00731246" w:rsidRPr="00DC57C1">
        <w:t xml:space="preserve">or the </w:t>
      </w:r>
      <w:r w:rsidRPr="00DC57C1">
        <w:t>Inorganic Crystal Structure Database</w:t>
      </w:r>
      <w:r w:rsidR="005A39AA" w:rsidRPr="00DC57C1">
        <w:t xml:space="preserve"> (Example 3)</w:t>
      </w:r>
      <w:r w:rsidRPr="00DC57C1">
        <w:t>.</w:t>
      </w:r>
    </w:p>
    <w:tbl>
      <w:tblPr>
        <w:tblStyle w:val="TableGrid"/>
        <w:tblW w:w="0" w:type="auto"/>
        <w:tblLook w:val="04A0" w:firstRow="1" w:lastRow="0" w:firstColumn="1" w:lastColumn="0" w:noHBand="0" w:noVBand="1"/>
      </w:tblPr>
      <w:tblGrid>
        <w:gridCol w:w="9345"/>
      </w:tblGrid>
      <w:tr w:rsidR="005A39AA" w:rsidRPr="00DC57C1" w14:paraId="44FCA0A5" w14:textId="77777777" w:rsidTr="005A39AA">
        <w:tc>
          <w:tcPr>
            <w:tcW w:w="9571" w:type="dxa"/>
          </w:tcPr>
          <w:p w14:paraId="4B3D247C" w14:textId="77777777" w:rsidR="005A39AA" w:rsidRPr="00DC57C1" w:rsidRDefault="005A39AA" w:rsidP="005A39AA">
            <w:pPr>
              <w:rPr>
                <w:i/>
              </w:rPr>
            </w:pPr>
            <w:r w:rsidRPr="00DC57C1">
              <w:rPr>
                <w:i/>
              </w:rPr>
              <w:t>Example 3. Description of the occurrence of a particular topology specified in the TOPOL_NET category. Here all occurrences refer to structural determinations from the CSD. The total occurrence is specified in _</w:t>
            </w:r>
            <w:proofErr w:type="spellStart"/>
            <w:r w:rsidRPr="00DC57C1">
              <w:rPr>
                <w:i/>
              </w:rPr>
              <w:t>topol_</w:t>
            </w:r>
            <w:proofErr w:type="gramStart"/>
            <w:r w:rsidRPr="00DC57C1">
              <w:rPr>
                <w:i/>
              </w:rPr>
              <w:t>net.occurrence</w:t>
            </w:r>
            <w:proofErr w:type="gramEnd"/>
            <w:r w:rsidRPr="00DC57C1">
              <w:rPr>
                <w:i/>
              </w:rPr>
              <w:t>_total</w:t>
            </w:r>
            <w:proofErr w:type="spellEnd"/>
            <w:r w:rsidRPr="00DC57C1">
              <w:rPr>
                <w:i/>
              </w:rPr>
              <w:t>; actually, it includes all crystal structures with this topology that are currently known.</w:t>
            </w:r>
          </w:p>
          <w:p w14:paraId="03AD7CF8" w14:textId="77777777" w:rsidR="005A39AA" w:rsidRPr="00DC57C1" w:rsidRDefault="005A39AA" w:rsidP="005A39AA"/>
          <w:p w14:paraId="07B4C54F"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3D020EF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topol_net_id</w:t>
            </w:r>
            <w:proofErr w:type="spellEnd"/>
          </w:p>
          <w:p w14:paraId="1304D41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w:t>
            </w:r>
            <w:proofErr w:type="gramStart"/>
            <w:r w:rsidRPr="00DC57C1">
              <w:rPr>
                <w:rFonts w:ascii="Courier New" w:hAnsi="Courier New" w:cs="Courier New"/>
                <w:sz w:val="20"/>
                <w:szCs w:val="20"/>
              </w:rPr>
              <w:t>net.special</w:t>
            </w:r>
            <w:proofErr w:type="gramEnd"/>
            <w:r w:rsidRPr="00DC57C1">
              <w:rPr>
                <w:rFonts w:ascii="Courier New" w:hAnsi="Courier New" w:cs="Courier New"/>
                <w:sz w:val="20"/>
                <w:szCs w:val="20"/>
              </w:rPr>
              <w:t>_details</w:t>
            </w:r>
            <w:proofErr w:type="spellEnd"/>
          </w:p>
          <w:p w14:paraId="3B49B007" w14:textId="2C3C618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w:t>
            </w:r>
            <w:proofErr w:type="gramStart"/>
            <w:r w:rsidRPr="00DC57C1">
              <w:rPr>
                <w:rFonts w:ascii="Courier New" w:hAnsi="Courier New" w:cs="Courier New"/>
                <w:sz w:val="20"/>
                <w:szCs w:val="20"/>
              </w:rPr>
              <w:t>net.overall</w:t>
            </w:r>
            <w:proofErr w:type="gramEnd"/>
            <w:r w:rsidRPr="00DC57C1">
              <w:rPr>
                <w:rFonts w:ascii="Courier New" w:hAnsi="Courier New" w:cs="Courier New"/>
                <w:sz w:val="20"/>
                <w:szCs w:val="20"/>
              </w:rPr>
              <w:t>_topology_</w:t>
            </w:r>
            <w:r w:rsidR="003C1685" w:rsidRPr="00DC57C1">
              <w:rPr>
                <w:rFonts w:ascii="Courier New" w:hAnsi="Courier New" w:cs="Courier New"/>
                <w:sz w:val="20"/>
                <w:szCs w:val="20"/>
              </w:rPr>
              <w:t>RCSR</w:t>
            </w:r>
            <w:proofErr w:type="spellEnd"/>
          </w:p>
          <w:p w14:paraId="14F2DA6E"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w:t>
            </w:r>
            <w:proofErr w:type="gramStart"/>
            <w:r w:rsidRPr="00DC57C1">
              <w:rPr>
                <w:rFonts w:ascii="Courier New" w:hAnsi="Courier New" w:cs="Courier New"/>
                <w:sz w:val="20"/>
                <w:szCs w:val="20"/>
              </w:rPr>
              <w:t>net.occurrence</w:t>
            </w:r>
            <w:proofErr w:type="gramEnd"/>
            <w:r w:rsidRPr="00DC57C1">
              <w:rPr>
                <w:rFonts w:ascii="Courier New" w:hAnsi="Courier New" w:cs="Courier New"/>
                <w:sz w:val="20"/>
                <w:szCs w:val="20"/>
              </w:rPr>
              <w:t>_total</w:t>
            </w:r>
            <w:proofErr w:type="spellEnd"/>
          </w:p>
          <w:p w14:paraId="43B2784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 xml:space="preserve">1 'Occurrence data are taken from topcryst.com' </w:t>
            </w:r>
            <w:proofErr w:type="spellStart"/>
            <w:r w:rsidRPr="00DC57C1">
              <w:rPr>
                <w:rFonts w:ascii="Courier New" w:hAnsi="Courier New" w:cs="Courier New"/>
                <w:sz w:val="20"/>
                <w:szCs w:val="20"/>
              </w:rPr>
              <w:t>dia</w:t>
            </w:r>
            <w:proofErr w:type="spellEnd"/>
            <w:r w:rsidRPr="00DC57C1">
              <w:rPr>
                <w:rFonts w:ascii="Courier New" w:hAnsi="Courier New" w:cs="Courier New"/>
                <w:sz w:val="20"/>
                <w:szCs w:val="20"/>
              </w:rPr>
              <w:t>-a-a 5</w:t>
            </w:r>
          </w:p>
          <w:p w14:paraId="30BD8FEB" w14:textId="77777777" w:rsidR="005A39AA" w:rsidRPr="00DC57C1" w:rsidRDefault="005A39AA" w:rsidP="005A39AA">
            <w:pPr>
              <w:rPr>
                <w:rFonts w:ascii="Courier New" w:hAnsi="Courier New" w:cs="Courier New"/>
                <w:sz w:val="20"/>
                <w:szCs w:val="20"/>
              </w:rPr>
            </w:pPr>
          </w:p>
          <w:p w14:paraId="7346E67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020430A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citation_id</w:t>
            </w:r>
            <w:proofErr w:type="spellEnd"/>
          </w:p>
          <w:p w14:paraId="75CA82C0" w14:textId="140E060B"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citation_database_id_</w:t>
            </w:r>
            <w:r w:rsidR="003C4C09">
              <w:rPr>
                <w:rFonts w:ascii="Courier New" w:hAnsi="Courier New" w:cs="Courier New"/>
                <w:sz w:val="20"/>
                <w:szCs w:val="20"/>
              </w:rPr>
              <w:t>CSD</w:t>
            </w:r>
            <w:proofErr w:type="spellEnd"/>
          </w:p>
          <w:p w14:paraId="7507000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MUMYIC</w:t>
            </w:r>
          </w:p>
          <w:p w14:paraId="2898FC4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MUNDAA</w:t>
            </w:r>
          </w:p>
          <w:p w14:paraId="1012699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MUMYUO</w:t>
            </w:r>
          </w:p>
          <w:p w14:paraId="2D6971C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MUMYEY</w:t>
            </w:r>
          </w:p>
          <w:p w14:paraId="413E309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lastRenderedPageBreak/>
              <w:t>5 MUMYAU</w:t>
            </w:r>
          </w:p>
          <w:p w14:paraId="09DBCAA9" w14:textId="77777777" w:rsidR="005A39AA" w:rsidRPr="00DC57C1" w:rsidRDefault="005A39AA" w:rsidP="005A39AA">
            <w:pPr>
              <w:rPr>
                <w:rFonts w:ascii="Courier New" w:hAnsi="Courier New" w:cs="Courier New"/>
                <w:sz w:val="20"/>
                <w:szCs w:val="20"/>
              </w:rPr>
            </w:pPr>
          </w:p>
          <w:p w14:paraId="4FFA5DC8"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52EC97D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_topol_occurrence.id</w:t>
            </w:r>
          </w:p>
          <w:p w14:paraId="59894F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topol_occurrence.net_id</w:t>
            </w:r>
            <w:proofErr w:type="spellEnd"/>
          </w:p>
          <w:p w14:paraId="03AE21F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w:t>
            </w:r>
            <w:proofErr w:type="gramStart"/>
            <w:r w:rsidRPr="00DC57C1">
              <w:rPr>
                <w:rFonts w:ascii="Courier New" w:hAnsi="Courier New" w:cs="Courier New"/>
                <w:sz w:val="20"/>
                <w:szCs w:val="20"/>
              </w:rPr>
              <w:t>occurrence.citation</w:t>
            </w:r>
            <w:proofErr w:type="gramEnd"/>
            <w:r w:rsidRPr="00DC57C1">
              <w:rPr>
                <w:rFonts w:ascii="Courier New" w:hAnsi="Courier New" w:cs="Courier New"/>
                <w:sz w:val="20"/>
                <w:szCs w:val="20"/>
              </w:rPr>
              <w:t>_id</w:t>
            </w:r>
            <w:proofErr w:type="spellEnd"/>
          </w:p>
          <w:p w14:paraId="4A5923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1 1 1</w:t>
            </w:r>
          </w:p>
          <w:p w14:paraId="58A6214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2 1 2</w:t>
            </w:r>
          </w:p>
          <w:p w14:paraId="78585F29"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3 1 3</w:t>
            </w:r>
          </w:p>
          <w:p w14:paraId="7147A01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4 1 4</w:t>
            </w:r>
          </w:p>
          <w:p w14:paraId="7A4F0841" w14:textId="7E6ABB46" w:rsidR="005A39AA" w:rsidRPr="00DC57C1" w:rsidRDefault="005A39AA" w:rsidP="005A39AA">
            <w:r w:rsidRPr="00DC57C1">
              <w:rPr>
                <w:rFonts w:ascii="Courier New" w:hAnsi="Courier New" w:cs="Courier New"/>
                <w:sz w:val="20"/>
                <w:szCs w:val="20"/>
              </w:rPr>
              <w:t>5 1 5</w:t>
            </w:r>
          </w:p>
        </w:tc>
      </w:tr>
    </w:tbl>
    <w:p w14:paraId="1EDE5CDF" w14:textId="77777777" w:rsidR="005A39AA" w:rsidRPr="00DC57C1" w:rsidRDefault="005A39AA"/>
    <w:p w14:paraId="00000077" w14:textId="68BAD509" w:rsidR="00AF213C" w:rsidRPr="00DC57C1" w:rsidRDefault="0095419D">
      <w:pPr>
        <w:rPr>
          <w:b/>
        </w:rPr>
      </w:pPr>
      <w:r w:rsidRPr="00DC57C1">
        <w:rPr>
          <w:b/>
        </w:rPr>
        <w:t>3.3. Development of the supporting software and databases</w:t>
      </w:r>
    </w:p>
    <w:p w14:paraId="00000078" w14:textId="25E30A1E" w:rsidR="00AF213C" w:rsidRPr="00DC57C1" w:rsidRDefault="0095419D">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hyperlink r:id="rId16" w:history="1">
        <w:r w:rsidR="00731246" w:rsidRPr="00DC57C1">
          <w:rPr>
            <w:rStyle w:val="Hyperlink"/>
          </w:rPr>
          <w:t>https://jmol.sourceforge.net</w:t>
        </w:r>
      </w:hyperlink>
      <w:r w:rsidR="00731246" w:rsidRPr="00DC57C1">
        <w:t xml:space="preserve">, </w:t>
      </w:r>
      <w:hyperlink r:id="rId17" w:history="1">
        <w:r w:rsidR="00731246" w:rsidRPr="00DC57C1">
          <w:rPr>
            <w:rStyle w:val="Hyperlink"/>
          </w:rPr>
          <w:t>https://github.com/BobHanson/Jmol-SwingJS</w:t>
        </w:r>
      </w:hyperlink>
      <w:r w:rsidR="00731246" w:rsidRPr="00DC57C1">
        <w:t xml:space="preserve">) </w:t>
      </w:r>
      <w:r w:rsidRPr="00DC57C1">
        <w:t xml:space="preserve"> can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w:t>
      </w:r>
      <w:r w:rsidR="00731246" w:rsidRPr="00DC57C1">
        <w:t xml:space="preserve">. Thus, </w:t>
      </w:r>
      <w:r w:rsidRPr="00DC57C1">
        <w:t xml:space="preserve">one can use the </w:t>
      </w:r>
      <w:proofErr w:type="spellStart"/>
      <w:r w:rsidRPr="00DC57C1">
        <w:t>topoCIF</w:t>
      </w:r>
      <w:proofErr w:type="spellEnd"/>
      <w:r w:rsidRPr="00DC57C1">
        <w:t xml:space="preserve"> format for exporting or importing information to or from these databases</w:t>
      </w:r>
      <w:r w:rsidR="00860627" w:rsidRPr="00DC57C1">
        <w:t>.</w:t>
      </w:r>
      <w:r w:rsidRPr="00DC57C1">
        <w:t xml:space="preserve"> </w:t>
      </w:r>
    </w:p>
    <w:p w14:paraId="678DBC92" w14:textId="77777777" w:rsidR="00B51DD2" w:rsidRPr="00DC57C1" w:rsidRDefault="00B51DD2">
      <w:pPr>
        <w:rPr>
          <w:b/>
        </w:rPr>
      </w:pPr>
      <w:r w:rsidRPr="00DC57C1">
        <w:rPr>
          <w:b/>
        </w:rPr>
        <w:br w:type="page"/>
      </w:r>
    </w:p>
    <w:p w14:paraId="00000079" w14:textId="1BBE1DE6" w:rsidR="00AF213C" w:rsidRPr="00DC57C1" w:rsidRDefault="0095419D">
      <w:pPr>
        <w:rPr>
          <w:b/>
        </w:rPr>
      </w:pPr>
      <w:r w:rsidRPr="00DC57C1">
        <w:rPr>
          <w:b/>
        </w:rPr>
        <w:lastRenderedPageBreak/>
        <w:t>4</w:t>
      </w:r>
      <w:sdt>
        <w:sdtPr>
          <w:tag w:val="goog_rdk_5"/>
          <w:id w:val="1508645126"/>
        </w:sdtPr>
        <w:sdtEndPr/>
        <w:sdtContent/>
      </w:sdt>
      <w:r w:rsidRPr="00DC57C1">
        <w:rPr>
          <w:b/>
        </w:rPr>
        <w:t>. Net Reconstruction from CIF Data</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35812329"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00A64BF9">
        <w:t xml:space="preserve"> or assigning the given fractional coordinates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hyperlink r:id="rId18" w:history="1">
        <w:r w:rsidRPr="00DC57C1">
          <w:rPr>
            <w:rStyle w:val="Hyperlink"/>
          </w:rPr>
          <w:t>https://sourceforge.net/p/jmol/code/HEAD/tree/trunk/Jmol/src/org/jmol/adapter/readers/cif/TopoCifParser.java</w:t>
        </w:r>
      </w:hyperlink>
      <w:r w:rsidRPr="00DC57C1">
        <w:t>) or GitHub (</w:t>
      </w:r>
      <w:hyperlink r:id="rId19" w:history="1">
        <w:r w:rsidR="004A1CD5" w:rsidRPr="00DC57C1">
          <w:rPr>
            <w:rStyle w:val="Hyperlink"/>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w:t>
      </w:r>
      <w:proofErr w:type="gramStart"/>
      <w:r w:rsidRPr="00DC57C1">
        <w:rPr>
          <w:i/>
        </w:rPr>
        <w:t>taxonomy</w:t>
      </w:r>
      <w:proofErr w:type="gramEnd"/>
      <w:r w:rsidRPr="00DC57C1">
        <w:rPr>
          <w:i/>
        </w:rPr>
        <w:t xml:space="preserve">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r w:rsidRPr="00DC57C1">
        <w:t xml:space="preserve">Aman,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 xml:space="preserve">Multilevel topological description of molecular packings in 1,2-benzothiazines.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w:t>
      </w:r>
      <w:proofErr w:type="spellStart"/>
      <w:r w:rsidRPr="00DC57C1">
        <w:t>Proserpio</w:t>
      </w:r>
      <w:proofErr w:type="spellEnd"/>
      <w:r w:rsidRPr="00DC57C1">
        <w:t xml:space="preserve">, D. M., Smit, B. (2018). </w:t>
      </w:r>
      <w:r w:rsidRPr="00DC57C1">
        <w:rPr>
          <w:i/>
        </w:rPr>
        <w:t xml:space="preserve">Distinguishing Metal-Organic Frameworks. </w:t>
      </w:r>
      <w:proofErr w:type="spellStart"/>
      <w:r w:rsidRPr="00DC57C1">
        <w:rPr>
          <w:i/>
        </w:rPr>
        <w:t>Cryst</w:t>
      </w:r>
      <w:proofErr w:type="spellEnd"/>
      <w:r w:rsidRPr="00DC57C1">
        <w:rPr>
          <w:i/>
        </w:rPr>
        <w:t>. Growth Des.</w:t>
      </w:r>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r w:rsidRPr="00DC57C1">
        <w:rPr>
          <w:i/>
        </w:rPr>
        <w:t xml:space="preserve">Voronoi-Dirichlet </w:t>
      </w:r>
      <w:proofErr w:type="spellStart"/>
      <w:r w:rsidRPr="00DC57C1">
        <w:rPr>
          <w:i/>
        </w:rPr>
        <w:t>polyhedra</w:t>
      </w:r>
      <w:proofErr w:type="spellEnd"/>
      <w:r w:rsidRPr="00DC57C1">
        <w:rPr>
          <w:i/>
        </w:rPr>
        <w:t xml:space="preserve"> in crystal chemistry: theory and applications. </w:t>
      </w:r>
      <w:proofErr w:type="spellStart"/>
      <w:r w:rsidRPr="00DC57C1">
        <w:rPr>
          <w:i/>
        </w:rPr>
        <w:t>Cryst</w:t>
      </w:r>
      <w:proofErr w:type="spellEnd"/>
      <w:r w:rsidRPr="00DC57C1">
        <w:rPr>
          <w:i/>
        </w:rPr>
        <w:t>.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r w:rsidRPr="00DC57C1">
        <w:rPr>
          <w:i/>
        </w:rPr>
        <w:t xml:space="preserve">Topological relations between three-dimensional periodic nets. I. </w:t>
      </w:r>
      <w:proofErr w:type="spellStart"/>
      <w:r w:rsidRPr="00DC57C1">
        <w:rPr>
          <w:i/>
        </w:rPr>
        <w:t>Uninodal</w:t>
      </w:r>
      <w:proofErr w:type="spellEnd"/>
      <w:r w:rsidRPr="00DC57C1">
        <w:rPr>
          <w:i/>
        </w:rPr>
        <w:t xml:space="preserve"> nets. Acta </w:t>
      </w:r>
      <w:proofErr w:type="spellStart"/>
      <w:r w:rsidRPr="00DC57C1">
        <w:rPr>
          <w:i/>
        </w:rPr>
        <w:t>Cryst</w:t>
      </w:r>
      <w:proofErr w:type="spellEnd"/>
      <w:r w:rsidRPr="00DC57C1">
        <w:rPr>
          <w:i/>
        </w:rPr>
        <w:t xml:space="preserve">. </w:t>
      </w:r>
      <w:r w:rsidRPr="00DC57C1">
        <w:rPr>
          <w:b/>
        </w:rPr>
        <w:t>A63</w:t>
      </w:r>
      <w:r w:rsidRPr="00DC57C1">
        <w:t>, 329–343.</w:t>
      </w:r>
    </w:p>
    <w:p w14:paraId="00000086" w14:textId="350E9F2E" w:rsidR="00AF213C" w:rsidRPr="00DC57C1" w:rsidRDefault="0095419D">
      <w:proofErr w:type="spellStart"/>
      <w:r w:rsidRPr="00DC57C1">
        <w:t>Blatov</w:t>
      </w:r>
      <w:proofErr w:type="spellEnd"/>
      <w:r w:rsidRPr="00DC57C1">
        <w:t xml:space="preserve">, V. A., Delgado-Friedrichs, O., O’Keeffe, M. &amp; </w:t>
      </w:r>
      <w:proofErr w:type="spellStart"/>
      <w:r w:rsidRPr="00DC57C1">
        <w:t>Proserpio</w:t>
      </w:r>
      <w:proofErr w:type="spellEnd"/>
      <w:r w:rsidRPr="00DC57C1">
        <w:t>, D. M.</w:t>
      </w:r>
      <w:r w:rsidR="00066922" w:rsidRPr="00DC57C1">
        <w:t xml:space="preserve"> </w:t>
      </w:r>
      <w:r w:rsidRPr="00DC57C1">
        <w:t xml:space="preserve">(2007).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Acta </w:t>
      </w:r>
      <w:proofErr w:type="spellStart"/>
      <w:r w:rsidRPr="00DC57C1">
        <w:rPr>
          <w:i/>
        </w:rPr>
        <w:t>Cryst</w:t>
      </w:r>
      <w:proofErr w:type="spellEnd"/>
      <w:r w:rsidRPr="00DC57C1">
        <w:t xml:space="preserve">. </w:t>
      </w:r>
      <w:r w:rsidRPr="00DC57C1">
        <w:rPr>
          <w:b/>
        </w:rPr>
        <w:t>A63</w:t>
      </w:r>
      <w:r w:rsidRPr="00DC57C1">
        <w:t>, 418-425.</w:t>
      </w:r>
    </w:p>
    <w:p w14:paraId="00000087" w14:textId="77777777" w:rsidR="00AF213C" w:rsidRPr="00DC57C1" w:rsidRDefault="0095419D">
      <w:proofErr w:type="spellStart"/>
      <w:r w:rsidRPr="00DC57C1">
        <w:t>Blatov</w:t>
      </w:r>
      <w:proofErr w:type="spellEnd"/>
      <w:r w:rsidRPr="00DC57C1">
        <w:t xml:space="preserve">, V.A., O’Keeffe, M. &amp; </w:t>
      </w:r>
      <w:proofErr w:type="spellStart"/>
      <w:r w:rsidRPr="00DC57C1">
        <w:t>Proserpio</w:t>
      </w:r>
      <w:proofErr w:type="spellEnd"/>
      <w:r w:rsidRPr="00DC57C1">
        <w:t xml:space="preserve">, D. M. (2010). </w:t>
      </w:r>
      <w:r w:rsidRPr="00DC57C1">
        <w:rPr>
          <w:i/>
        </w:rPr>
        <w:t xml:space="preserve">Vertex-, face-, point-, </w:t>
      </w:r>
      <w:proofErr w:type="spellStart"/>
      <w:r w:rsidRPr="00DC57C1">
        <w:rPr>
          <w:i/>
        </w:rPr>
        <w:t>Schläfli</w:t>
      </w:r>
      <w:proofErr w:type="spellEnd"/>
      <w:r w:rsidRPr="00DC57C1">
        <w:rPr>
          <w:i/>
        </w:rPr>
        <w:t xml:space="preserve">-, and Delaney-symbols in nets, </w:t>
      </w:r>
      <w:proofErr w:type="spellStart"/>
      <w:r w:rsidRPr="00DC57C1">
        <w:rPr>
          <w:i/>
        </w:rPr>
        <w:t>polyhedra</w:t>
      </w:r>
      <w:proofErr w:type="spellEnd"/>
      <w:r w:rsidRPr="00DC57C1">
        <w:rPr>
          <w:i/>
        </w:rPr>
        <w:t xml:space="preserve">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r w:rsidRPr="00DC57C1">
        <w:lastRenderedPageBreak/>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 xml:space="preserve">(2009). </w:t>
      </w:r>
      <w:r w:rsidRPr="00DC57C1">
        <w:rPr>
          <w:i/>
        </w:rPr>
        <w:t xml:space="preserve">Topological relations between three-dimensional periodic nets. I. Binodal nets. Acta </w:t>
      </w:r>
      <w:proofErr w:type="spellStart"/>
      <w:r w:rsidRPr="00DC57C1">
        <w:rPr>
          <w:i/>
        </w:rPr>
        <w:t>Cryst</w:t>
      </w:r>
      <w:proofErr w:type="spellEnd"/>
      <w:r w:rsidRPr="00DC57C1">
        <w:rPr>
          <w:i/>
        </w:rPr>
        <w:t xml:space="preserve">. </w:t>
      </w:r>
      <w:r w:rsidRPr="00DC57C1">
        <w:rPr>
          <w:b/>
        </w:rPr>
        <w:t>A65</w:t>
      </w:r>
      <w:r w:rsidRPr="00DC57C1">
        <w:t>, 202-212.</w:t>
      </w:r>
    </w:p>
    <w:p w14:paraId="00000089" w14:textId="77777777" w:rsidR="00AF213C" w:rsidRPr="00DC57C1" w:rsidRDefault="0095419D">
      <w:proofErr w:type="spellStart"/>
      <w:r w:rsidRPr="00DC57C1">
        <w:t>Blatov</w:t>
      </w:r>
      <w:proofErr w:type="spellEnd"/>
      <w:r w:rsidRPr="00DC57C1">
        <w:t xml:space="preserve">, V.A., Shevchenko, A.P. &amp; </w:t>
      </w:r>
      <w:proofErr w:type="spellStart"/>
      <w:r w:rsidRPr="00DC57C1">
        <w:t>Proserpio</w:t>
      </w:r>
      <w:proofErr w:type="spellEnd"/>
      <w:r w:rsidRPr="00DC57C1">
        <w:t xml:space="preserve">, D.M. (2014). </w:t>
      </w:r>
      <w:r w:rsidRPr="00DC57C1">
        <w:rPr>
          <w:i/>
        </w:rPr>
        <w:t xml:space="preserve">Applied topological analysis of crystal structures with the program package </w:t>
      </w:r>
      <w:proofErr w:type="spellStart"/>
      <w:r w:rsidRPr="00DC57C1">
        <w:rPr>
          <w:i/>
        </w:rPr>
        <w:t>ToposPro</w:t>
      </w:r>
      <w:proofErr w:type="spellEnd"/>
      <w:r w:rsidRPr="00DC57C1">
        <w:rPr>
          <w:i/>
        </w:rPr>
        <w:t xml:space="preserve">. </w:t>
      </w:r>
      <w:proofErr w:type="spellStart"/>
      <w:r w:rsidRPr="00DC57C1">
        <w:rPr>
          <w:i/>
        </w:rPr>
        <w:t>Cryst</w:t>
      </w:r>
      <w:proofErr w:type="spellEnd"/>
      <w:r w:rsidRPr="00DC57C1">
        <w:rPr>
          <w:i/>
        </w:rPr>
        <w:t>. Growth Des.</w:t>
      </w:r>
      <w:r w:rsidRPr="00DC57C1">
        <w:t xml:space="preserve"> </w:t>
      </w:r>
      <w:r w:rsidRPr="00DC57C1">
        <w:rPr>
          <w:b/>
        </w:rPr>
        <w:t>14</w:t>
      </w:r>
      <w:r w:rsidRPr="00DC57C1">
        <w:t>, 3576-3586.</w:t>
      </w:r>
    </w:p>
    <w:p w14:paraId="0000008A" w14:textId="77777777" w:rsidR="00AF213C" w:rsidRPr="00DC57C1" w:rsidRDefault="0095419D">
      <w:bookmarkStart w:id="42" w:name="_heading=h.gjdgxs" w:colFirst="0" w:colLast="0"/>
      <w:bookmarkEnd w:id="42"/>
      <w:r w:rsidRPr="00DC57C1">
        <w:t xml:space="preserve">Bonneau,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w:t>
      </w:r>
      <w:proofErr w:type="spellStart"/>
      <w:r w:rsidRPr="00DC57C1">
        <w:t>Bourne</w:t>
      </w:r>
      <w:proofErr w:type="spellEnd"/>
      <w:r w:rsidRPr="00DC57C1">
        <w:t xml:space="preserve">, S. A., Lah,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r w:rsidRPr="00DC57C1">
        <w:rPr>
          <w:i/>
        </w:rPr>
        <w:t>Cryst</w:t>
      </w:r>
      <w:proofErr w:type="spellEnd"/>
      <w:r w:rsidRPr="00DC57C1">
        <w:rPr>
          <w:i/>
        </w:rPr>
        <w: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 xml:space="preserve">Identification of and symmetry computation for crystal nets. Acta </w:t>
      </w:r>
      <w:proofErr w:type="spellStart"/>
      <w:r w:rsidRPr="00DC57C1">
        <w:rPr>
          <w:i/>
        </w:rPr>
        <w:t>Cryst</w:t>
      </w:r>
      <w:proofErr w:type="spellEnd"/>
      <w:r w:rsidRPr="00DC57C1">
        <w:rPr>
          <w:i/>
        </w:rPr>
        <w:t>.</w:t>
      </w:r>
      <w:r w:rsidRPr="00DC57C1">
        <w:t xml:space="preserve"> </w:t>
      </w:r>
      <w:r w:rsidRPr="00DC57C1">
        <w:rPr>
          <w:b/>
        </w:rPr>
        <w:t>A59</w:t>
      </w:r>
      <w:r w:rsidRPr="00DC57C1">
        <w:t>, 351-360.</w:t>
      </w:r>
    </w:p>
    <w:p w14:paraId="0000008C" w14:textId="77777777" w:rsidR="00AF213C" w:rsidRPr="00DC57C1" w:rsidRDefault="0095419D">
      <w:bookmarkStart w:id="43" w:name="_heading=h.30j0zll" w:colFirst="0" w:colLast="0"/>
      <w:bookmarkEnd w:id="43"/>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w:t>
      </w:r>
      <w:proofErr w:type="spellStart"/>
      <w:r w:rsidRPr="00DC57C1">
        <w:t>Proserpio</w:t>
      </w:r>
      <w:proofErr w:type="spellEnd"/>
      <w:r w:rsidRPr="00DC57C1">
        <w:t xml:space="preserve">, D. M., Treacy, M. M. J. &amp; </w:t>
      </w:r>
      <w:proofErr w:type="spellStart"/>
      <w:r w:rsidRPr="00DC57C1">
        <w:t>Yaghi</w:t>
      </w:r>
      <w:proofErr w:type="spellEnd"/>
      <w:r w:rsidRPr="00DC57C1">
        <w:t xml:space="preserve">,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Eon, J</w:t>
      </w:r>
      <w:proofErr w:type="gramStart"/>
      <w:r w:rsidRPr="00DC57C1">
        <w:t>-.G</w:t>
      </w:r>
      <w:proofErr w:type="gramEnd"/>
      <w:r w:rsidRPr="00DC57C1">
        <w:t xml:space="preserve"> (2016) </w:t>
      </w:r>
      <w:r w:rsidRPr="00DC57C1">
        <w:rPr>
          <w:i/>
        </w:rPr>
        <w:t>Topological features in crystal structures: a quotient graph assisted analysis of underlying nets and their embeddings.</w:t>
      </w:r>
      <w:r w:rsidRPr="00DC57C1">
        <w:t xml:space="preserve"> </w:t>
      </w:r>
      <w:r w:rsidRPr="00DC57C1">
        <w:rPr>
          <w:i/>
        </w:rPr>
        <w:t xml:space="preserve">Acta </w:t>
      </w:r>
      <w:proofErr w:type="spellStart"/>
      <w:r w:rsidRPr="00DC57C1">
        <w:rPr>
          <w:i/>
        </w:rPr>
        <w:t>Cryst</w:t>
      </w:r>
      <w:proofErr w:type="spellEnd"/>
      <w:r w:rsidRPr="00DC57C1">
        <w:rPr>
          <w:i/>
        </w:rPr>
        <w:t>.</w:t>
      </w:r>
      <w:r w:rsidRPr="00DC57C1">
        <w:t xml:space="preserve"> </w:t>
      </w:r>
      <w:r w:rsidRPr="00DC57C1">
        <w:rPr>
          <w:b/>
        </w:rPr>
        <w:t>A72</w:t>
      </w:r>
      <w:r w:rsidRPr="00DC57C1">
        <w:t>, 268-293.</w:t>
      </w:r>
    </w:p>
    <w:p w14:paraId="311FABF3" w14:textId="10C91D8A" w:rsidR="004375CA" w:rsidRPr="00DC57C1" w:rsidRDefault="004375CA">
      <w:proofErr w:type="spellStart"/>
      <w:r w:rsidRPr="00DC57C1">
        <w:t>Francl</w:t>
      </w:r>
      <w:proofErr w:type="spellEnd"/>
      <w:r w:rsidRPr="00DC57C1">
        <w:t xml:space="preserve">,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w:t>
      </w:r>
      <w:proofErr w:type="spellStart"/>
      <w:r w:rsidRPr="00DC57C1">
        <w:rPr>
          <w:i/>
        </w:rPr>
        <w:t>Cryst</w:t>
      </w:r>
      <w:proofErr w:type="spell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Acta </w:t>
      </w:r>
      <w:proofErr w:type="spellStart"/>
      <w:r w:rsidRPr="00DC57C1">
        <w:rPr>
          <w:i/>
        </w:rPr>
        <w:t>Cryst</w:t>
      </w:r>
      <w:proofErr w:type="spellEnd"/>
      <w:r w:rsidRPr="00DC57C1">
        <w:rPr>
          <w:i/>
        </w:rPr>
        <w:t xml:space="preserve">. </w:t>
      </w:r>
      <w:r w:rsidRPr="00DC57C1">
        <w:rPr>
          <w:b/>
        </w:rPr>
        <w:t>A65</w:t>
      </w:r>
      <w:r w:rsidRPr="00DC57C1">
        <w:t>, 81–108.</w:t>
      </w:r>
    </w:p>
    <w:p w14:paraId="00000091" w14:textId="77777777" w:rsidR="00AF213C" w:rsidRDefault="0095419D">
      <w:r w:rsidRPr="00DC57C1">
        <w:t xml:space="preserve">Shevchenko, A.P. &amp; </w:t>
      </w:r>
      <w:proofErr w:type="spellStart"/>
      <w:r w:rsidRPr="00DC57C1">
        <w:t>Blatov</w:t>
      </w:r>
      <w:proofErr w:type="spellEnd"/>
      <w:r w:rsidRPr="00DC57C1">
        <w:t xml:space="preserve">,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6002DB">
      <w:headerReference w:type="default" r:id="rId20"/>
      <w:footerReference w:type="default" r:id="rId21"/>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Robert Hanson" w:date="2021-10-02T04:33:00Z" w:initials="RH">
    <w:p w14:paraId="6A51962F" w14:textId="34009C22" w:rsidR="00404B60" w:rsidRDefault="00404B60">
      <w:pPr>
        <w:pStyle w:val="CommentText"/>
      </w:pPr>
      <w:r>
        <w:rPr>
          <w:rStyle w:val="CommentReference"/>
        </w:rPr>
        <w:annotationRef/>
      </w:r>
      <w:r w:rsidR="004F7256">
        <w:t>note</w:t>
      </w:r>
    </w:p>
  </w:comment>
  <w:comment w:id="36" w:author="Robert Hanson" w:date="2021-10-01T19:09:00Z" w:initials="RH">
    <w:p w14:paraId="0A6F9483" w14:textId="342C6580" w:rsidR="00346FFA" w:rsidRDefault="00346FFA">
      <w:pPr>
        <w:pStyle w:val="CommentText"/>
      </w:pPr>
      <w:r>
        <w:rPr>
          <w:rStyle w:val="CommentReference"/>
        </w:rPr>
        <w:annotationRef/>
      </w:r>
      <w:r w:rsidR="004F7256">
        <w:t>Note</w:t>
      </w:r>
    </w:p>
  </w:comment>
  <w:comment w:id="37" w:author="Robert Hanson" w:date="2021-10-02T04:30:00Z" w:initials="RH">
    <w:p w14:paraId="0C2DCFD2" w14:textId="579CC141" w:rsidR="00404B60" w:rsidRDefault="00404B60">
      <w:pPr>
        <w:pStyle w:val="CommentText"/>
      </w:pPr>
      <w:r>
        <w:rPr>
          <w:rStyle w:val="CommentReference"/>
        </w:rPr>
        <w:annotationRef/>
      </w:r>
      <w:r>
        <w:t>Do we need this language? It’s just one carbon in the “atomic network"</w:t>
      </w:r>
    </w:p>
    <w:p w14:paraId="33AEBF05" w14:textId="77777777" w:rsidR="00B81D77" w:rsidRDefault="00B81D77">
      <w:pPr>
        <w:pStyle w:val="CommentText"/>
      </w:pPr>
    </w:p>
  </w:comment>
  <w:comment w:id="38" w:author="Davide Maria Proserpio" w:date="2021-10-03T18:13:00Z" w:initials="DMP">
    <w:p w14:paraId="6900AA38" w14:textId="70B5A61B" w:rsidR="00B81D77" w:rsidRDefault="00B81D77">
      <w:pPr>
        <w:pStyle w:val="CommentText"/>
      </w:pPr>
      <w:r>
        <w:rPr>
          <w:rStyle w:val="CommentReference"/>
        </w:rPr>
        <w:annotationRef/>
      </w:r>
      <w:r>
        <w:t>YES all is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1962F" w15:done="0"/>
  <w15:commentEx w15:paraId="0A6F9483" w15:done="0"/>
  <w15:commentEx w15:paraId="33AEBF05" w15:done="0"/>
  <w15:commentEx w15:paraId="6900AA38" w15:paraIdParent="33AEBF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25FA7" w16cex:dateUtc="2021-10-02T09:33:00Z"/>
  <w16cex:commentExtensible w16cex:durableId="2501DB4E" w16cex:dateUtc="2021-10-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1962F" w16cid:durableId="25025FA7"/>
  <w16cid:commentId w16cid:paraId="0A6F9483" w16cid:durableId="2501DB4E"/>
  <w16cid:commentId w16cid:paraId="33AEBF05" w16cid:durableId="25052388"/>
  <w16cid:commentId w16cid:paraId="6900AA38" w16cid:durableId="250523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E4AB6" w14:textId="77777777" w:rsidR="00B37679" w:rsidRDefault="00B37679" w:rsidP="008F35D9">
      <w:pPr>
        <w:spacing w:after="0" w:line="240" w:lineRule="auto"/>
      </w:pPr>
      <w:r>
        <w:separator/>
      </w:r>
    </w:p>
  </w:endnote>
  <w:endnote w:type="continuationSeparator" w:id="0">
    <w:p w14:paraId="3B28990F" w14:textId="77777777" w:rsidR="00B37679" w:rsidRDefault="00B37679" w:rsidP="008F35D9">
      <w:pPr>
        <w:spacing w:after="0" w:line="240" w:lineRule="auto"/>
      </w:pPr>
      <w:r>
        <w:continuationSeparator/>
      </w:r>
    </w:p>
  </w:endnote>
  <w:endnote w:type="continuationNotice" w:id="1">
    <w:p w14:paraId="3FB4C357" w14:textId="77777777" w:rsidR="00B37679" w:rsidRDefault="00B37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64665CF9" w:rsidR="008F35D9" w:rsidRDefault="008F35D9">
        <w:pPr>
          <w:pStyle w:val="Footer"/>
          <w:jc w:val="right"/>
        </w:pPr>
        <w:r>
          <w:fldChar w:fldCharType="begin"/>
        </w:r>
        <w:r>
          <w:instrText>PAGE   \* MERGEFORMAT</w:instrText>
        </w:r>
        <w:r>
          <w:fldChar w:fldCharType="separate"/>
        </w:r>
        <w:r w:rsidR="000003E9" w:rsidRPr="000003E9">
          <w:rPr>
            <w:noProof/>
            <w:lang w:val="ru-RU"/>
          </w:rPr>
          <w:t>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FB6F" w14:textId="77777777" w:rsidR="00B37679" w:rsidRDefault="00B37679" w:rsidP="008F35D9">
      <w:pPr>
        <w:spacing w:after="0" w:line="240" w:lineRule="auto"/>
      </w:pPr>
      <w:r>
        <w:separator/>
      </w:r>
    </w:p>
  </w:footnote>
  <w:footnote w:type="continuationSeparator" w:id="0">
    <w:p w14:paraId="37AFB008" w14:textId="77777777" w:rsidR="00B37679" w:rsidRDefault="00B37679" w:rsidP="008F35D9">
      <w:pPr>
        <w:spacing w:after="0" w:line="240" w:lineRule="auto"/>
      </w:pPr>
      <w:r>
        <w:continuationSeparator/>
      </w:r>
    </w:p>
  </w:footnote>
  <w:footnote w:type="continuationNotice" w:id="1">
    <w:p w14:paraId="43884D14" w14:textId="77777777" w:rsidR="00B37679" w:rsidRDefault="00B37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rson w15:author="Davide Maria Proserpio">
    <w15:presenceInfo w15:providerId="None" w15:userId="Davide Maria Proserp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61136"/>
    <w:rsid w:val="00066922"/>
    <w:rsid w:val="00091306"/>
    <w:rsid w:val="000A5BFC"/>
    <w:rsid w:val="000B5CAF"/>
    <w:rsid w:val="000F65D1"/>
    <w:rsid w:val="0010597C"/>
    <w:rsid w:val="00136621"/>
    <w:rsid w:val="00171C81"/>
    <w:rsid w:val="00177A94"/>
    <w:rsid w:val="00194B77"/>
    <w:rsid w:val="001A5679"/>
    <w:rsid w:val="001B5F10"/>
    <w:rsid w:val="001F7A92"/>
    <w:rsid w:val="00250424"/>
    <w:rsid w:val="002543E1"/>
    <w:rsid w:val="00280059"/>
    <w:rsid w:val="00297F58"/>
    <w:rsid w:val="002C4EB8"/>
    <w:rsid w:val="0030374F"/>
    <w:rsid w:val="0030594A"/>
    <w:rsid w:val="00305CB4"/>
    <w:rsid w:val="0031024A"/>
    <w:rsid w:val="003312F1"/>
    <w:rsid w:val="00346FFA"/>
    <w:rsid w:val="00353DF5"/>
    <w:rsid w:val="0036638F"/>
    <w:rsid w:val="003866A2"/>
    <w:rsid w:val="003C1685"/>
    <w:rsid w:val="003C4C09"/>
    <w:rsid w:val="003E582A"/>
    <w:rsid w:val="00404B60"/>
    <w:rsid w:val="0040794E"/>
    <w:rsid w:val="00436FC7"/>
    <w:rsid w:val="004375CA"/>
    <w:rsid w:val="00450182"/>
    <w:rsid w:val="00461C8D"/>
    <w:rsid w:val="0049749F"/>
    <w:rsid w:val="004A1CD5"/>
    <w:rsid w:val="004E012E"/>
    <w:rsid w:val="004F7256"/>
    <w:rsid w:val="00501B12"/>
    <w:rsid w:val="0050565E"/>
    <w:rsid w:val="00543E2C"/>
    <w:rsid w:val="005541E5"/>
    <w:rsid w:val="00556E8B"/>
    <w:rsid w:val="005870D0"/>
    <w:rsid w:val="005A39AA"/>
    <w:rsid w:val="005B5776"/>
    <w:rsid w:val="005C26D7"/>
    <w:rsid w:val="005E721F"/>
    <w:rsid w:val="005F314C"/>
    <w:rsid w:val="006002DB"/>
    <w:rsid w:val="0062043A"/>
    <w:rsid w:val="00621693"/>
    <w:rsid w:val="00650486"/>
    <w:rsid w:val="00651805"/>
    <w:rsid w:val="006675D3"/>
    <w:rsid w:val="006811C3"/>
    <w:rsid w:val="00683583"/>
    <w:rsid w:val="00696DA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75795"/>
    <w:rsid w:val="00876324"/>
    <w:rsid w:val="00894737"/>
    <w:rsid w:val="008A3ED4"/>
    <w:rsid w:val="008B0A1C"/>
    <w:rsid w:val="008D4703"/>
    <w:rsid w:val="008F35D9"/>
    <w:rsid w:val="009006B0"/>
    <w:rsid w:val="00935761"/>
    <w:rsid w:val="00936812"/>
    <w:rsid w:val="0095419D"/>
    <w:rsid w:val="0095515B"/>
    <w:rsid w:val="009957C0"/>
    <w:rsid w:val="009A2A02"/>
    <w:rsid w:val="009C1FF4"/>
    <w:rsid w:val="009C4D63"/>
    <w:rsid w:val="009E09DA"/>
    <w:rsid w:val="009E7800"/>
    <w:rsid w:val="00A20057"/>
    <w:rsid w:val="00A64BF9"/>
    <w:rsid w:val="00A70BCB"/>
    <w:rsid w:val="00A73E4B"/>
    <w:rsid w:val="00A82A5F"/>
    <w:rsid w:val="00A8738E"/>
    <w:rsid w:val="00AA3762"/>
    <w:rsid w:val="00AA6D4A"/>
    <w:rsid w:val="00AB02E2"/>
    <w:rsid w:val="00AC48CF"/>
    <w:rsid w:val="00AD2BE9"/>
    <w:rsid w:val="00AD5FED"/>
    <w:rsid w:val="00AF213C"/>
    <w:rsid w:val="00B12F23"/>
    <w:rsid w:val="00B142D0"/>
    <w:rsid w:val="00B37679"/>
    <w:rsid w:val="00B37C89"/>
    <w:rsid w:val="00B51DD2"/>
    <w:rsid w:val="00B81D77"/>
    <w:rsid w:val="00BB15E4"/>
    <w:rsid w:val="00BC3E16"/>
    <w:rsid w:val="00BE70CF"/>
    <w:rsid w:val="00C002D8"/>
    <w:rsid w:val="00C031BA"/>
    <w:rsid w:val="00C10BFC"/>
    <w:rsid w:val="00C36B48"/>
    <w:rsid w:val="00C453CC"/>
    <w:rsid w:val="00C53D8B"/>
    <w:rsid w:val="00C61235"/>
    <w:rsid w:val="00C767AF"/>
    <w:rsid w:val="00C8061E"/>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01E2"/>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D10B4"/>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yperlink" Target="https://sourceforge.net/p/jmol/code/HEAD/tree/trunk/Jmol/src/org/jmol/adapter/readers/cif/TopoCifParser.java"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github.com/BobHanson/Jmol-SwingJS" TargetMode="External"/><Relationship Id="rId2" Type="http://schemas.openxmlformats.org/officeDocument/2006/relationships/customXml" Target="../customXml/item2.xml"/><Relationship Id="rId16" Type="http://schemas.openxmlformats.org/officeDocument/2006/relationships/hyperlink" Target="https://jmol.sourceforge.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COMCIFS/TopoCif/blob/master/examples/mof5-v2d-three_nets.cif"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github.com/BobHanson/Jmol-SwingJS/blob/master/src/org/jmol/adapter/readers/cif/TopoCifParser.java"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D7170B92-F056-4D45-88D6-D1C393FA29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4194</Words>
  <Characters>23908</Characters>
  <Application>Microsoft Office Word</Application>
  <DocSecurity>0</DocSecurity>
  <Lines>199</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2</cp:revision>
  <dcterms:created xsi:type="dcterms:W3CDTF">2021-10-04T12:05:00Z</dcterms:created>
  <dcterms:modified xsi:type="dcterms:W3CDTF">2021-10-04T12:05:00Z</dcterms:modified>
</cp:coreProperties>
</file>