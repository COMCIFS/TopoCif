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6C1F" w14:textId="77777777" w:rsidR="00094D51" w:rsidRPr="00611F27" w:rsidRDefault="00386DE2" w:rsidP="00611F27">
      <w:pPr>
        <w:jc w:val="center"/>
        <w:rPr>
          <w:b/>
          <w:sz w:val="32"/>
          <w:szCs w:val="32"/>
          <w:lang w:val="en-US"/>
        </w:rPr>
      </w:pPr>
      <w:r w:rsidRPr="00611F27">
        <w:rPr>
          <w:b/>
          <w:sz w:val="32"/>
          <w:szCs w:val="32"/>
          <w:lang w:val="en-US"/>
        </w:rPr>
        <w:t>Classification and use of topological data</w:t>
      </w:r>
    </w:p>
    <w:p w14:paraId="2B43A4C6" w14:textId="77777777" w:rsidR="00386DE2" w:rsidRDefault="00386DE2" w:rsidP="00611F27">
      <w:pPr>
        <w:jc w:val="center"/>
        <w:rPr>
          <w:lang w:val="en-US"/>
        </w:rPr>
      </w:pPr>
      <w:r>
        <w:rPr>
          <w:lang w:val="en-US"/>
        </w:rPr>
        <w:t xml:space="preserve">By V. A. </w:t>
      </w:r>
      <w:proofErr w:type="spellStart"/>
      <w:r>
        <w:rPr>
          <w:lang w:val="en-US"/>
        </w:rPr>
        <w:t>Blatov</w:t>
      </w:r>
      <w:proofErr w:type="spellEnd"/>
      <w:r>
        <w:rPr>
          <w:lang w:val="en-US"/>
        </w:rPr>
        <w:t xml:space="preserve">, D. M. </w:t>
      </w:r>
      <w:proofErr w:type="spellStart"/>
      <w:r>
        <w:rPr>
          <w:lang w:val="en-US"/>
        </w:rPr>
        <w:t>Proserpio</w:t>
      </w:r>
      <w:proofErr w:type="spellEnd"/>
      <w:r>
        <w:rPr>
          <w:lang w:val="en-US"/>
        </w:rPr>
        <w:t xml:space="preserve"> and R. M. </w:t>
      </w:r>
      <w:r w:rsidRPr="00386DE2">
        <w:rPr>
          <w:lang w:val="en-US"/>
        </w:rPr>
        <w:t>Hanson</w:t>
      </w:r>
    </w:p>
    <w:p w14:paraId="5D150CA8" w14:textId="77777777" w:rsidR="00386DE2" w:rsidRPr="005D4971" w:rsidRDefault="000E7077">
      <w:pPr>
        <w:rPr>
          <w:b/>
          <w:lang w:val="en-US"/>
        </w:rPr>
      </w:pPr>
      <w:r>
        <w:rPr>
          <w:b/>
          <w:lang w:val="en-US"/>
        </w:rPr>
        <w:t xml:space="preserve">1. </w:t>
      </w:r>
      <w:r w:rsidR="00386DE2" w:rsidRPr="005D4971">
        <w:rPr>
          <w:b/>
          <w:lang w:val="en-US"/>
        </w:rPr>
        <w:t>Introduction</w:t>
      </w:r>
    </w:p>
    <w:p w14:paraId="0B9362E0" w14:textId="579DB15E" w:rsidR="00386DE2" w:rsidRDefault="00942B78" w:rsidP="007E4EBB">
      <w:pPr>
        <w:rPr>
          <w:lang w:val="en-US"/>
        </w:rPr>
      </w:pPr>
      <w:r w:rsidRPr="00FC1B75">
        <w:rPr>
          <w:lang w:val="en-US"/>
        </w:rPr>
        <w:t>Raw</w:t>
      </w:r>
      <w:r w:rsidR="00B40560" w:rsidRPr="00FC1B75">
        <w:rPr>
          <w:lang w:val="en-US"/>
        </w:rPr>
        <w:t xml:space="preserve"> crystallographic</w:t>
      </w:r>
      <w:r w:rsidR="00B40560">
        <w:rPr>
          <w:lang w:val="en-US"/>
        </w:rPr>
        <w:t xml:space="preserve"> data</w:t>
      </w:r>
      <w:ins w:id="0" w:author="Robert Hanson" w:date="2021-04-24T18:27:00Z">
        <w:r w:rsidR="004270C7">
          <w:rPr>
            <w:lang w:val="en-US"/>
          </w:rPr>
          <w:t xml:space="preserve"> </w:t>
        </w:r>
      </w:ins>
      <w:del w:id="1" w:author="Robert Hanson" w:date="2021-04-24T18:27:00Z">
        <w:r w:rsidR="00B40560" w:rsidDel="004270C7">
          <w:rPr>
            <w:lang w:val="en-US"/>
          </w:rPr>
          <w:delText xml:space="preserve">, which are </w:delText>
        </w:r>
      </w:del>
      <w:r w:rsidR="00B40560">
        <w:rPr>
          <w:lang w:val="en-US"/>
        </w:rPr>
        <w:t>obtained from experiment or theoretical modeling</w:t>
      </w:r>
      <w:del w:id="2" w:author="Robert Hanson" w:date="2021-04-24T18:27:00Z">
        <w:r w:rsidR="00B40560" w:rsidDel="004270C7">
          <w:rPr>
            <w:lang w:val="en-US"/>
          </w:rPr>
          <w:delText>,</w:delText>
        </w:r>
      </w:del>
      <w:r w:rsidR="00B40560">
        <w:rPr>
          <w:lang w:val="en-US"/>
        </w:rPr>
        <w:t xml:space="preserve"> contain no information on the crystal structure connectivity. However, this information, which </w:t>
      </w:r>
      <w:ins w:id="3" w:author="Robert Hanson" w:date="2021-04-24T18:27:00Z">
        <w:r w:rsidR="004270C7">
          <w:rPr>
            <w:lang w:val="en-US"/>
          </w:rPr>
          <w:t>might</w:t>
        </w:r>
      </w:ins>
      <w:del w:id="4" w:author="Robert Hanson" w:date="2021-04-24T18:27:00Z">
        <w:r w:rsidR="00B40560" w:rsidDel="004270C7">
          <w:rPr>
            <w:lang w:val="en-US"/>
          </w:rPr>
          <w:delText>should</w:delText>
        </w:r>
      </w:del>
      <w:r w:rsidR="00B40560">
        <w:rPr>
          <w:lang w:val="en-US"/>
        </w:rPr>
        <w:t xml:space="preserve"> describe all </w:t>
      </w:r>
      <w:ins w:id="5" w:author="Robert Hanson" w:date="2021-04-24T18:28:00Z">
        <w:r w:rsidR="004270C7">
          <w:rPr>
            <w:lang w:val="en-US"/>
          </w:rPr>
          <w:t>sorts</w:t>
        </w:r>
      </w:ins>
      <w:del w:id="6" w:author="Robert Hanson" w:date="2021-04-24T18:28:00Z">
        <w:r w:rsidR="00B40560" w:rsidDel="004270C7">
          <w:rPr>
            <w:lang w:val="en-US"/>
          </w:rPr>
          <w:delText>kinds</w:delText>
        </w:r>
      </w:del>
      <w:r w:rsidR="00B40560">
        <w:rPr>
          <w:lang w:val="en-US"/>
        </w:rPr>
        <w:t xml:space="preserve"> of interatomic bonding, is crucial </w:t>
      </w:r>
      <w:r w:rsidR="00AF3D5F">
        <w:rPr>
          <w:lang w:val="en-US"/>
        </w:rPr>
        <w:t xml:space="preserve">for many tasks of crystal chemistry and materials science, such as classification, comparative analysis, </w:t>
      </w:r>
      <w:r w:rsidR="007E4EBB">
        <w:rPr>
          <w:lang w:val="en-US"/>
        </w:rPr>
        <w:t xml:space="preserve">modeling of crystal growth and assembling, as well as search for correlations </w:t>
      </w:r>
      <w:commentRangeStart w:id="7"/>
      <w:r w:rsidR="007E4EBB">
        <w:rPr>
          <w:lang w:val="en-US"/>
        </w:rPr>
        <w:t>between</w:t>
      </w:r>
      <w:commentRangeEnd w:id="7"/>
      <w:r w:rsidR="00A16740">
        <w:rPr>
          <w:rStyle w:val="CommentReference"/>
        </w:rPr>
        <w:commentReference w:id="7"/>
      </w:r>
      <w:r w:rsidR="007E4EBB">
        <w:rPr>
          <w:lang w:val="en-US"/>
        </w:rPr>
        <w:t xml:space="preserve"> crystal composition, </w:t>
      </w:r>
      <w:proofErr w:type="gramStart"/>
      <w:r w:rsidR="007E4EBB">
        <w:rPr>
          <w:lang w:val="en-US"/>
        </w:rPr>
        <w:t>structure</w:t>
      </w:r>
      <w:proofErr w:type="gramEnd"/>
      <w:r w:rsidR="007E4EBB">
        <w:rPr>
          <w:lang w:val="en-US"/>
        </w:rPr>
        <w:t xml:space="preserve"> and properties. </w:t>
      </w:r>
      <w:proofErr w:type="gramStart"/>
      <w:r w:rsidR="00492AD4">
        <w:rPr>
          <w:lang w:val="en-US"/>
        </w:rPr>
        <w:t>Similar to</w:t>
      </w:r>
      <w:proofErr w:type="gramEnd"/>
      <w:r w:rsidR="00492AD4">
        <w:rPr>
          <w:lang w:val="en-US"/>
        </w:rPr>
        <w:t xml:space="preserve"> molecular graphs, which are widespread in organic chemistry, crystal structure can be represented as a three-periodic graph, </w:t>
      </w:r>
      <w:r w:rsidR="00492AD4" w:rsidRPr="00FC1B75">
        <w:rPr>
          <w:lang w:val="en-US"/>
        </w:rPr>
        <w:t>which is usually called</w:t>
      </w:r>
      <w:ins w:id="8" w:author="Robert Hanson" w:date="2021-04-24T16:41:00Z">
        <w:r w:rsidR="00A12FEC">
          <w:rPr>
            <w:lang w:val="en-US"/>
          </w:rPr>
          <w:t xml:space="preserve"> a</w:t>
        </w:r>
      </w:ins>
      <w:r w:rsidR="00492AD4" w:rsidRPr="00FC1B75">
        <w:rPr>
          <w:lang w:val="en-US"/>
        </w:rPr>
        <w:t xml:space="preserve"> </w:t>
      </w:r>
      <w:r w:rsidR="00492AD4" w:rsidRPr="00FC1B75">
        <w:rPr>
          <w:i/>
          <w:lang w:val="en-US"/>
        </w:rPr>
        <w:t>net</w:t>
      </w:r>
      <w:r w:rsidR="00712AA1" w:rsidRPr="00FC1B75">
        <w:rPr>
          <w:lang w:val="en-US"/>
        </w:rPr>
        <w:t xml:space="preserve"> (</w:t>
      </w:r>
      <w:r w:rsidR="00712AA1" w:rsidRPr="00FC1B75">
        <w:rPr>
          <w:lang w:val="it-IT"/>
        </w:rPr>
        <w:t>Delgado-Friedrichs &amp; O’Keeffe, 200</w:t>
      </w:r>
      <w:r w:rsidR="00712AA1" w:rsidRPr="00FC1B75">
        <w:rPr>
          <w:lang w:val="en-US"/>
        </w:rPr>
        <w:t>5</w:t>
      </w:r>
      <w:r w:rsidR="0046073F" w:rsidRPr="00FC1B75">
        <w:rPr>
          <w:lang w:val="en-US"/>
        </w:rPr>
        <w:t xml:space="preserve">; </w:t>
      </w:r>
      <w:r w:rsidR="0046073F" w:rsidRPr="00FC1B75">
        <w:rPr>
          <w:lang w:val="it-IT"/>
        </w:rPr>
        <w:t>Delgado-Friedrichs</w:t>
      </w:r>
      <w:r w:rsidR="0046073F" w:rsidRPr="00FC1B75">
        <w:rPr>
          <w:lang w:val="en-US"/>
        </w:rPr>
        <w:t xml:space="preserve"> </w:t>
      </w:r>
      <w:r w:rsidR="0046073F" w:rsidRPr="00FC1B75">
        <w:rPr>
          <w:i/>
          <w:lang w:val="en-US"/>
        </w:rPr>
        <w:t>et al</w:t>
      </w:r>
      <w:r w:rsidR="0046073F" w:rsidRPr="00FC1B75">
        <w:rPr>
          <w:lang w:val="en-US"/>
        </w:rPr>
        <w:t>., 2005</w:t>
      </w:r>
      <w:r w:rsidR="00712AA1" w:rsidRPr="00FC1B75">
        <w:rPr>
          <w:lang w:val="en-US"/>
        </w:rPr>
        <w:t>)</w:t>
      </w:r>
      <w:r w:rsidR="00492AD4" w:rsidRPr="00FC1B75">
        <w:rPr>
          <w:lang w:val="en-US"/>
        </w:rPr>
        <w:t>. Unlike</w:t>
      </w:r>
      <w:r w:rsidR="00492AD4">
        <w:rPr>
          <w:lang w:val="en-US"/>
        </w:rPr>
        <w:t xml:space="preserve"> molecular graphs, nets are infinite and require special methods of description. </w:t>
      </w:r>
      <w:ins w:id="9" w:author="Robert Hanson" w:date="2021-04-24T18:29:00Z">
        <w:r w:rsidR="004270C7">
          <w:rPr>
            <w:lang w:val="en-US"/>
          </w:rPr>
          <w:t>Such</w:t>
        </w:r>
      </w:ins>
      <w:commentRangeStart w:id="10"/>
      <w:del w:id="11" w:author="Robert Hanson" w:date="2021-04-24T18:29:00Z">
        <w:r w:rsidR="00492AD4" w:rsidDel="004270C7">
          <w:rPr>
            <w:lang w:val="en-US"/>
          </w:rPr>
          <w:delText>This</w:delText>
        </w:r>
      </w:del>
      <w:r w:rsidR="00B40560">
        <w:rPr>
          <w:lang w:val="en-US"/>
        </w:rPr>
        <w:t xml:space="preserve"> </w:t>
      </w:r>
      <w:r w:rsidR="007E4EBB">
        <w:rPr>
          <w:lang w:val="en-US"/>
        </w:rPr>
        <w:t>description</w:t>
      </w:r>
      <w:ins w:id="12" w:author="Robert Hanson" w:date="2021-04-24T18:29:00Z">
        <w:r w:rsidR="004270C7">
          <w:rPr>
            <w:lang w:val="en-US"/>
          </w:rPr>
          <w:t>s</w:t>
        </w:r>
      </w:ins>
      <w:r w:rsidR="007E4EBB">
        <w:rPr>
          <w:lang w:val="en-US"/>
        </w:rPr>
        <w:t xml:space="preserve"> </w:t>
      </w:r>
      <w:ins w:id="13" w:author="Robert Hanson" w:date="2021-04-24T18:29:00Z">
        <w:r w:rsidR="004270C7">
          <w:rPr>
            <w:lang w:val="en-US"/>
          </w:rPr>
          <w:t xml:space="preserve">have </w:t>
        </w:r>
      </w:ins>
      <w:r w:rsidR="007E4EBB">
        <w:rPr>
          <w:lang w:val="en-US"/>
        </w:rPr>
        <w:t>become</w:t>
      </w:r>
      <w:del w:id="14" w:author="Robert Hanson" w:date="2021-04-24T18:29:00Z">
        <w:r w:rsidR="007E4EBB" w:rsidDel="004270C7">
          <w:rPr>
            <w:lang w:val="en-US"/>
          </w:rPr>
          <w:delText>s</w:delText>
        </w:r>
      </w:del>
      <w:r w:rsidR="007E4EBB">
        <w:rPr>
          <w:lang w:val="en-US"/>
        </w:rPr>
        <w:t xml:space="preserve"> </w:t>
      </w:r>
      <w:ins w:id="15" w:author="Robert Hanson" w:date="2021-04-24T18:29:00Z">
        <w:r w:rsidR="004270C7">
          <w:rPr>
            <w:lang w:val="en-US"/>
          </w:rPr>
          <w:t>increasingly</w:t>
        </w:r>
      </w:ins>
      <w:del w:id="16" w:author="Robert Hanson" w:date="2021-04-24T18:29:00Z">
        <w:r w:rsidR="007E4EBB" w:rsidDel="004270C7">
          <w:rPr>
            <w:lang w:val="en-US"/>
          </w:rPr>
          <w:delText>more and more</w:delText>
        </w:r>
      </w:del>
      <w:r w:rsidR="007E4EBB">
        <w:rPr>
          <w:lang w:val="en-US"/>
        </w:rPr>
        <w:t xml:space="preserve"> common in routine </w:t>
      </w:r>
      <w:r w:rsidR="00B40560">
        <w:rPr>
          <w:lang w:val="en-US"/>
        </w:rPr>
        <w:t>crystal structure</w:t>
      </w:r>
      <w:r w:rsidR="007E4EBB">
        <w:rPr>
          <w:lang w:val="en-US"/>
        </w:rPr>
        <w:t xml:space="preserve"> determination</w:t>
      </w:r>
      <w:r w:rsidR="00B40560">
        <w:rPr>
          <w:lang w:val="en-US"/>
        </w:rPr>
        <w:t>s</w:t>
      </w:r>
      <w:del w:id="17" w:author="Robert Hanson" w:date="2021-04-24T18:29:00Z">
        <w:r w:rsidR="00B40560" w:rsidDel="004270C7">
          <w:rPr>
            <w:lang w:val="en-US"/>
          </w:rPr>
          <w:delText xml:space="preserve"> </w:delText>
        </w:r>
        <w:r w:rsidR="007E4EBB" w:rsidDel="004270C7">
          <w:rPr>
            <w:lang w:val="en-US"/>
          </w:rPr>
          <w:delText>and</w:delText>
        </w:r>
      </w:del>
      <w:del w:id="18" w:author="Robert Hanson" w:date="2021-04-24T18:30:00Z">
        <w:r w:rsidR="007E4EBB" w:rsidDel="004270C7">
          <w:rPr>
            <w:lang w:val="en-US"/>
          </w:rPr>
          <w:delText xml:space="preserve"> usually follow</w:delText>
        </w:r>
      </w:del>
      <w:del w:id="19" w:author="Robert Hanson" w:date="2021-04-24T18:29:00Z">
        <w:r w:rsidR="007E4EBB" w:rsidDel="004270C7">
          <w:rPr>
            <w:lang w:val="en-US"/>
          </w:rPr>
          <w:delText>s</w:delText>
        </w:r>
      </w:del>
      <w:del w:id="20" w:author="Robert Hanson" w:date="2021-04-24T18:30:00Z">
        <w:r w:rsidR="007E4EBB" w:rsidDel="004270C7">
          <w:rPr>
            <w:lang w:val="en-US"/>
          </w:rPr>
          <w:delText xml:space="preserve"> the standard crystallographic description</w:delText>
        </w:r>
      </w:del>
      <w:r w:rsidR="007E4EBB">
        <w:rPr>
          <w:lang w:val="en-US"/>
        </w:rPr>
        <w:t>.</w:t>
      </w:r>
      <w:commentRangeEnd w:id="10"/>
      <w:r w:rsidR="00A12FEC">
        <w:rPr>
          <w:rStyle w:val="CommentReference"/>
        </w:rPr>
        <w:commentReference w:id="10"/>
      </w:r>
      <w:r w:rsidR="007E4EBB">
        <w:rPr>
          <w:lang w:val="en-US"/>
        </w:rPr>
        <w:t xml:space="preserve"> Many topological descriptors</w:t>
      </w:r>
      <w:ins w:id="21" w:author="Robert Hanson" w:date="2021-04-24T18:30:00Z">
        <w:r w:rsidR="004270C7">
          <w:rPr>
            <w:lang w:val="en-US"/>
          </w:rPr>
          <w:t xml:space="preserve"> have been</w:t>
        </w:r>
      </w:ins>
      <w:del w:id="22" w:author="Robert Hanson" w:date="2021-04-24T18:30:00Z">
        <w:r w:rsidR="007E4EBB" w:rsidDel="004270C7">
          <w:rPr>
            <w:lang w:val="en-US"/>
          </w:rPr>
          <w:delText xml:space="preserve"> </w:delText>
        </w:r>
        <w:commentRangeStart w:id="23"/>
        <w:r w:rsidR="007E4EBB" w:rsidDel="004270C7">
          <w:rPr>
            <w:lang w:val="en-US"/>
          </w:rPr>
          <w:delText>were</w:delText>
        </w:r>
      </w:del>
      <w:commentRangeEnd w:id="23"/>
      <w:r w:rsidR="00A12FEC">
        <w:rPr>
          <w:rStyle w:val="CommentReference"/>
        </w:rPr>
        <w:commentReference w:id="23"/>
      </w:r>
      <w:r w:rsidR="007E4EBB">
        <w:rPr>
          <w:lang w:val="en-US"/>
        </w:rPr>
        <w:t xml:space="preserve"> proposed</w:t>
      </w:r>
      <w:r w:rsidR="00492AD4">
        <w:rPr>
          <w:lang w:val="en-US"/>
        </w:rPr>
        <w:t xml:space="preserve"> for nets</w:t>
      </w:r>
      <w:r w:rsidR="007E4EBB">
        <w:rPr>
          <w:lang w:val="en-US"/>
        </w:rPr>
        <w:t xml:space="preserve">, </w:t>
      </w:r>
      <w:ins w:id="24" w:author="Robert Hanson" w:date="2021-04-24T18:30:00Z">
        <w:r w:rsidR="004270C7">
          <w:rPr>
            <w:lang w:val="en-US"/>
          </w:rPr>
          <w:t xml:space="preserve">all of which </w:t>
        </w:r>
      </w:ins>
      <w:commentRangeStart w:id="25"/>
      <w:del w:id="26" w:author="Robert Hanson" w:date="2021-04-24T18:30:00Z">
        <w:r w:rsidR="007E4EBB" w:rsidDel="004270C7">
          <w:rPr>
            <w:lang w:val="en-US"/>
          </w:rPr>
          <w:delText xml:space="preserve">and all of them </w:delText>
        </w:r>
      </w:del>
      <w:r w:rsidR="007E4EBB">
        <w:rPr>
          <w:lang w:val="en-US"/>
        </w:rPr>
        <w:t xml:space="preserve">can be </w:t>
      </w:r>
      <w:commentRangeEnd w:id="25"/>
      <w:r w:rsidR="00A12FEC">
        <w:rPr>
          <w:rStyle w:val="CommentReference"/>
        </w:rPr>
        <w:commentReference w:id="25"/>
      </w:r>
      <w:r w:rsidR="007E4EBB">
        <w:rPr>
          <w:lang w:val="en-US"/>
        </w:rPr>
        <w:t xml:space="preserve">determined from the initial crystallographic data </w:t>
      </w:r>
      <w:ins w:id="27" w:author="Robert Hanson" w:date="2021-04-24T18:30:00Z">
        <w:r w:rsidR="004270C7">
          <w:rPr>
            <w:lang w:val="en-US"/>
          </w:rPr>
          <w:t xml:space="preserve">using </w:t>
        </w:r>
      </w:ins>
      <w:commentRangeStart w:id="28"/>
      <w:del w:id="29" w:author="Robert Hanson" w:date="2021-04-24T18:30:00Z">
        <w:r w:rsidR="007E4EBB" w:rsidDel="004270C7">
          <w:rPr>
            <w:lang w:val="en-US"/>
          </w:rPr>
          <w:delText xml:space="preserve">with </w:delText>
        </w:r>
      </w:del>
      <w:commentRangeEnd w:id="28"/>
      <w:r w:rsidR="00A12FEC">
        <w:rPr>
          <w:rStyle w:val="CommentReference"/>
        </w:rPr>
        <w:commentReference w:id="28"/>
      </w:r>
      <w:commentRangeStart w:id="30"/>
      <w:del w:id="31" w:author="Robert Hanson" w:date="2021-04-24T18:30:00Z">
        <w:r w:rsidR="007E4EBB" w:rsidDel="004270C7">
          <w:rPr>
            <w:lang w:val="en-US"/>
          </w:rPr>
          <w:delText>rigorous</w:delText>
        </w:r>
      </w:del>
      <w:commentRangeEnd w:id="30"/>
      <w:r w:rsidR="00A12FEC">
        <w:rPr>
          <w:rStyle w:val="CommentReference"/>
        </w:rPr>
        <w:commentReference w:id="30"/>
      </w:r>
      <w:r w:rsidR="007E4EBB">
        <w:rPr>
          <w:lang w:val="en-US"/>
        </w:rPr>
        <w:t xml:space="preserve"> algorithms. </w:t>
      </w:r>
      <w:ins w:id="32" w:author="Robert Hanson" w:date="2021-04-24T18:31:00Z">
        <w:r w:rsidR="004270C7">
          <w:rPr>
            <w:lang w:val="en-US"/>
          </w:rPr>
          <w:t>S</w:t>
        </w:r>
      </w:ins>
      <w:commentRangeStart w:id="33"/>
      <w:del w:id="34" w:author="Robert Hanson" w:date="2021-04-24T18:31:00Z">
        <w:r w:rsidR="007E4EBB" w:rsidDel="004270C7">
          <w:rPr>
            <w:lang w:val="en-US"/>
          </w:rPr>
          <w:delText>The s</w:delText>
        </w:r>
      </w:del>
      <w:r w:rsidR="007E4EBB">
        <w:rPr>
          <w:lang w:val="en-US"/>
        </w:rPr>
        <w:t>oftware</w:t>
      </w:r>
      <w:del w:id="35" w:author="Robert Hanson" w:date="2021-04-24T18:32:00Z">
        <w:r w:rsidR="007E4EBB" w:rsidDel="004270C7">
          <w:rPr>
            <w:lang w:val="en-US"/>
          </w:rPr>
          <w:delText>, where</w:delText>
        </w:r>
      </w:del>
      <w:ins w:id="36" w:author="Robert Hanson" w:date="2021-04-24T18:32:00Z">
        <w:r w:rsidR="004270C7">
          <w:rPr>
            <w:lang w:val="en-US"/>
          </w:rPr>
          <w:t xml:space="preserve"> implementing</w:t>
        </w:r>
      </w:ins>
      <w:r w:rsidR="007E4EBB">
        <w:rPr>
          <w:lang w:val="en-US"/>
        </w:rPr>
        <w:t xml:space="preserve"> </w:t>
      </w:r>
      <w:commentRangeStart w:id="37"/>
      <w:r w:rsidR="007E4EBB">
        <w:rPr>
          <w:lang w:val="en-US"/>
        </w:rPr>
        <w:t>these</w:t>
      </w:r>
      <w:commentRangeEnd w:id="37"/>
      <w:r w:rsidR="00A12FEC">
        <w:rPr>
          <w:rStyle w:val="CommentReference"/>
        </w:rPr>
        <w:commentReference w:id="37"/>
      </w:r>
      <w:r w:rsidR="007E4EBB">
        <w:rPr>
          <w:lang w:val="en-US"/>
        </w:rPr>
        <w:t xml:space="preserve"> algorithms</w:t>
      </w:r>
      <w:r w:rsidR="00510337">
        <w:rPr>
          <w:lang w:val="en-US"/>
        </w:rPr>
        <w:t xml:space="preserve"> </w:t>
      </w:r>
      <w:del w:id="38" w:author="Robert Hanson" w:date="2021-04-24T18:32:00Z">
        <w:r w:rsidR="00510337" w:rsidDel="004270C7">
          <w:rPr>
            <w:lang w:val="en-US"/>
          </w:rPr>
          <w:delText>are implemented</w:delText>
        </w:r>
        <w:r w:rsidR="00712AA1" w:rsidDel="004270C7">
          <w:rPr>
            <w:lang w:val="en-US"/>
          </w:rPr>
          <w:delText xml:space="preserve"> </w:delText>
        </w:r>
      </w:del>
      <w:commentRangeEnd w:id="33"/>
      <w:r w:rsidR="00A12FEC">
        <w:rPr>
          <w:rStyle w:val="CommentReference"/>
        </w:rPr>
        <w:commentReference w:id="33"/>
      </w:r>
      <w:r w:rsidR="00712AA1">
        <w:rPr>
          <w:lang w:val="en-US"/>
        </w:rPr>
        <w:t>(</w:t>
      </w:r>
      <w:r w:rsidR="00712AA1">
        <w:rPr>
          <w:lang w:val="it-IT"/>
        </w:rPr>
        <w:t>Delgado-Friedrichs &amp;</w:t>
      </w:r>
      <w:r w:rsidR="00712AA1" w:rsidRPr="00712AA1">
        <w:rPr>
          <w:lang w:val="it-IT"/>
        </w:rPr>
        <w:t xml:space="preserve"> O’Keeffe</w:t>
      </w:r>
      <w:r w:rsidR="00712AA1">
        <w:rPr>
          <w:lang w:val="it-IT"/>
        </w:rPr>
        <w:t>, 200</w:t>
      </w:r>
      <w:r w:rsidR="00712AA1">
        <w:rPr>
          <w:lang w:val="en-US"/>
        </w:rPr>
        <w:t xml:space="preserve">3; </w:t>
      </w:r>
      <w:proofErr w:type="spellStart"/>
      <w:r w:rsidR="00712AA1" w:rsidRPr="00712AA1">
        <w:rPr>
          <w:lang w:val="en-US"/>
        </w:rPr>
        <w:t>Blatov</w:t>
      </w:r>
      <w:proofErr w:type="spellEnd"/>
      <w:r w:rsidR="00712AA1">
        <w:rPr>
          <w:lang w:val="en-US"/>
        </w:rPr>
        <w:t xml:space="preserve"> </w:t>
      </w:r>
      <w:r w:rsidR="00712AA1" w:rsidRPr="00712AA1">
        <w:rPr>
          <w:i/>
          <w:lang w:val="en-US"/>
        </w:rPr>
        <w:t>et al</w:t>
      </w:r>
      <w:r w:rsidR="00712AA1">
        <w:rPr>
          <w:lang w:val="en-US"/>
        </w:rPr>
        <w:t>., 2014)</w:t>
      </w:r>
      <w:commentRangeStart w:id="39"/>
      <w:del w:id="40" w:author="Robert Hanson" w:date="2021-04-24T18:32:00Z">
        <w:r w:rsidR="00510337" w:rsidDel="004270C7">
          <w:rPr>
            <w:lang w:val="en-US"/>
          </w:rPr>
          <w:delText>,</w:delText>
        </w:r>
      </w:del>
      <w:r w:rsidR="00510337">
        <w:rPr>
          <w:lang w:val="en-US"/>
        </w:rPr>
        <w:t xml:space="preserve"> </w:t>
      </w:r>
      <w:ins w:id="41" w:author="Robert Hanson" w:date="2021-04-24T18:32:00Z">
        <w:r w:rsidR="004270C7">
          <w:rPr>
            <w:lang w:val="en-US"/>
          </w:rPr>
          <w:t xml:space="preserve">has </w:t>
        </w:r>
      </w:ins>
      <w:r w:rsidR="00510337">
        <w:rPr>
          <w:lang w:val="en-US"/>
        </w:rPr>
        <w:t>ma</w:t>
      </w:r>
      <w:ins w:id="42" w:author="Robert Hanson" w:date="2021-04-24T18:32:00Z">
        <w:r w:rsidR="004270C7">
          <w:rPr>
            <w:lang w:val="en-US"/>
          </w:rPr>
          <w:t>de</w:t>
        </w:r>
      </w:ins>
      <w:del w:id="43" w:author="Robert Hanson" w:date="2021-04-24T18:32:00Z">
        <w:r w:rsidR="00510337" w:rsidDel="004270C7">
          <w:rPr>
            <w:lang w:val="en-US"/>
          </w:rPr>
          <w:delText>kes</w:delText>
        </w:r>
      </w:del>
      <w:r w:rsidR="00510337">
        <w:rPr>
          <w:lang w:val="en-US"/>
        </w:rPr>
        <w:t xml:space="preserve"> </w:t>
      </w:r>
      <w:commentRangeEnd w:id="39"/>
      <w:r w:rsidR="00A12FEC">
        <w:rPr>
          <w:rStyle w:val="CommentReference"/>
        </w:rPr>
        <w:commentReference w:id="39"/>
      </w:r>
      <w:r w:rsidR="00510337">
        <w:rPr>
          <w:lang w:val="en-US"/>
        </w:rPr>
        <w:t xml:space="preserve">topological analysis available for </w:t>
      </w:r>
      <w:ins w:id="44" w:author="Robert Hanson" w:date="2021-04-24T18:32:00Z">
        <w:r w:rsidR="004270C7">
          <w:rPr>
            <w:lang w:val="en-US"/>
          </w:rPr>
          <w:t>the</w:t>
        </w:r>
      </w:ins>
      <w:ins w:id="45" w:author="Robert Hanson" w:date="2021-04-24T18:33:00Z">
        <w:r w:rsidR="004270C7">
          <w:rPr>
            <w:lang w:val="en-US"/>
          </w:rPr>
          <w:t xml:space="preserve"> general</w:t>
        </w:r>
      </w:ins>
      <w:del w:id="46" w:author="Robert Hanson" w:date="2021-04-24T18:32:00Z">
        <w:r w:rsidR="00510337" w:rsidDel="004270C7">
          <w:rPr>
            <w:lang w:val="en-US"/>
          </w:rPr>
          <w:delText>a broad</w:delText>
        </w:r>
      </w:del>
      <w:r w:rsidR="00510337">
        <w:rPr>
          <w:lang w:val="en-US"/>
        </w:rPr>
        <w:t xml:space="preserve"> crystallogra</w:t>
      </w:r>
      <w:r w:rsidR="0046073F">
        <w:rPr>
          <w:lang w:val="en-US"/>
        </w:rPr>
        <w:t>phic community and has already l</w:t>
      </w:r>
      <w:r w:rsidR="00510337">
        <w:rPr>
          <w:lang w:val="en-US"/>
        </w:rPr>
        <w:t xml:space="preserve">ed to </w:t>
      </w:r>
      <w:ins w:id="47" w:author="Robert Hanson" w:date="2021-04-24T18:33:00Z">
        <w:r w:rsidR="004270C7">
          <w:rPr>
            <w:lang w:val="en-US"/>
          </w:rPr>
          <w:t>the development of</w:t>
        </w:r>
      </w:ins>
      <w:commentRangeStart w:id="48"/>
      <w:del w:id="49" w:author="Robert Hanson" w:date="2021-04-24T18:33:00Z">
        <w:r w:rsidR="00510337" w:rsidDel="004270C7">
          <w:rPr>
            <w:lang w:val="en-US"/>
          </w:rPr>
          <w:delText>developing</w:delText>
        </w:r>
      </w:del>
      <w:commentRangeEnd w:id="48"/>
      <w:r w:rsidR="00A12FEC">
        <w:rPr>
          <w:rStyle w:val="CommentReference"/>
        </w:rPr>
        <w:commentReference w:id="48"/>
      </w:r>
      <w:r w:rsidR="00510337">
        <w:rPr>
          <w:lang w:val="en-US"/>
        </w:rPr>
        <w:t xml:space="preserve"> special databases </w:t>
      </w:r>
      <w:r w:rsidR="00712AA1">
        <w:rPr>
          <w:lang w:val="en-US"/>
        </w:rPr>
        <w:t>(</w:t>
      </w:r>
      <w:r w:rsidR="00712AA1" w:rsidRPr="00712AA1">
        <w:rPr>
          <w:lang w:val="en-US"/>
        </w:rPr>
        <w:t xml:space="preserve">O'Keeffe </w:t>
      </w:r>
      <w:r w:rsidR="00712AA1" w:rsidRPr="00712AA1">
        <w:rPr>
          <w:i/>
          <w:lang w:val="en-US"/>
        </w:rPr>
        <w:t>et al</w:t>
      </w:r>
      <w:r w:rsidR="00712AA1">
        <w:rPr>
          <w:lang w:val="en-US"/>
        </w:rPr>
        <w:t xml:space="preserve">., 2008; </w:t>
      </w:r>
      <w:proofErr w:type="spellStart"/>
      <w:r w:rsidR="00712AA1">
        <w:rPr>
          <w:lang w:val="en-US"/>
        </w:rPr>
        <w:t>B</w:t>
      </w:r>
      <w:r w:rsidR="00712AA1" w:rsidRPr="00712AA1">
        <w:rPr>
          <w:lang w:val="en-US"/>
        </w:rPr>
        <w:t>latov</w:t>
      </w:r>
      <w:proofErr w:type="spellEnd"/>
      <w:r w:rsidR="00712AA1">
        <w:rPr>
          <w:lang w:val="en-US"/>
        </w:rPr>
        <w:t xml:space="preserve"> </w:t>
      </w:r>
      <w:r w:rsidR="00712AA1" w:rsidRPr="00712AA1">
        <w:rPr>
          <w:i/>
          <w:lang w:val="en-US"/>
        </w:rPr>
        <w:t>et al</w:t>
      </w:r>
      <w:r w:rsidR="00712AA1">
        <w:rPr>
          <w:lang w:val="en-US"/>
        </w:rPr>
        <w:t xml:space="preserve">., 2014) </w:t>
      </w:r>
      <w:r w:rsidR="00510337">
        <w:rPr>
          <w:lang w:val="en-US"/>
        </w:rPr>
        <w:t xml:space="preserve">that </w:t>
      </w:r>
      <w:r w:rsidR="00712AA1">
        <w:rPr>
          <w:lang w:val="en-US"/>
        </w:rPr>
        <w:t>collect</w:t>
      </w:r>
      <w:r w:rsidR="00510337">
        <w:rPr>
          <w:lang w:val="en-US"/>
        </w:rPr>
        <w:t xml:space="preserve"> the topological parameters of crystal structures.</w:t>
      </w:r>
      <w:r w:rsidR="00A309DA">
        <w:rPr>
          <w:lang w:val="en-US"/>
        </w:rPr>
        <w:t xml:space="preserve"> </w:t>
      </w:r>
      <w:commentRangeStart w:id="50"/>
      <w:commentRangeStart w:id="51"/>
      <w:r w:rsidR="00A309DA">
        <w:rPr>
          <w:lang w:val="en-US"/>
        </w:rPr>
        <w:t xml:space="preserve">This </w:t>
      </w:r>
      <w:commentRangeEnd w:id="50"/>
      <w:ins w:id="52" w:author="Robert Hanson" w:date="2021-04-24T18:33:00Z">
        <w:r w:rsidR="004270C7">
          <w:rPr>
            <w:lang w:val="en-US"/>
          </w:rPr>
          <w:t xml:space="preserve">work has been facilitated by </w:t>
        </w:r>
      </w:ins>
      <w:r w:rsidR="00A12FEC">
        <w:rPr>
          <w:rStyle w:val="CommentReference"/>
        </w:rPr>
        <w:commentReference w:id="50"/>
      </w:r>
      <w:del w:id="53" w:author="Robert Hanson" w:date="2021-04-24T18:33:00Z">
        <w:r w:rsidR="00A309DA" w:rsidDel="004270C7">
          <w:rPr>
            <w:lang w:val="en-US"/>
          </w:rPr>
          <w:delText>requires</w:delText>
        </w:r>
      </w:del>
      <w:r w:rsidR="00A309DA">
        <w:rPr>
          <w:lang w:val="en-US"/>
        </w:rPr>
        <w:t xml:space="preserve"> an </w:t>
      </w:r>
      <w:commentRangeEnd w:id="51"/>
      <w:r w:rsidR="00A12FEC">
        <w:rPr>
          <w:rStyle w:val="CommentReference"/>
        </w:rPr>
        <w:commentReference w:id="51"/>
      </w:r>
      <w:r w:rsidR="00A309DA">
        <w:rPr>
          <w:lang w:val="en-US"/>
        </w:rPr>
        <w:t xml:space="preserve">extension of the CIF format </w:t>
      </w:r>
      <w:ins w:id="54" w:author="Robert Hanson" w:date="2021-04-24T18:33:00Z">
        <w:r w:rsidR="004270C7">
          <w:rPr>
            <w:lang w:val="en-US"/>
          </w:rPr>
          <w:t>that</w:t>
        </w:r>
      </w:ins>
      <w:del w:id="55" w:author="Robert Hanson" w:date="2021-04-24T18:33:00Z">
        <w:r w:rsidR="00A309DA" w:rsidDel="004270C7">
          <w:rPr>
            <w:lang w:val="en-US"/>
          </w:rPr>
          <w:delText>to</w:delText>
        </w:r>
      </w:del>
      <w:r w:rsidR="00A309DA">
        <w:rPr>
          <w:lang w:val="en-US"/>
        </w:rPr>
        <w:t xml:space="preserve"> make it </w:t>
      </w:r>
      <w:ins w:id="56" w:author="Robert Hanson" w:date="2021-04-24T18:33:00Z">
        <w:r w:rsidR="004270C7">
          <w:rPr>
            <w:lang w:val="en-US"/>
          </w:rPr>
          <w:t>possible</w:t>
        </w:r>
      </w:ins>
      <w:del w:id="57" w:author="Robert Hanson" w:date="2021-04-24T18:33:00Z">
        <w:r w:rsidR="00A309DA" w:rsidDel="004270C7">
          <w:rPr>
            <w:lang w:val="en-US"/>
          </w:rPr>
          <w:delText>capable</w:delText>
        </w:r>
      </w:del>
      <w:r w:rsidR="00A309DA">
        <w:rPr>
          <w:lang w:val="en-US"/>
        </w:rPr>
        <w:t xml:space="preserve"> </w:t>
      </w:r>
      <w:commentRangeStart w:id="58"/>
      <w:r w:rsidR="00A309DA">
        <w:rPr>
          <w:lang w:val="en-US"/>
        </w:rPr>
        <w:t xml:space="preserve">to store </w:t>
      </w:r>
      <w:del w:id="59" w:author="Robert Hanson" w:date="2021-04-24T18:34:00Z">
        <w:r w:rsidR="00A309DA" w:rsidDel="004270C7">
          <w:rPr>
            <w:lang w:val="en-US"/>
          </w:rPr>
          <w:delText xml:space="preserve">the </w:delText>
        </w:r>
        <w:r w:rsidR="008C528E" w:rsidDel="004270C7">
          <w:rPr>
            <w:lang w:val="en-US"/>
          </w:rPr>
          <w:delText>full</w:delText>
        </w:r>
      </w:del>
      <w:r w:rsidR="008C528E">
        <w:rPr>
          <w:lang w:val="en-US"/>
        </w:rPr>
        <w:t xml:space="preserve"> </w:t>
      </w:r>
      <w:commentRangeEnd w:id="58"/>
      <w:r w:rsidR="00A12FEC">
        <w:rPr>
          <w:rStyle w:val="CommentReference"/>
        </w:rPr>
        <w:commentReference w:id="58"/>
      </w:r>
      <w:r w:rsidR="00A309DA">
        <w:rPr>
          <w:lang w:val="en-US"/>
        </w:rPr>
        <w:t>topological information</w:t>
      </w:r>
      <w:ins w:id="60" w:author="Robert Hanson" w:date="2021-04-24T18:34:00Z">
        <w:r w:rsidR="004270C7">
          <w:rPr>
            <w:lang w:val="en-US"/>
          </w:rPr>
          <w:t xml:space="preserve"> along with a crystal structure that </w:t>
        </w:r>
      </w:ins>
      <w:commentRangeStart w:id="61"/>
      <w:del w:id="62" w:author="Robert Hanson" w:date="2021-04-24T18:34:00Z">
        <w:r w:rsidR="008C528E" w:rsidDel="004270C7">
          <w:rPr>
            <w:lang w:val="en-US"/>
          </w:rPr>
          <w:delText xml:space="preserve">, which </w:delText>
        </w:r>
      </w:del>
      <w:r w:rsidR="008C528E">
        <w:rPr>
          <w:lang w:val="en-US"/>
        </w:rPr>
        <w:t xml:space="preserve">describes </w:t>
      </w:r>
      <w:commentRangeEnd w:id="61"/>
      <w:r w:rsidR="00A12FEC">
        <w:rPr>
          <w:rStyle w:val="CommentReference"/>
        </w:rPr>
        <w:commentReference w:id="61"/>
      </w:r>
      <w:r w:rsidR="008C528E">
        <w:rPr>
          <w:lang w:val="en-US"/>
        </w:rPr>
        <w:t xml:space="preserve">the crystal architecture at different levels of </w:t>
      </w:r>
      <w:commentRangeStart w:id="63"/>
      <w:del w:id="64" w:author="Robert Hanson" w:date="2021-04-24T18:34:00Z">
        <w:r w:rsidR="008C528E" w:rsidDel="004270C7">
          <w:rPr>
            <w:lang w:val="en-US"/>
          </w:rPr>
          <w:delText>its</w:delText>
        </w:r>
        <w:commentRangeEnd w:id="63"/>
        <w:r w:rsidR="00A12FEC" w:rsidDel="004270C7">
          <w:rPr>
            <w:rStyle w:val="CommentReference"/>
          </w:rPr>
          <w:commentReference w:id="63"/>
        </w:r>
        <w:r w:rsidR="008C528E" w:rsidDel="004270C7">
          <w:rPr>
            <w:lang w:val="en-US"/>
          </w:rPr>
          <w:delText xml:space="preserve"> </w:delText>
        </w:r>
      </w:del>
      <w:r w:rsidR="008C528E">
        <w:rPr>
          <w:lang w:val="en-US"/>
        </w:rPr>
        <w:t>organization</w:t>
      </w:r>
      <w:r w:rsidR="00A309DA">
        <w:rPr>
          <w:lang w:val="en-US"/>
        </w:rPr>
        <w:t>.</w:t>
      </w:r>
    </w:p>
    <w:p w14:paraId="3044D6AF" w14:textId="321AB1CF" w:rsidR="002E50E6" w:rsidRDefault="008C528E" w:rsidP="007E4EBB">
      <w:pPr>
        <w:rPr>
          <w:lang w:val="en-US"/>
        </w:rPr>
      </w:pPr>
      <w:r w:rsidRPr="00146C29">
        <w:rPr>
          <w:lang w:val="en-US"/>
        </w:rPr>
        <w:t>Although the core CIF dictionary contains some topological information in the CHEMICAL_CONN</w:t>
      </w:r>
      <w:ins w:id="65" w:author="Robert Hanson" w:date="2021-04-24T18:34:00Z">
        <w:r w:rsidR="004270C7">
          <w:rPr>
            <w:lang w:val="en-US"/>
          </w:rPr>
          <w:t>, GEOM_BOND, and GEOM_CONTACT</w:t>
        </w:r>
      </w:ins>
      <w:r w:rsidRPr="00146C29">
        <w:rPr>
          <w:lang w:val="en-US"/>
        </w:rPr>
        <w:t xml:space="preserve"> categor</w:t>
      </w:r>
      <w:ins w:id="66" w:author="Robert Hanson" w:date="2021-04-24T18:35:00Z">
        <w:r w:rsidR="004270C7">
          <w:rPr>
            <w:lang w:val="en-US"/>
          </w:rPr>
          <w:t>ies</w:t>
        </w:r>
      </w:ins>
      <w:del w:id="67" w:author="Robert Hanson" w:date="2021-04-24T18:35:00Z">
        <w:r w:rsidR="00762874" w:rsidRPr="00146C29" w:rsidDel="004270C7">
          <w:rPr>
            <w:lang w:val="en-US"/>
          </w:rPr>
          <w:delText>y</w:delText>
        </w:r>
      </w:del>
      <w:r w:rsidRPr="00146C29">
        <w:rPr>
          <w:lang w:val="en-US"/>
        </w:rPr>
        <w:t xml:space="preserve">, this information is limited </w:t>
      </w:r>
      <w:del w:id="68" w:author="Robert Hanson" w:date="2021-04-24T18:35:00Z">
        <w:r w:rsidRPr="00146C29" w:rsidDel="004270C7">
          <w:rPr>
            <w:lang w:val="en-US"/>
          </w:rPr>
          <w:delText xml:space="preserve">to representation of separate organic molecules </w:delText>
        </w:r>
      </w:del>
      <w:r w:rsidRPr="00146C29">
        <w:rPr>
          <w:lang w:val="en-US"/>
        </w:rPr>
        <w:t>and does not cover the</w:t>
      </w:r>
      <w:ins w:id="69" w:author="Robert Hanson" w:date="2021-04-24T18:35:00Z">
        <w:r w:rsidR="004270C7">
          <w:rPr>
            <w:lang w:val="en-US"/>
          </w:rPr>
          <w:t xml:space="preserve"> all</w:t>
        </w:r>
      </w:ins>
      <w:del w:id="70" w:author="Robert Hanson" w:date="2021-04-24T18:35:00Z">
        <w:r w:rsidRPr="00146C29" w:rsidDel="004270C7">
          <w:rPr>
            <w:lang w:val="en-US"/>
          </w:rPr>
          <w:delText xml:space="preserve"> whole</w:delText>
        </w:r>
      </w:del>
      <w:r w:rsidRPr="00146C29">
        <w:rPr>
          <w:lang w:val="en-US"/>
        </w:rPr>
        <w:t xml:space="preserve"> topological </w:t>
      </w:r>
      <w:del w:id="71" w:author="Robert Hanson" w:date="2021-04-24T18:35:00Z">
        <w:r w:rsidRPr="00146C29" w:rsidDel="004270C7">
          <w:rPr>
            <w:lang w:val="en-US"/>
          </w:rPr>
          <w:delText xml:space="preserve">pattern </w:delText>
        </w:r>
      </w:del>
      <w:ins w:id="72" w:author="Robert Hanson" w:date="2021-04-24T18:35:00Z">
        <w:r w:rsidR="004270C7">
          <w:rPr>
            <w:lang w:val="en-US"/>
          </w:rPr>
          <w:t>aspects</w:t>
        </w:r>
        <w:r w:rsidR="004270C7" w:rsidRPr="00146C29">
          <w:rPr>
            <w:lang w:val="en-US"/>
          </w:rPr>
          <w:t xml:space="preserve"> </w:t>
        </w:r>
      </w:ins>
      <w:r w:rsidRPr="00146C29">
        <w:rPr>
          <w:lang w:val="en-US"/>
        </w:rPr>
        <w:t>of a crystal</w:t>
      </w:r>
      <w:del w:id="73" w:author="Robert Hanson" w:date="2021-04-24T18:36:00Z">
        <w:r w:rsidRPr="00146C29" w:rsidDel="004270C7">
          <w:rPr>
            <w:lang w:val="en-US"/>
          </w:rPr>
          <w:delText>.</w:delText>
        </w:r>
        <w:r w:rsidR="00FF3920" w:rsidRPr="00146C29" w:rsidDel="004270C7">
          <w:rPr>
            <w:lang w:val="en-US"/>
          </w:rPr>
          <w:delText xml:space="preserve"> </w:delText>
        </w:r>
      </w:del>
      <w:del w:id="74" w:author="Robert Hanson" w:date="2021-04-24T16:53:00Z">
        <w:r w:rsidR="00762874" w:rsidRPr="00146C29" w:rsidDel="00A12FEC">
          <w:rPr>
            <w:lang w:val="en-US"/>
          </w:rPr>
          <w:delText>Some existing</w:delText>
        </w:r>
      </w:del>
      <w:del w:id="75" w:author="Robert Hanson" w:date="2021-04-24T18:36:00Z">
        <w:r w:rsidR="00762874" w:rsidRPr="00146C29" w:rsidDel="004270C7">
          <w:rPr>
            <w:lang w:val="en-US"/>
          </w:rPr>
          <w:delText xml:space="preserve"> CIF data items in the GEOM_BOND and GEOM_CONTACT categories can describe the crystal structure connectivity, </w:delText>
        </w:r>
        <w:commentRangeStart w:id="76"/>
        <w:r w:rsidR="00762874" w:rsidRPr="00146C29" w:rsidDel="004270C7">
          <w:rPr>
            <w:lang w:val="en-US"/>
          </w:rPr>
          <w:delText>but they have been never</w:delText>
        </w:r>
        <w:r w:rsidR="00762874" w:rsidRPr="00762874" w:rsidDel="004270C7">
          <w:rPr>
            <w:lang w:val="en-US"/>
          </w:rPr>
          <w:delText xml:space="preserve"> used for this purpose</w:delText>
        </w:r>
        <w:r w:rsidR="00762874" w:rsidDel="004270C7">
          <w:rPr>
            <w:lang w:val="en-US"/>
          </w:rPr>
          <w:delText xml:space="preserve"> to be intended for geometrical description</w:delText>
        </w:r>
        <w:commentRangeEnd w:id="76"/>
        <w:r w:rsidR="00A12FEC" w:rsidDel="004270C7">
          <w:rPr>
            <w:rStyle w:val="CommentReference"/>
          </w:rPr>
          <w:commentReference w:id="76"/>
        </w:r>
        <w:r w:rsidR="00762874" w:rsidRPr="00762874" w:rsidDel="004270C7">
          <w:rPr>
            <w:lang w:val="en-US"/>
          </w:rPr>
          <w:delText xml:space="preserve">. </w:delText>
        </w:r>
        <w:commentRangeStart w:id="77"/>
        <w:r w:rsidR="00FF3920" w:rsidDel="004270C7">
          <w:rPr>
            <w:lang w:val="en-US"/>
          </w:rPr>
          <w:delText>Infinite systems of valence bonds in inorganic, metal-organic or covalent organic frameworks cannot be described by the core CIF data items.</w:delText>
        </w:r>
        <w:r w:rsidR="001135C1" w:rsidDel="004270C7">
          <w:rPr>
            <w:lang w:val="en-US"/>
          </w:rPr>
          <w:delText xml:space="preserve"> </w:delText>
        </w:r>
        <w:commentRangeEnd w:id="77"/>
        <w:r w:rsidR="00A12FEC" w:rsidDel="004270C7">
          <w:rPr>
            <w:rStyle w:val="CommentReference"/>
          </w:rPr>
          <w:commentReference w:id="77"/>
        </w:r>
        <w:r w:rsidR="00942B78" w:rsidRPr="00FC1B75" w:rsidDel="004270C7">
          <w:rPr>
            <w:lang w:val="en-US"/>
          </w:rPr>
          <w:delText>Furthermore</w:delText>
        </w:r>
        <w:r w:rsidR="00942B78" w:rsidDel="004270C7">
          <w:rPr>
            <w:lang w:val="en-US"/>
          </w:rPr>
          <w:delText xml:space="preserve"> t</w:delText>
        </w:r>
      </w:del>
      <w:ins w:id="78" w:author="Robert Hanson" w:date="2021-04-24T18:36:00Z">
        <w:r w:rsidR="004270C7">
          <w:rPr>
            <w:lang w:val="en-US"/>
          </w:rPr>
          <w:t xml:space="preserve"> The core CIF dictionary </w:t>
        </w:r>
      </w:ins>
      <w:del w:id="79" w:author="Robert Hanson" w:date="2021-04-24T18:36:00Z">
        <w:r w:rsidR="001135C1" w:rsidDel="004270C7">
          <w:rPr>
            <w:lang w:val="en-US"/>
          </w:rPr>
          <w:delText>here</w:delText>
        </w:r>
      </w:del>
      <w:r w:rsidR="001135C1">
        <w:rPr>
          <w:lang w:val="en-US"/>
        </w:rPr>
        <w:t xml:space="preserve"> </w:t>
      </w:r>
      <w:del w:id="80" w:author="Robert Hanson" w:date="2021-04-24T18:36:00Z">
        <w:r w:rsidR="001135C1" w:rsidDel="004270C7">
          <w:rPr>
            <w:lang w:val="en-US"/>
          </w:rPr>
          <w:delText xml:space="preserve">are no </w:delText>
        </w:r>
        <w:r w:rsidR="00942B78" w:rsidRPr="00FC1B75" w:rsidDel="004270C7">
          <w:rPr>
            <w:lang w:val="en-US"/>
          </w:rPr>
          <w:delText>rules</w:delText>
        </w:r>
        <w:r w:rsidR="001135C1" w:rsidRPr="00FC1B75" w:rsidDel="004270C7">
          <w:rPr>
            <w:lang w:val="en-US"/>
          </w:rPr>
          <w:delText xml:space="preserve"> t</w:delText>
        </w:r>
        <w:r w:rsidR="001135C1" w:rsidDel="004270C7">
          <w:rPr>
            <w:lang w:val="en-US"/>
          </w:rPr>
          <w:delText>o</w:delText>
        </w:r>
      </w:del>
      <w:ins w:id="81" w:author="Robert Hanson" w:date="2021-04-24T18:36:00Z">
        <w:r w:rsidR="004270C7">
          <w:rPr>
            <w:lang w:val="en-US"/>
          </w:rPr>
          <w:t>does not have the ability to</w:t>
        </w:r>
      </w:ins>
      <w:r w:rsidR="001135C1">
        <w:rPr>
          <w:lang w:val="en-US"/>
        </w:rPr>
        <w:t xml:space="preserve"> describe </w:t>
      </w:r>
      <w:r w:rsidR="00762874">
        <w:rPr>
          <w:lang w:val="en-US"/>
        </w:rPr>
        <w:t xml:space="preserve">a plethora of </w:t>
      </w:r>
      <w:r w:rsidR="001135C1">
        <w:rPr>
          <w:lang w:val="en-US"/>
        </w:rPr>
        <w:t>non-valence intra- or intermolecular interactions (</w:t>
      </w:r>
      <w:del w:id="82" w:author="Robert Hanson" w:date="2021-04-24T16:55:00Z">
        <w:r w:rsidR="001135C1" w:rsidDel="00A12FEC">
          <w:rPr>
            <w:lang w:val="en-US"/>
          </w:rPr>
          <w:delText xml:space="preserve">H </w:delText>
        </w:r>
      </w:del>
      <w:ins w:id="83" w:author="Robert Hanson" w:date="2021-04-24T16:55:00Z">
        <w:r w:rsidR="00A12FEC">
          <w:rPr>
            <w:lang w:val="en-US"/>
          </w:rPr>
          <w:t xml:space="preserve">hydrogen </w:t>
        </w:r>
      </w:ins>
      <w:r w:rsidR="001135C1">
        <w:rPr>
          <w:lang w:val="en-US"/>
        </w:rPr>
        <w:t>bonds, halogen and other specific bonds, van der Waals interactions</w:t>
      </w:r>
      <w:ins w:id="84" w:author="Robert Hanson" w:date="2021-04-24T16:56:00Z">
        <w:r w:rsidR="00A12FEC">
          <w:rPr>
            <w:lang w:val="en-US"/>
          </w:rPr>
          <w:t>, etc.</w:t>
        </w:r>
      </w:ins>
      <w:r w:rsidR="001135C1">
        <w:rPr>
          <w:lang w:val="en-US"/>
        </w:rPr>
        <w:t xml:space="preserve">). Moreover, </w:t>
      </w:r>
      <w:commentRangeStart w:id="85"/>
      <w:proofErr w:type="spellStart"/>
      <w:r w:rsidR="001135C1">
        <w:rPr>
          <w:lang w:val="en-US"/>
        </w:rPr>
        <w:t>heterodesmic</w:t>
      </w:r>
      <w:commentRangeEnd w:id="85"/>
      <w:proofErr w:type="spellEnd"/>
      <w:r w:rsidR="00D06386">
        <w:rPr>
          <w:rStyle w:val="CommentReference"/>
        </w:rPr>
        <w:commentReference w:id="85"/>
      </w:r>
      <w:r w:rsidR="001135C1">
        <w:rPr>
          <w:lang w:val="en-US"/>
        </w:rPr>
        <w:t xml:space="preserve"> structures that contain polyatomic building units, such as molecules, metal complex groups, clusters, </w:t>
      </w:r>
      <w:r w:rsidR="001135C1" w:rsidRPr="00B25B3B">
        <w:rPr>
          <w:i/>
          <w:lang w:val="en-US"/>
        </w:rPr>
        <w:t>etc</w:t>
      </w:r>
      <w:r w:rsidR="001135C1">
        <w:rPr>
          <w:lang w:val="en-US"/>
        </w:rPr>
        <w:t>., can be simplified to underlying nets, which bear the general topological motif of these units, and these nets should also be formalized in an appropriate format.</w:t>
      </w:r>
      <w:r w:rsidR="00C63654">
        <w:rPr>
          <w:lang w:val="en-US"/>
        </w:rPr>
        <w:t xml:space="preserve"> </w:t>
      </w:r>
      <w:commentRangeStart w:id="86"/>
      <w:r w:rsidR="00C63654">
        <w:rPr>
          <w:lang w:val="en-US"/>
        </w:rPr>
        <w:t xml:space="preserve">The current version of the </w:t>
      </w:r>
      <w:proofErr w:type="spellStart"/>
      <w:r w:rsidR="00C63654">
        <w:rPr>
          <w:lang w:val="en-US"/>
        </w:rPr>
        <w:t>top</w:t>
      </w:r>
      <w:r w:rsidR="00B655DB">
        <w:rPr>
          <w:lang w:val="en-US"/>
        </w:rPr>
        <w:t>o</w:t>
      </w:r>
      <w:r w:rsidR="00C63654">
        <w:rPr>
          <w:lang w:val="en-US"/>
        </w:rPr>
        <w:t>CIF</w:t>
      </w:r>
      <w:proofErr w:type="spellEnd"/>
      <w:r w:rsidR="00C63654">
        <w:rPr>
          <w:lang w:val="en-US"/>
        </w:rPr>
        <w:t xml:space="preserve"> dictionary meets all these requirements and is intended to make the exchange </w:t>
      </w:r>
      <w:proofErr w:type="gramStart"/>
      <w:r w:rsidR="00942B78" w:rsidRPr="00FC1B75">
        <w:rPr>
          <w:lang w:val="en-US"/>
        </w:rPr>
        <w:t>of</w:t>
      </w:r>
      <w:r w:rsidR="00942B78">
        <w:rPr>
          <w:lang w:val="en-US"/>
        </w:rPr>
        <w:t xml:space="preserve"> </w:t>
      </w:r>
      <w:r w:rsidR="00C63654">
        <w:rPr>
          <w:lang w:val="en-US"/>
        </w:rPr>
        <w:t xml:space="preserve"> topological</w:t>
      </w:r>
      <w:proofErr w:type="gramEnd"/>
      <w:r w:rsidR="00C63654">
        <w:rPr>
          <w:lang w:val="en-US"/>
        </w:rPr>
        <w:t xml:space="preserve"> information on crystal structures easy for crystallographer-theorists, structural chemists, software and database developers.</w:t>
      </w:r>
      <w:commentRangeEnd w:id="86"/>
      <w:r w:rsidR="00D06386">
        <w:rPr>
          <w:rStyle w:val="CommentReference"/>
        </w:rPr>
        <w:commentReference w:id="86"/>
      </w:r>
    </w:p>
    <w:p w14:paraId="5BECD0F6" w14:textId="77777777" w:rsidR="005D4971" w:rsidRPr="005D4971" w:rsidRDefault="000E7077" w:rsidP="007E4EBB">
      <w:pPr>
        <w:rPr>
          <w:b/>
          <w:lang w:val="en-US"/>
        </w:rPr>
      </w:pPr>
      <w:r>
        <w:rPr>
          <w:b/>
          <w:lang w:val="en-US"/>
        </w:rPr>
        <w:t xml:space="preserve">2. </w:t>
      </w:r>
      <w:r w:rsidR="005D4971" w:rsidRPr="005D4971">
        <w:rPr>
          <w:b/>
          <w:lang w:val="en-US"/>
        </w:rPr>
        <w:t>Dictionary design considerations</w:t>
      </w:r>
    </w:p>
    <w:p w14:paraId="271961F5" w14:textId="1E9D5EC0" w:rsidR="005D4971" w:rsidRDefault="009B236D" w:rsidP="007E4EB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topoCIF</w:t>
      </w:r>
      <w:proofErr w:type="spellEnd"/>
      <w:r>
        <w:rPr>
          <w:lang w:val="en-US"/>
        </w:rPr>
        <w:t xml:space="preserve"> dictionary contains categories for the description of connectivity and topological properties of periodic nets. Since the corresponding terminology is still under development, only conventional terms and descriptors </w:t>
      </w:r>
      <w:r w:rsidR="00F27258">
        <w:rPr>
          <w:lang w:val="en-US"/>
        </w:rPr>
        <w:t xml:space="preserve">defined by </w:t>
      </w:r>
      <w:r w:rsidR="00C57222">
        <w:rPr>
          <w:lang w:val="it-IT"/>
        </w:rPr>
        <w:t>Delgado-Friedrichs &amp;</w:t>
      </w:r>
      <w:r w:rsidR="00C57222" w:rsidRPr="00712AA1">
        <w:rPr>
          <w:lang w:val="it-IT"/>
        </w:rPr>
        <w:t xml:space="preserve"> O’Keeffe</w:t>
      </w:r>
      <w:r w:rsidR="00C57222">
        <w:rPr>
          <w:lang w:val="it-IT"/>
        </w:rPr>
        <w:t xml:space="preserve"> (200</w:t>
      </w:r>
      <w:r w:rsidR="00C57222">
        <w:rPr>
          <w:lang w:val="en-US"/>
        </w:rPr>
        <w:t xml:space="preserve">5) and </w:t>
      </w:r>
      <w:proofErr w:type="spellStart"/>
      <w:r w:rsidR="00C57222">
        <w:rPr>
          <w:lang w:val="en-US"/>
        </w:rPr>
        <w:t>Blatov</w:t>
      </w:r>
      <w:proofErr w:type="spellEnd"/>
      <w:r w:rsidR="00C57222">
        <w:rPr>
          <w:lang w:val="en-US"/>
        </w:rPr>
        <w:t xml:space="preserve"> </w:t>
      </w:r>
      <w:r w:rsidR="00C57222" w:rsidRPr="00C57222">
        <w:rPr>
          <w:i/>
          <w:lang w:val="en-US"/>
        </w:rPr>
        <w:t>et al</w:t>
      </w:r>
      <w:r w:rsidR="00C57222">
        <w:rPr>
          <w:lang w:val="en-US"/>
        </w:rPr>
        <w:t xml:space="preserve">. (2010) </w:t>
      </w:r>
      <w:r>
        <w:rPr>
          <w:lang w:val="en-US"/>
        </w:rPr>
        <w:t>are included</w:t>
      </w:r>
      <w:del w:id="87" w:author="Robert Hanson" w:date="2021-04-24T17:05:00Z">
        <w:r w:rsidDel="00D06386">
          <w:rPr>
            <w:lang w:val="en-US"/>
          </w:rPr>
          <w:delText xml:space="preserve"> </w:delText>
        </w:r>
        <w:commentRangeStart w:id="88"/>
        <w:r w:rsidDel="00D06386">
          <w:rPr>
            <w:lang w:val="en-US"/>
          </w:rPr>
          <w:delText>into the categories</w:delText>
        </w:r>
      </w:del>
      <w:commentRangeEnd w:id="88"/>
      <w:r w:rsidR="00D06386">
        <w:rPr>
          <w:rStyle w:val="CommentReference"/>
        </w:rPr>
        <w:commentReference w:id="88"/>
      </w:r>
      <w:ins w:id="89" w:author="Robert Hanson" w:date="2021-04-24T17:08:00Z">
        <w:r w:rsidR="00D06386">
          <w:rPr>
            <w:lang w:val="en-US"/>
          </w:rPr>
          <w:t>.</w:t>
        </w:r>
      </w:ins>
      <w:ins w:id="90" w:author="Robert Hanson" w:date="2021-04-24T17:09:00Z">
        <w:r w:rsidR="00D06386">
          <w:rPr>
            <w:lang w:val="en-US"/>
          </w:rPr>
          <w:t xml:space="preserve"> The</w:t>
        </w:r>
      </w:ins>
      <w:del w:id="91" w:author="Robert Hanson" w:date="2021-04-24T17:08:00Z">
        <w:r w:rsidDel="00D06386">
          <w:rPr>
            <w:lang w:val="en-US"/>
          </w:rPr>
          <w:delText>;</w:delText>
        </w:r>
      </w:del>
      <w:del w:id="92" w:author="Robert Hanson" w:date="2021-04-24T17:09:00Z">
        <w:r w:rsidDel="00D06386">
          <w:rPr>
            <w:lang w:val="en-US"/>
          </w:rPr>
          <w:delText xml:space="preserve"> the </w:delText>
        </w:r>
      </w:del>
      <w:ins w:id="93" w:author="Robert Hanson" w:date="2021-04-24T17:09:00Z">
        <w:r w:rsidR="00D06386">
          <w:rPr>
            <w:lang w:val="en-US"/>
          </w:rPr>
          <w:t xml:space="preserve"> </w:t>
        </w:r>
      </w:ins>
      <w:r w:rsidRPr="00D93541">
        <w:rPr>
          <w:lang w:val="en-US"/>
        </w:rPr>
        <w:t>TOPOL_REPRES_ENTANGL</w:t>
      </w:r>
      <w:r>
        <w:rPr>
          <w:lang w:val="en-US"/>
        </w:rPr>
        <w:t xml:space="preserve"> category has been left empty until the terminology on entanglements gains consistency. The categories can be divided into two groups: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descriptors of </w:t>
      </w:r>
      <w:r w:rsidR="00C57222">
        <w:rPr>
          <w:lang w:val="en-US"/>
        </w:rPr>
        <w:t xml:space="preserve">crystal structure </w:t>
      </w:r>
      <w:r>
        <w:rPr>
          <w:lang w:val="en-US"/>
        </w:rPr>
        <w:t>connectivity</w:t>
      </w:r>
      <w:ins w:id="94" w:author="Robert Hanson" w:date="2021-04-24T17:09:00Z">
        <w:r w:rsidR="00D06386">
          <w:rPr>
            <w:lang w:val="en-US"/>
          </w:rPr>
          <w:t>,</w:t>
        </w:r>
      </w:ins>
      <w:r>
        <w:rPr>
          <w:lang w:val="en-US"/>
        </w:rPr>
        <w:t xml:space="preserve"> and (ii) descriptors of topological properties of a periodic net.</w:t>
      </w:r>
      <w:r w:rsidR="00F27258">
        <w:rPr>
          <w:lang w:val="en-US"/>
        </w:rPr>
        <w:t xml:space="preserve"> The descriptors of the first group can be computed directly from the initial crystallographic data; the descriptors of the second group are determined</w:t>
      </w:r>
      <w:ins w:id="95" w:author="Robert Hanson" w:date="2021-04-24T17:09:00Z">
        <w:r w:rsidR="00D06386">
          <w:rPr>
            <w:lang w:val="en-US"/>
          </w:rPr>
          <w:t xml:space="preserve"> based on that</w:t>
        </w:r>
      </w:ins>
      <w:del w:id="96" w:author="Robert Hanson" w:date="2021-04-24T17:09:00Z">
        <w:r w:rsidR="00F27258" w:rsidDel="00D06386">
          <w:rPr>
            <w:lang w:val="en-US"/>
          </w:rPr>
          <w:delText xml:space="preserve"> resting upon the</w:delText>
        </w:r>
      </w:del>
      <w:r w:rsidR="00F27258">
        <w:rPr>
          <w:lang w:val="en-US"/>
        </w:rPr>
        <w:t xml:space="preserve"> connectivity </w:t>
      </w:r>
      <w:r w:rsidR="00F27258">
        <w:rPr>
          <w:lang w:val="en-US"/>
        </w:rPr>
        <w:lastRenderedPageBreak/>
        <w:t>information. Thus</w:t>
      </w:r>
      <w:ins w:id="97" w:author="Robert Hanson" w:date="2021-04-24T17:09:00Z">
        <w:r w:rsidR="00D06386">
          <w:rPr>
            <w:lang w:val="en-US"/>
          </w:rPr>
          <w:t>,</w:t>
        </w:r>
      </w:ins>
      <w:r w:rsidR="00F27258">
        <w:rPr>
          <w:lang w:val="en-US"/>
        </w:rPr>
        <w:t xml:space="preserve"> the </w:t>
      </w:r>
      <w:proofErr w:type="spellStart"/>
      <w:r w:rsidR="00F27258">
        <w:rPr>
          <w:lang w:val="en-US"/>
        </w:rPr>
        <w:t>topoCIF</w:t>
      </w:r>
      <w:proofErr w:type="spellEnd"/>
      <w:r w:rsidR="00F27258">
        <w:rPr>
          <w:lang w:val="en-US"/>
        </w:rPr>
        <w:t xml:space="preserve"> dictionary enables one to generate two new levels of the crystal structure description: </w:t>
      </w:r>
      <w:del w:id="98" w:author="Robert Hanson" w:date="2021-04-24T17:09:00Z">
        <w:r w:rsidR="00F27258" w:rsidDel="00D06386">
          <w:rPr>
            <w:lang w:val="en-US"/>
          </w:rPr>
          <w:delText>ju</w:delText>
        </w:r>
      </w:del>
      <w:del w:id="99" w:author="Robert Hanson" w:date="2021-04-24T17:10:00Z">
        <w:r w:rsidR="00F27258" w:rsidDel="00D06386">
          <w:rPr>
            <w:lang w:val="en-US"/>
          </w:rPr>
          <w:delText xml:space="preserve">st as </w:delText>
        </w:r>
      </w:del>
      <w:r w:rsidR="00F27258">
        <w:rPr>
          <w:lang w:val="en-US"/>
        </w:rPr>
        <w:t xml:space="preserve">a connected net without any further </w:t>
      </w:r>
      <w:r w:rsidR="00F27258" w:rsidRPr="00F27258">
        <w:rPr>
          <w:lang w:val="en-US"/>
        </w:rPr>
        <w:t>detailing</w:t>
      </w:r>
      <w:del w:id="100" w:author="Robert Hanson" w:date="2021-04-24T17:10:00Z">
        <w:r w:rsidR="00F27258" w:rsidDel="00D06386">
          <w:rPr>
            <w:lang w:val="en-US"/>
          </w:rPr>
          <w:delText>,</w:delText>
        </w:r>
      </w:del>
      <w:r w:rsidR="00F27258">
        <w:rPr>
          <w:lang w:val="en-US"/>
        </w:rPr>
        <w:t xml:space="preserve"> and</w:t>
      </w:r>
      <w:del w:id="101" w:author="Robert Hanson" w:date="2021-04-24T17:10:00Z">
        <w:r w:rsidR="00F27258" w:rsidDel="00D06386">
          <w:rPr>
            <w:lang w:val="en-US"/>
          </w:rPr>
          <w:delText xml:space="preserve"> as</w:delText>
        </w:r>
      </w:del>
      <w:r w:rsidR="00F27258">
        <w:rPr>
          <w:lang w:val="en-US"/>
        </w:rPr>
        <w:t xml:space="preserve"> a topological</w:t>
      </w:r>
      <w:ins w:id="102" w:author="Robert Hanson" w:date="2021-04-24T17:10:00Z">
        <w:r w:rsidR="00D06386">
          <w:rPr>
            <w:lang w:val="en-US"/>
          </w:rPr>
          <w:t xml:space="preserve"> description of that connected net</w:t>
        </w:r>
      </w:ins>
      <w:del w:id="103" w:author="Robert Hanson" w:date="2021-04-24T17:10:00Z">
        <w:r w:rsidR="00F27258" w:rsidDel="00D06386">
          <w:rPr>
            <w:lang w:val="en-US"/>
          </w:rPr>
          <w:delText>ly characterized object</w:delText>
        </w:r>
      </w:del>
      <w:r w:rsidR="00F27258">
        <w:rPr>
          <w:lang w:val="en-US"/>
        </w:rPr>
        <w:t>.</w:t>
      </w:r>
    </w:p>
    <w:p w14:paraId="13CFBFC2" w14:textId="77777777" w:rsidR="00762874" w:rsidRDefault="000E7077" w:rsidP="007E4EBB">
      <w:pPr>
        <w:rPr>
          <w:lang w:val="en-US"/>
        </w:rPr>
      </w:pPr>
      <w:r>
        <w:rPr>
          <w:b/>
          <w:bCs/>
          <w:lang w:val="en-US"/>
        </w:rPr>
        <w:t xml:space="preserve">3. </w:t>
      </w:r>
      <w:r w:rsidR="00762874" w:rsidRPr="000E7077">
        <w:rPr>
          <w:b/>
          <w:bCs/>
          <w:lang w:val="en-US"/>
        </w:rPr>
        <w:t>Classification of data definitions</w:t>
      </w:r>
    </w:p>
    <w:p w14:paraId="23FC4175" w14:textId="77777777" w:rsidR="00903EAC" w:rsidRPr="00903EAC" w:rsidRDefault="00903EAC" w:rsidP="007E4EBB">
      <w:pPr>
        <w:rPr>
          <w:b/>
          <w:lang w:val="en-US"/>
        </w:rPr>
      </w:pPr>
      <w:r w:rsidRPr="00903EAC">
        <w:rPr>
          <w:b/>
          <w:lang w:val="en-US"/>
        </w:rPr>
        <w:t>3.</w:t>
      </w:r>
      <w:r w:rsidR="00492AD4">
        <w:rPr>
          <w:b/>
          <w:lang w:val="en-US"/>
        </w:rPr>
        <w:t>1</w:t>
      </w:r>
      <w:r w:rsidRPr="00903EAC">
        <w:rPr>
          <w:b/>
          <w:lang w:val="en-US"/>
        </w:rPr>
        <w:t xml:space="preserve">. </w:t>
      </w:r>
      <w:r w:rsidR="0008313C">
        <w:rPr>
          <w:b/>
          <w:lang w:val="en-US"/>
        </w:rPr>
        <w:t>Underlying net description</w:t>
      </w:r>
    </w:p>
    <w:p w14:paraId="002CC675" w14:textId="50C633DF" w:rsidR="008007B1" w:rsidRDefault="00D06386" w:rsidP="007E4EBB">
      <w:pPr>
        <w:rPr>
          <w:ins w:id="104" w:author="Robert Hanson" w:date="2021-04-24T17:24:00Z"/>
          <w:lang w:val="en-US"/>
        </w:rPr>
      </w:pPr>
      <w:ins w:id="105" w:author="Robert Hanson" w:date="2021-04-24T17:11:00Z">
        <w:r>
          <w:rPr>
            <w:iCs/>
            <w:lang w:val="en-US"/>
          </w:rPr>
          <w:t xml:space="preserve">The </w:t>
        </w:r>
      </w:ins>
      <w:del w:id="106" w:author="Robert Hanson" w:date="2021-04-24T17:10:00Z">
        <w:r w:rsidR="00B45BD1" w:rsidRPr="00492AD4" w:rsidDel="00D06386">
          <w:rPr>
            <w:i/>
            <w:lang w:val="en-US"/>
          </w:rPr>
          <w:delText>U</w:delText>
        </w:r>
      </w:del>
      <w:ins w:id="107" w:author="Robert Hanson" w:date="2021-04-24T17:11:00Z">
        <w:r>
          <w:rPr>
            <w:i/>
            <w:lang w:val="en-US"/>
          </w:rPr>
          <w:t>u</w:t>
        </w:r>
      </w:ins>
      <w:r w:rsidR="00B45BD1" w:rsidRPr="00492AD4">
        <w:rPr>
          <w:i/>
          <w:lang w:val="en-US"/>
        </w:rPr>
        <w:t>nderlying net</w:t>
      </w:r>
      <w:r w:rsidR="00B45BD1" w:rsidRPr="00903EAC">
        <w:rPr>
          <w:lang w:val="en-US"/>
        </w:rPr>
        <w:t xml:space="preserve"> is the net of centroids of structural units</w:t>
      </w:r>
      <w:ins w:id="108" w:author="Robert Hanson" w:date="2021-04-24T17:11:00Z">
        <w:r>
          <w:rPr>
            <w:lang w:val="en-US"/>
          </w:rPr>
          <w:t>. T</w:t>
        </w:r>
      </w:ins>
      <w:del w:id="109" w:author="Robert Hanson" w:date="2021-04-24T17:11:00Z">
        <w:r w:rsidR="00B45BD1" w:rsidRPr="00903EAC" w:rsidDel="00D06386">
          <w:rPr>
            <w:lang w:val="en-US"/>
          </w:rPr>
          <w:delText>; t</w:delText>
        </w:r>
      </w:del>
      <w:r w:rsidR="00B45BD1" w:rsidRPr="00903EAC">
        <w:rPr>
          <w:lang w:val="en-US"/>
        </w:rPr>
        <w:t>he edges of the net represent the links between the</w:t>
      </w:r>
      <w:ins w:id="110" w:author="Robert Hanson" w:date="2021-04-24T17:11:00Z">
        <w:r>
          <w:rPr>
            <w:lang w:val="en-US"/>
          </w:rPr>
          <w:t>se</w:t>
        </w:r>
      </w:ins>
      <w:r w:rsidR="00B45BD1" w:rsidRPr="00903EAC">
        <w:rPr>
          <w:lang w:val="en-US"/>
        </w:rPr>
        <w:t xml:space="preserve"> units. </w:t>
      </w:r>
      <w:ins w:id="111" w:author="Robert Hanson" w:date="2021-04-24T17:11:00Z">
        <w:r>
          <w:rPr>
            <w:lang w:val="en-US"/>
          </w:rPr>
          <w:t>The u</w:t>
        </w:r>
      </w:ins>
      <w:del w:id="112" w:author="Robert Hanson" w:date="2021-04-24T17:11:00Z">
        <w:r w:rsidR="00B45BD1" w:rsidDel="00D06386">
          <w:rPr>
            <w:lang w:val="en-US"/>
          </w:rPr>
          <w:delText>U</w:delText>
        </w:r>
      </w:del>
      <w:r w:rsidR="00B45BD1">
        <w:rPr>
          <w:lang w:val="en-US"/>
        </w:rPr>
        <w:t>nderlying net describes the topology of a particular representation of a crystal structure</w:t>
      </w:r>
      <w:ins w:id="113" w:author="Robert Hanson" w:date="2021-04-24T17:11:00Z">
        <w:r>
          <w:rPr>
            <w:lang w:val="en-US"/>
          </w:rPr>
          <w:t>.</w:t>
        </w:r>
      </w:ins>
      <w:del w:id="114" w:author="Robert Hanson" w:date="2021-04-24T17:11:00Z">
        <w:r w:rsidR="00B45BD1" w:rsidDel="00D06386">
          <w:rPr>
            <w:lang w:val="en-US"/>
          </w:rPr>
          <w:delText>;</w:delText>
        </w:r>
      </w:del>
      <w:r w:rsidR="00B45BD1">
        <w:rPr>
          <w:lang w:val="en-US"/>
        </w:rPr>
        <w:t xml:space="preserve"> </w:t>
      </w:r>
      <w:ins w:id="115" w:author="Robert Hanson" w:date="2021-04-24T17:11:00Z">
        <w:r>
          <w:rPr>
            <w:lang w:val="en-US"/>
          </w:rPr>
          <w:t>T</w:t>
        </w:r>
      </w:ins>
      <w:ins w:id="116" w:author="Robert Hanson" w:date="2021-04-24T17:12:00Z">
        <w:r>
          <w:rPr>
            <w:lang w:val="en-US"/>
          </w:rPr>
          <w:t xml:space="preserve">his </w:t>
        </w:r>
      </w:ins>
      <w:del w:id="117" w:author="Robert Hanson" w:date="2021-04-24T17:11:00Z">
        <w:r w:rsidR="00B45BD1" w:rsidDel="00D06386">
          <w:rPr>
            <w:lang w:val="en-US"/>
          </w:rPr>
          <w:delText>t</w:delText>
        </w:r>
      </w:del>
      <w:del w:id="118" w:author="Robert Hanson" w:date="2021-04-24T17:12:00Z">
        <w:r w:rsidR="00B45BD1" w:rsidDel="00D06386">
          <w:rPr>
            <w:lang w:val="en-US"/>
          </w:rPr>
          <w:delText>h</w:delText>
        </w:r>
      </w:del>
      <w:del w:id="119" w:author="Robert Hanson" w:date="2021-04-24T17:11:00Z">
        <w:r w:rsidR="00B45BD1" w:rsidDel="00D06386">
          <w:rPr>
            <w:lang w:val="en-US"/>
          </w:rPr>
          <w:delText>e</w:delText>
        </w:r>
      </w:del>
      <w:del w:id="120" w:author="Robert Hanson" w:date="2021-04-24T17:12:00Z">
        <w:r w:rsidR="00B45BD1" w:rsidDel="00D06386">
          <w:rPr>
            <w:lang w:val="en-US"/>
          </w:rPr>
          <w:delText xml:space="preserve"> </w:delText>
        </w:r>
      </w:del>
      <w:r w:rsidR="00B45BD1">
        <w:rPr>
          <w:lang w:val="en-US"/>
        </w:rPr>
        <w:t>representation is</w:t>
      </w:r>
      <w:ins w:id="121" w:author="Robert Hanson" w:date="2021-04-24T17:12:00Z">
        <w:r>
          <w:rPr>
            <w:lang w:val="en-US"/>
          </w:rPr>
          <w:t xml:space="preserve"> said to be</w:t>
        </w:r>
      </w:ins>
      <w:r w:rsidR="00B45BD1">
        <w:rPr>
          <w:lang w:val="en-US"/>
        </w:rPr>
        <w:t xml:space="preserve"> </w:t>
      </w:r>
      <w:r w:rsidR="00B45BD1" w:rsidRPr="00F62737">
        <w:rPr>
          <w:i/>
          <w:lang w:val="en-US"/>
        </w:rPr>
        <w:t>complete</w:t>
      </w:r>
      <w:r w:rsidR="00B45BD1">
        <w:rPr>
          <w:lang w:val="en-US"/>
        </w:rPr>
        <w:t xml:space="preserve"> if the underlying net coincides with the initial </w:t>
      </w:r>
      <w:commentRangeStart w:id="122"/>
      <w:r w:rsidR="00B45BD1">
        <w:rPr>
          <w:lang w:val="en-US"/>
        </w:rPr>
        <w:t>structure</w:t>
      </w:r>
      <w:commentRangeEnd w:id="122"/>
      <w:r>
        <w:rPr>
          <w:rStyle w:val="CommentReference"/>
        </w:rPr>
        <w:commentReference w:id="122"/>
      </w:r>
      <w:r w:rsidR="00B45BD1">
        <w:rPr>
          <w:lang w:val="en-US"/>
        </w:rPr>
        <w:t>, and partial</w:t>
      </w:r>
      <w:del w:id="123" w:author="Robert Hanson" w:date="2021-04-24T17:12:00Z">
        <w:r w:rsidR="00B45BD1" w:rsidDel="00D06386">
          <w:rPr>
            <w:lang w:val="en-US"/>
          </w:rPr>
          <w:delText xml:space="preserve"> in the opposite case</w:delText>
        </w:r>
      </w:del>
      <w:ins w:id="124" w:author="Robert Hanson" w:date="2021-04-24T17:12:00Z">
        <w:r>
          <w:rPr>
            <w:lang w:val="en-US"/>
          </w:rPr>
          <w:t xml:space="preserve"> if not</w:t>
        </w:r>
      </w:ins>
      <w:r w:rsidR="00B45BD1">
        <w:rPr>
          <w:lang w:val="en-US"/>
        </w:rPr>
        <w:t xml:space="preserve">. </w:t>
      </w:r>
      <w:r w:rsidR="00492AD4">
        <w:rPr>
          <w:lang w:val="en-US"/>
        </w:rPr>
        <w:t>For e</w:t>
      </w:r>
      <w:r w:rsidR="00B45BD1" w:rsidRPr="00903EAC">
        <w:rPr>
          <w:lang w:val="en-US"/>
        </w:rPr>
        <w:t>xample</w:t>
      </w:r>
      <w:r w:rsidR="00492AD4">
        <w:rPr>
          <w:lang w:val="en-US"/>
        </w:rPr>
        <w:t>,</w:t>
      </w:r>
      <w:r w:rsidR="00B45BD1" w:rsidRPr="00903EAC">
        <w:rPr>
          <w:lang w:val="en-US"/>
        </w:rPr>
        <w:t xml:space="preserve"> diamond and SiO</w:t>
      </w:r>
      <w:r w:rsidR="00B45BD1" w:rsidRPr="00903EAC">
        <w:rPr>
          <w:vertAlign w:val="subscript"/>
          <w:lang w:val="en-US"/>
        </w:rPr>
        <w:t>2</w:t>
      </w:r>
      <w:r w:rsidR="00B45BD1" w:rsidRPr="00903EAC">
        <w:rPr>
          <w:lang w:val="en-US"/>
        </w:rPr>
        <w:t xml:space="preserve"> (cristobalite) </w:t>
      </w:r>
      <w:r w:rsidR="00492AD4">
        <w:rPr>
          <w:lang w:val="en-US"/>
        </w:rPr>
        <w:t>can be represented by</w:t>
      </w:r>
      <w:r w:rsidR="00B45BD1" w:rsidRPr="00903EAC">
        <w:rPr>
          <w:lang w:val="en-US"/>
        </w:rPr>
        <w:t xml:space="preserve"> the same underlying net </w:t>
      </w:r>
      <w:r w:rsidR="00B45BD1" w:rsidRPr="00D06386">
        <w:rPr>
          <w:b/>
          <w:i/>
          <w:iCs/>
          <w:lang w:val="en-US"/>
          <w:rPrChange w:id="125" w:author="Robert Hanson" w:date="2021-04-24T17:15:00Z">
            <w:rPr>
              <w:b/>
              <w:lang w:val="en-US"/>
            </w:rPr>
          </w:rPrChange>
        </w:rPr>
        <w:t>dia</w:t>
      </w:r>
      <w:ins w:id="126" w:author="Robert Hanson" w:date="2021-04-24T17:15:00Z">
        <w:r>
          <w:rPr>
            <w:lang w:val="en-US"/>
          </w:rPr>
          <w:t>.</w:t>
        </w:r>
      </w:ins>
      <w:del w:id="127" w:author="Robert Hanson" w:date="2021-04-24T17:15:00Z">
        <w:r w:rsidR="00B45BD1" w:rsidDel="00D06386">
          <w:rPr>
            <w:lang w:val="en-US"/>
          </w:rPr>
          <w:delText>,</w:delText>
        </w:r>
      </w:del>
      <w:r w:rsidR="00B45BD1">
        <w:rPr>
          <w:lang w:val="en-US"/>
        </w:rPr>
        <w:t xml:space="preserve"> </w:t>
      </w:r>
      <w:del w:id="128" w:author="Robert Hanson" w:date="2021-04-24T17:15:00Z">
        <w:r w:rsidR="00B45BD1" w:rsidDel="00D06386">
          <w:rPr>
            <w:lang w:val="en-US"/>
          </w:rPr>
          <w:delText>h</w:delText>
        </w:r>
      </w:del>
      <w:del w:id="129" w:author="Robert Hanson" w:date="2021-04-24T17:16:00Z">
        <w:r w:rsidR="00B45BD1" w:rsidDel="00D06386">
          <w:rPr>
            <w:lang w:val="en-US"/>
          </w:rPr>
          <w:delText>owever f</w:delText>
        </w:r>
      </w:del>
      <w:ins w:id="130" w:author="Robert Hanson" w:date="2021-04-24T17:16:00Z">
        <w:r>
          <w:rPr>
            <w:lang w:val="en-US"/>
          </w:rPr>
          <w:t>F</w:t>
        </w:r>
      </w:ins>
      <w:r w:rsidR="00B45BD1">
        <w:rPr>
          <w:lang w:val="en-US"/>
        </w:rPr>
        <w:t xml:space="preserve">or </w:t>
      </w:r>
      <w:r w:rsidR="00B45BD1" w:rsidRPr="00903EAC">
        <w:rPr>
          <w:lang w:val="en-US"/>
        </w:rPr>
        <w:t>diamond</w:t>
      </w:r>
      <w:ins w:id="131" w:author="Robert Hanson" w:date="2021-04-24T17:15:00Z">
        <w:r>
          <w:rPr>
            <w:lang w:val="en-US"/>
          </w:rPr>
          <w:t>,</w:t>
        </w:r>
      </w:ins>
      <w:r w:rsidR="00B45BD1">
        <w:rPr>
          <w:lang w:val="en-US"/>
        </w:rPr>
        <w:t xml:space="preserve"> this net is complete, </w:t>
      </w:r>
      <w:ins w:id="132" w:author="Robert Hanson" w:date="2021-04-24T17:16:00Z">
        <w:r>
          <w:rPr>
            <w:lang w:val="en-US"/>
          </w:rPr>
          <w:t xml:space="preserve">because all the </w:t>
        </w:r>
      </w:ins>
      <w:ins w:id="133" w:author="Robert Hanson" w:date="2021-04-24T17:17:00Z">
        <w:r>
          <w:rPr>
            <w:lang w:val="en-US"/>
          </w:rPr>
          <w:t>bonding we would normally associate</w:t>
        </w:r>
      </w:ins>
      <w:ins w:id="134" w:author="Robert Hanson" w:date="2021-04-24T17:16:00Z">
        <w:r>
          <w:rPr>
            <w:lang w:val="en-US"/>
          </w:rPr>
          <w:t xml:space="preserve"> with the diamond</w:t>
        </w:r>
      </w:ins>
      <w:ins w:id="135" w:author="Robert Hanson" w:date="2021-04-24T17:17:00Z">
        <w:r>
          <w:rPr>
            <w:lang w:val="en-US"/>
          </w:rPr>
          <w:t xml:space="preserve"> structure are represented</w:t>
        </w:r>
      </w:ins>
      <w:ins w:id="136" w:author="Robert Hanson" w:date="2021-04-24T17:18:00Z">
        <w:r>
          <w:rPr>
            <w:lang w:val="en-US"/>
          </w:rPr>
          <w:t>.</w:t>
        </w:r>
      </w:ins>
      <w:ins w:id="137" w:author="Robert Hanson" w:date="2021-04-24T17:16:00Z">
        <w:r>
          <w:rPr>
            <w:lang w:val="en-US"/>
          </w:rPr>
          <w:t xml:space="preserve"> </w:t>
        </w:r>
      </w:ins>
      <w:del w:id="138" w:author="Robert Hanson" w:date="2021-04-24T17:18:00Z">
        <w:r w:rsidR="00B45BD1" w:rsidDel="00D06386">
          <w:rPr>
            <w:lang w:val="en-US"/>
          </w:rPr>
          <w:delText>b</w:delText>
        </w:r>
      </w:del>
      <w:ins w:id="139" w:author="Robert Hanson" w:date="2021-04-24T17:18:00Z">
        <w:r>
          <w:rPr>
            <w:lang w:val="en-US"/>
          </w:rPr>
          <w:t xml:space="preserve"> B</w:t>
        </w:r>
      </w:ins>
      <w:r w:rsidR="00B45BD1">
        <w:rPr>
          <w:lang w:val="en-US"/>
        </w:rPr>
        <w:t xml:space="preserve">ut for </w:t>
      </w:r>
      <w:r w:rsidR="00B45BD1" w:rsidRPr="00903EAC">
        <w:rPr>
          <w:lang w:val="en-US"/>
        </w:rPr>
        <w:t>cristobalite</w:t>
      </w:r>
      <w:ins w:id="140" w:author="Robert Hanson" w:date="2021-04-24T17:18:00Z">
        <w:r>
          <w:rPr>
            <w:lang w:val="en-US"/>
          </w:rPr>
          <w:t>,</w:t>
        </w:r>
      </w:ins>
      <w:r w:rsidR="00B45BD1">
        <w:rPr>
          <w:lang w:val="en-US"/>
        </w:rPr>
        <w:t xml:space="preserve"> </w:t>
      </w:r>
      <w:proofErr w:type="spellStart"/>
      <w:ins w:id="141" w:author="Robert Hanson" w:date="2021-04-24T17:18:00Z">
        <w:r w:rsidRPr="00D06386">
          <w:rPr>
            <w:b/>
            <w:bCs/>
            <w:lang w:val="en-US"/>
            <w:rPrChange w:id="142" w:author="Robert Hanson" w:date="2021-04-24T17:18:00Z">
              <w:rPr>
                <w:b/>
                <w:bCs/>
                <w:i/>
                <w:iCs/>
                <w:lang w:val="en-US"/>
              </w:rPr>
            </w:rPrChange>
          </w:rPr>
          <w:t>dia</w:t>
        </w:r>
      </w:ins>
      <w:proofErr w:type="spellEnd"/>
      <w:del w:id="143" w:author="Robert Hanson" w:date="2021-04-24T17:18:00Z">
        <w:r w:rsidR="00B45BD1" w:rsidRPr="00D06386" w:rsidDel="00D06386">
          <w:rPr>
            <w:lang w:val="en-US"/>
          </w:rPr>
          <w:delText>it</w:delText>
        </w:r>
      </w:del>
      <w:r w:rsidR="00B45BD1">
        <w:rPr>
          <w:lang w:val="en-US"/>
        </w:rPr>
        <w:t xml:space="preserve"> is </w:t>
      </w:r>
      <w:ins w:id="144" w:author="Robert Hanson" w:date="2021-04-24T17:18:00Z">
        <w:r>
          <w:rPr>
            <w:lang w:val="en-US"/>
          </w:rPr>
          <w:t xml:space="preserve">only a </w:t>
        </w:r>
      </w:ins>
      <w:r w:rsidR="00B45BD1">
        <w:rPr>
          <w:lang w:val="en-US"/>
        </w:rPr>
        <w:t>partial</w:t>
      </w:r>
      <w:ins w:id="145" w:author="Robert Hanson" w:date="2021-04-24T17:18:00Z"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net</w:t>
        </w:r>
      </w:ins>
      <w:ins w:id="146" w:author="Robert Hanson" w:date="2021-04-24T17:15:00Z">
        <w:r>
          <w:rPr>
            <w:lang w:val="en-US"/>
          </w:rPr>
          <w:t>,</w:t>
        </w:r>
      </w:ins>
      <w:r w:rsidR="00B45BD1">
        <w:rPr>
          <w:lang w:val="en-US"/>
        </w:rPr>
        <w:t xml:space="preserve"> since</w:t>
      </w:r>
      <w:proofErr w:type="gramEnd"/>
      <w:r w:rsidR="00B45BD1">
        <w:rPr>
          <w:lang w:val="en-US"/>
        </w:rPr>
        <w:t xml:space="preserve"> </w:t>
      </w:r>
      <w:ins w:id="147" w:author="Robert Hanson" w:date="2021-04-24T17:22:00Z">
        <w:r w:rsidR="008007B1">
          <w:rPr>
            <w:lang w:val="en-US"/>
          </w:rPr>
          <w:t xml:space="preserve">it only represents the silicon atoms. </w:t>
        </w:r>
      </w:ins>
      <w:del w:id="148" w:author="Robert Hanson" w:date="2021-04-24T17:23:00Z">
        <w:r w:rsidR="00B45BD1" w:rsidDel="008007B1">
          <w:rPr>
            <w:lang w:val="en-US"/>
          </w:rPr>
          <w:delText xml:space="preserve">the </w:delText>
        </w:r>
      </w:del>
      <w:ins w:id="149" w:author="Robert Hanson" w:date="2021-04-24T17:23:00Z">
        <w:r w:rsidR="008007B1">
          <w:rPr>
            <w:lang w:val="en-US"/>
          </w:rPr>
          <w:t xml:space="preserve">The </w:t>
        </w:r>
      </w:ins>
      <w:r w:rsidR="00B45BD1">
        <w:rPr>
          <w:lang w:val="en-US"/>
        </w:rPr>
        <w:t xml:space="preserve">oxygen atoms </w:t>
      </w:r>
      <w:ins w:id="150" w:author="Robert Hanson" w:date="2021-04-24T17:23:00Z">
        <w:r w:rsidR="008007B1">
          <w:rPr>
            <w:lang w:val="en-US"/>
          </w:rPr>
          <w:t xml:space="preserve">can be </w:t>
        </w:r>
      </w:ins>
      <w:del w:id="151" w:author="Robert Hanson" w:date="2021-04-24T17:23:00Z">
        <w:r w:rsidR="00B45BD1" w:rsidDel="008007B1">
          <w:rPr>
            <w:lang w:val="en-US"/>
          </w:rPr>
          <w:delText>are</w:delText>
        </w:r>
      </w:del>
      <w:r w:rsidR="00B45BD1">
        <w:rPr>
          <w:lang w:val="en-US"/>
        </w:rPr>
        <w:t xml:space="preserve"> considered </w:t>
      </w:r>
      <w:ins w:id="152" w:author="Robert Hanson" w:date="2021-04-24T17:24:00Z">
        <w:r w:rsidR="008007B1">
          <w:rPr>
            <w:lang w:val="en-US"/>
          </w:rPr>
          <w:t>to be</w:t>
        </w:r>
      </w:ins>
      <w:del w:id="153" w:author="Robert Hanson" w:date="2021-04-24T17:24:00Z">
        <w:r w:rsidR="00B45BD1" w:rsidDel="008007B1">
          <w:rPr>
            <w:lang w:val="en-US"/>
          </w:rPr>
          <w:delText>as</w:delText>
        </w:r>
      </w:del>
      <w:r w:rsidR="00B45BD1">
        <w:rPr>
          <w:lang w:val="en-US"/>
        </w:rPr>
        <w:t xml:space="preserve"> bridges (links) between silicon atoms</w:t>
      </w:r>
      <w:ins w:id="154" w:author="Robert Hanson" w:date="2021-04-24T17:15:00Z">
        <w:r>
          <w:rPr>
            <w:lang w:val="en-US"/>
          </w:rPr>
          <w:t xml:space="preserve">, </w:t>
        </w:r>
      </w:ins>
      <w:ins w:id="155" w:author="Robert Hanson" w:date="2021-04-24T17:24:00Z">
        <w:r w:rsidR="008007B1">
          <w:rPr>
            <w:lang w:val="en-US"/>
          </w:rPr>
          <w:t>but</w:t>
        </w:r>
      </w:ins>
      <w:ins w:id="156" w:author="Robert Hanson" w:date="2021-04-24T17:15:00Z">
        <w:r>
          <w:rPr>
            <w:lang w:val="en-US"/>
          </w:rPr>
          <w:t xml:space="preserve"> those links are not represented by the </w:t>
        </w:r>
      </w:ins>
      <w:proofErr w:type="spellStart"/>
      <w:ins w:id="157" w:author="Robert Hanson" w:date="2021-04-24T17:16:00Z">
        <w:r>
          <w:rPr>
            <w:b/>
            <w:bCs/>
            <w:i/>
            <w:iCs/>
            <w:lang w:val="en-US"/>
          </w:rPr>
          <w:t>dia</w:t>
        </w:r>
        <w:proofErr w:type="spellEnd"/>
        <w:r>
          <w:rPr>
            <w:b/>
            <w:bCs/>
            <w:i/>
            <w:iCs/>
            <w:lang w:val="en-US"/>
          </w:rPr>
          <w:t xml:space="preserve"> </w:t>
        </w:r>
        <w:r w:rsidRPr="00D06386">
          <w:rPr>
            <w:lang w:val="en-US"/>
            <w:rPrChange w:id="158" w:author="Robert Hanson" w:date="2021-04-24T17:16:00Z">
              <w:rPr>
                <w:b/>
                <w:bCs/>
                <w:lang w:val="en-US"/>
              </w:rPr>
            </w:rPrChange>
          </w:rPr>
          <w:t>net</w:t>
        </w:r>
      </w:ins>
      <w:r w:rsidR="00B45BD1" w:rsidRPr="00903EAC">
        <w:rPr>
          <w:lang w:val="en-US"/>
        </w:rPr>
        <w:t>.</w:t>
      </w:r>
      <w:r w:rsidR="00492AD4">
        <w:rPr>
          <w:lang w:val="en-US"/>
        </w:rPr>
        <w:t xml:space="preserve"> </w:t>
      </w:r>
    </w:p>
    <w:p w14:paraId="76ECA164" w14:textId="77777777" w:rsidR="008007B1" w:rsidRDefault="008007B1" w:rsidP="007E4EBB">
      <w:pPr>
        <w:rPr>
          <w:ins w:id="159" w:author="Robert Hanson" w:date="2021-04-24T17:32:00Z"/>
          <w:lang w:val="en-US"/>
        </w:rPr>
      </w:pPr>
    </w:p>
    <w:p w14:paraId="19173AC6" w14:textId="5170325E" w:rsidR="008007B1" w:rsidRDefault="008007B1" w:rsidP="008007B1">
      <w:pPr>
        <w:rPr>
          <w:ins w:id="160" w:author="Robert Hanson" w:date="2021-04-24T18:18:00Z"/>
          <w:lang w:val="en-US"/>
        </w:rPr>
      </w:pPr>
      <w:ins w:id="161" w:author="Robert Hanson" w:date="2021-04-24T18:18:00Z">
        <w:r w:rsidRPr="00146C29">
          <w:rPr>
            <w:lang w:val="en-US"/>
          </w:rPr>
          <w:t>TOPOL_REPRES_NODE</w:t>
        </w:r>
        <w:r>
          <w:rPr>
            <w:lang w:val="en-US"/>
          </w:rPr>
          <w:t>, TOPOL_LINK, and TOPOL_REPRES_EDGE</w:t>
        </w:r>
      </w:ins>
    </w:p>
    <w:p w14:paraId="3D1206DE" w14:textId="0DCF325D" w:rsidR="008007B1" w:rsidRDefault="00903EAC" w:rsidP="007E4EBB">
      <w:pPr>
        <w:rPr>
          <w:ins w:id="162" w:author="Robert Hanson" w:date="2021-04-24T17:45:00Z"/>
          <w:lang w:val="en-US"/>
        </w:rPr>
      </w:pPr>
      <w:r>
        <w:rPr>
          <w:lang w:val="en-US"/>
        </w:rPr>
        <w:t>All topological data in the TOPOL category describe one of</w:t>
      </w:r>
      <w:ins w:id="163" w:author="Robert Hanson" w:date="2021-04-24T17:53:00Z">
        <w:r w:rsidR="008007B1">
          <w:rPr>
            <w:lang w:val="en-US"/>
          </w:rPr>
          <w:t xml:space="preserve"> </w:t>
        </w:r>
        <w:proofErr w:type="spellStart"/>
        <w:r w:rsidR="008007B1">
          <w:rPr>
            <w:lang w:val="en-US"/>
          </w:rPr>
          <w:t>several</w:t>
        </w:r>
      </w:ins>
      <w:del w:id="164" w:author="Robert Hanson" w:date="2021-04-24T17:53:00Z">
        <w:r w:rsidDel="008007B1">
          <w:rPr>
            <w:lang w:val="en-US"/>
          </w:rPr>
          <w:delText xml:space="preserve"> </w:delText>
        </w:r>
      </w:del>
      <w:r>
        <w:rPr>
          <w:lang w:val="en-US"/>
        </w:rPr>
        <w:t>possible</w:t>
      </w:r>
      <w:proofErr w:type="spellEnd"/>
      <w:r>
        <w:rPr>
          <w:lang w:val="en-US"/>
        </w:rPr>
        <w:t xml:space="preserve"> </w:t>
      </w:r>
      <w:r w:rsidR="000850B8">
        <w:rPr>
          <w:lang w:val="en-US"/>
        </w:rPr>
        <w:t xml:space="preserve">(complete or partial) </w:t>
      </w:r>
      <w:r>
        <w:rPr>
          <w:lang w:val="en-US"/>
        </w:rPr>
        <w:t xml:space="preserve">topological representations of the crystal structure given in the form of a periodic net. The nodes of this net </w:t>
      </w:r>
      <w:r w:rsidR="00586CE4">
        <w:rPr>
          <w:lang w:val="en-US"/>
        </w:rPr>
        <w:t xml:space="preserve">either coincide with the atoms or correspond to the centers of </w:t>
      </w:r>
      <w:r w:rsidR="00586CE4" w:rsidRPr="008007B1">
        <w:rPr>
          <w:i/>
          <w:iCs/>
          <w:lang w:val="en-US"/>
          <w:rPrChange w:id="165" w:author="Robert Hanson" w:date="2021-04-24T17:26:00Z">
            <w:rPr>
              <w:lang w:val="en-US"/>
            </w:rPr>
          </w:rPrChange>
        </w:rPr>
        <w:t>building units</w:t>
      </w:r>
      <w:r w:rsidR="00586CE4">
        <w:rPr>
          <w:lang w:val="en-US"/>
        </w:rPr>
        <w:t xml:space="preserve">, </w:t>
      </w:r>
      <w:commentRangeStart w:id="166"/>
      <w:r w:rsidR="00586CE4">
        <w:rPr>
          <w:lang w:val="en-US"/>
        </w:rPr>
        <w:t xml:space="preserve">if the initial crystal structure was </w:t>
      </w:r>
      <w:r w:rsidR="00C57222">
        <w:rPr>
          <w:lang w:val="en-US"/>
        </w:rPr>
        <w:t xml:space="preserve">properly </w:t>
      </w:r>
      <w:r w:rsidR="00586CE4">
        <w:rPr>
          <w:lang w:val="en-US"/>
        </w:rPr>
        <w:t>simplified</w:t>
      </w:r>
      <w:r w:rsidR="00C57222">
        <w:rPr>
          <w:lang w:val="en-US"/>
        </w:rPr>
        <w:t xml:space="preserve"> </w:t>
      </w:r>
      <w:commentRangeEnd w:id="166"/>
      <w:r w:rsidR="008007B1">
        <w:rPr>
          <w:rStyle w:val="CommentReference"/>
        </w:rPr>
        <w:commentReference w:id="166"/>
      </w:r>
      <w:r w:rsidR="00C57222" w:rsidRPr="00FC1B75">
        <w:rPr>
          <w:lang w:val="en-US"/>
        </w:rPr>
        <w:t>(</w:t>
      </w:r>
      <w:proofErr w:type="spellStart"/>
      <w:r w:rsidR="00851838" w:rsidRPr="00FC1B75">
        <w:rPr>
          <w:lang w:val="en-US"/>
        </w:rPr>
        <w:t>Alexandrov</w:t>
      </w:r>
      <w:proofErr w:type="spellEnd"/>
      <w:r w:rsidR="00851838" w:rsidRPr="00FC1B75">
        <w:rPr>
          <w:lang w:val="en-US"/>
        </w:rPr>
        <w:t xml:space="preserve"> </w:t>
      </w:r>
      <w:r w:rsidR="00851838" w:rsidRPr="00FC1B75">
        <w:rPr>
          <w:i/>
          <w:lang w:val="en-US"/>
        </w:rPr>
        <w:t>et al</w:t>
      </w:r>
      <w:r w:rsidR="00851838" w:rsidRPr="00FC1B75">
        <w:rPr>
          <w:lang w:val="en-US"/>
        </w:rPr>
        <w:t xml:space="preserve">. </w:t>
      </w:r>
      <w:proofErr w:type="gramStart"/>
      <w:r w:rsidR="00851838" w:rsidRPr="00FC1B75">
        <w:rPr>
          <w:lang w:val="en-US"/>
        </w:rPr>
        <w:t xml:space="preserve">2011;   </w:t>
      </w:r>
      <w:proofErr w:type="gramEnd"/>
      <w:r w:rsidR="00851838" w:rsidRPr="00FC1B75">
        <w:rPr>
          <w:lang w:val="en-US"/>
        </w:rPr>
        <w:t xml:space="preserve">Bonneau </w:t>
      </w:r>
      <w:r w:rsidR="00851838" w:rsidRPr="00FC1B75">
        <w:rPr>
          <w:i/>
          <w:lang w:val="en-US"/>
        </w:rPr>
        <w:t>et al.</w:t>
      </w:r>
      <w:r w:rsidR="00851838" w:rsidRPr="00FC1B75">
        <w:rPr>
          <w:lang w:val="en-US"/>
        </w:rPr>
        <w:t xml:space="preserve"> 2018;</w:t>
      </w:r>
      <w:r w:rsidR="00851838">
        <w:rPr>
          <w:lang w:val="en-US"/>
        </w:rPr>
        <w:t xml:space="preserve"> </w:t>
      </w:r>
      <w:r w:rsidR="00C57222" w:rsidRPr="004B5916">
        <w:rPr>
          <w:lang w:val="en-US"/>
        </w:rPr>
        <w:t xml:space="preserve">Shevchenko </w:t>
      </w:r>
      <w:r w:rsidR="00C57222">
        <w:rPr>
          <w:lang w:val="en-US"/>
        </w:rPr>
        <w:t xml:space="preserve">&amp; </w:t>
      </w:r>
      <w:proofErr w:type="spellStart"/>
      <w:r w:rsidR="00C57222">
        <w:rPr>
          <w:lang w:val="en-US"/>
        </w:rPr>
        <w:t>Blatov</w:t>
      </w:r>
      <w:proofErr w:type="spellEnd"/>
      <w:r w:rsidR="00C57222">
        <w:rPr>
          <w:lang w:val="en-US"/>
        </w:rPr>
        <w:t>, 2021)</w:t>
      </w:r>
      <w:r w:rsidR="00586CE4">
        <w:rPr>
          <w:lang w:val="en-US"/>
        </w:rPr>
        <w:t>.</w:t>
      </w:r>
      <w:ins w:id="167" w:author="Robert Hanson" w:date="2021-04-24T18:20:00Z">
        <w:r w:rsidR="008007B1">
          <w:rPr>
            <w:lang w:val="en-US"/>
          </w:rPr>
          <w:t xml:space="preserve"> These three categories describe the connectivity of the underlying net</w:t>
        </w:r>
      </w:ins>
      <w:ins w:id="168" w:author="Robert Hanson" w:date="2021-04-24T18:21:00Z">
        <w:r w:rsidR="008007B1">
          <w:rPr>
            <w:lang w:val="en-US"/>
          </w:rPr>
          <w:t>.</w:t>
        </w:r>
      </w:ins>
      <w:r w:rsidR="00586CE4">
        <w:rPr>
          <w:lang w:val="en-US"/>
        </w:rPr>
        <w:t xml:space="preserve"> </w:t>
      </w:r>
      <w:del w:id="169" w:author="Robert Hanson" w:date="2021-04-24T18:19:00Z">
        <w:r w:rsidR="00586CE4" w:rsidDel="008007B1">
          <w:rPr>
            <w:lang w:val="en-US"/>
          </w:rPr>
          <w:delText xml:space="preserve">This means that in general the nodes of the underlying net and the crystal topology as a </w:delText>
        </w:r>
        <w:r w:rsidR="00586CE4" w:rsidRPr="00146C29" w:rsidDel="008007B1">
          <w:rPr>
            <w:lang w:val="en-US"/>
          </w:rPr>
          <w:delText>whole should be considered</w:delText>
        </w:r>
      </w:del>
      <w:del w:id="170" w:author="Robert Hanson" w:date="2021-04-24T17:28:00Z">
        <w:r w:rsidR="00586CE4" w:rsidRPr="00146C29" w:rsidDel="008007B1">
          <w:rPr>
            <w:lang w:val="en-US"/>
          </w:rPr>
          <w:delText xml:space="preserve"> separately</w:delText>
        </w:r>
      </w:del>
      <w:del w:id="171" w:author="Robert Hanson" w:date="2021-04-24T18:19:00Z">
        <w:r w:rsidR="00586CE4" w:rsidRPr="00146C29" w:rsidDel="008007B1">
          <w:rPr>
            <w:lang w:val="en-US"/>
          </w:rPr>
          <w:delText xml:space="preserve"> of the atoms. </w:delText>
        </w:r>
      </w:del>
      <w:commentRangeStart w:id="172"/>
      <w:del w:id="173" w:author="Robert Hanson" w:date="2021-04-24T17:30:00Z">
        <w:r w:rsidR="00586CE4" w:rsidRPr="00146C29" w:rsidDel="008007B1">
          <w:rPr>
            <w:lang w:val="en-US"/>
          </w:rPr>
          <w:delText>Thus, a special category, TOPOL_REPRES</w:delText>
        </w:r>
        <w:r w:rsidR="000850B8" w:rsidRPr="00146C29" w:rsidDel="008007B1">
          <w:rPr>
            <w:lang w:val="en-US"/>
          </w:rPr>
          <w:delText>,</w:delText>
        </w:r>
        <w:r w:rsidR="00586CE4" w:rsidRPr="00146C29" w:rsidDel="008007B1">
          <w:rPr>
            <w:lang w:val="en-US"/>
          </w:rPr>
          <w:delText xml:space="preserve"> is introduced, which describes a particular topological representation.</w:delText>
        </w:r>
      </w:del>
      <w:commentRangeEnd w:id="172"/>
      <w:del w:id="174" w:author="Robert Hanson" w:date="2021-04-24T18:19:00Z">
        <w:r w:rsidR="008007B1" w:rsidDel="008007B1">
          <w:rPr>
            <w:rStyle w:val="CommentReference"/>
          </w:rPr>
          <w:commentReference w:id="172"/>
        </w:r>
        <w:r w:rsidR="000850B8" w:rsidRPr="00146C29" w:rsidDel="008007B1">
          <w:rPr>
            <w:lang w:val="en-US"/>
          </w:rPr>
          <w:delText xml:space="preserve"> </w:delText>
        </w:r>
      </w:del>
    </w:p>
    <w:p w14:paraId="0DFD73B1" w14:textId="5FF20F7D" w:rsidR="008007B1" w:rsidRDefault="008007B1" w:rsidP="007E4EBB">
      <w:pPr>
        <w:rPr>
          <w:ins w:id="175" w:author="Robert Hanson" w:date="2021-04-24T17:45:00Z"/>
          <w:lang w:val="en-US"/>
        </w:rPr>
      </w:pPr>
      <w:ins w:id="176" w:author="Robert Hanson" w:date="2021-04-24T17:45:00Z">
        <w:r w:rsidRPr="00146C29">
          <w:rPr>
            <w:lang w:val="en-US"/>
          </w:rPr>
          <w:t>TOPOL_REPRES_NODE</w:t>
        </w:r>
      </w:ins>
    </w:p>
    <w:p w14:paraId="54C303FF" w14:textId="3D1867BD" w:rsidR="008007B1" w:rsidRPr="00244543" w:rsidRDefault="008007B1" w:rsidP="008007B1">
      <w:pPr>
        <w:rPr>
          <w:moveTo w:id="177" w:author="Robert Hanson" w:date="2021-04-24T18:25:00Z"/>
          <w:i/>
          <w:lang w:val="en-US"/>
        </w:rPr>
      </w:pPr>
      <w:ins w:id="178" w:author="Robert Hanson" w:date="2021-04-24T18:20:00Z">
        <w:r>
          <w:rPr>
            <w:lang w:val="en-US"/>
          </w:rPr>
          <w:t>I</w:t>
        </w:r>
      </w:ins>
      <w:ins w:id="179" w:author="Robert Hanson" w:date="2021-04-24T18:19:00Z">
        <w:r>
          <w:rPr>
            <w:lang w:val="en-US"/>
          </w:rPr>
          <w:t xml:space="preserve">n general, the nodes of the underlying net and the crystal topology </w:t>
        </w:r>
        <w:proofErr w:type="gramStart"/>
        <w:r>
          <w:rPr>
            <w:lang w:val="en-US"/>
          </w:rPr>
          <w:t xml:space="preserve">as a </w:t>
        </w:r>
        <w:r w:rsidRPr="00146C29">
          <w:rPr>
            <w:lang w:val="en-US"/>
          </w:rPr>
          <w:t>whole should</w:t>
        </w:r>
        <w:proofErr w:type="gramEnd"/>
        <w:r w:rsidRPr="00146C29">
          <w:rPr>
            <w:lang w:val="en-US"/>
          </w:rPr>
          <w:t xml:space="preserve"> be considered</w:t>
        </w:r>
        <w:r>
          <w:rPr>
            <w:lang w:val="en-US"/>
          </w:rPr>
          <w:t xml:space="preserve"> independently</w:t>
        </w:r>
        <w:r w:rsidRPr="00146C29">
          <w:rPr>
            <w:lang w:val="en-US"/>
          </w:rPr>
          <w:t xml:space="preserve"> of the atoms. </w:t>
        </w:r>
        <w:commentRangeStart w:id="180"/>
        <w:commentRangeEnd w:id="180"/>
        <w:r>
          <w:rPr>
            <w:rStyle w:val="CommentReference"/>
          </w:rPr>
          <w:commentReference w:id="180"/>
        </w:r>
        <w:r w:rsidRPr="00146C29">
          <w:rPr>
            <w:lang w:val="en-US"/>
          </w:rPr>
          <w:t xml:space="preserve"> </w:t>
        </w:r>
        <w:r>
          <w:rPr>
            <w:lang w:val="en-US"/>
          </w:rPr>
          <w:t xml:space="preserve">The </w:t>
        </w:r>
        <w:r w:rsidRPr="00146C29">
          <w:rPr>
            <w:lang w:val="en-US"/>
          </w:rPr>
          <w:t xml:space="preserve">category TOPOL_REPRES describes </w:t>
        </w:r>
        <w:r>
          <w:rPr>
            <w:lang w:val="en-US"/>
          </w:rPr>
          <w:t>the</w:t>
        </w:r>
        <w:r w:rsidRPr="00146C29">
          <w:rPr>
            <w:lang w:val="en-US"/>
          </w:rPr>
          <w:t xml:space="preserve"> </w:t>
        </w:r>
        <w:proofErr w:type="gramStart"/>
        <w:r w:rsidRPr="00146C29">
          <w:rPr>
            <w:lang w:val="en-US"/>
          </w:rPr>
          <w:t>particular topological</w:t>
        </w:r>
        <w:proofErr w:type="gramEnd"/>
        <w:r w:rsidRPr="00146C29">
          <w:rPr>
            <w:lang w:val="en-US"/>
          </w:rPr>
          <w:t xml:space="preserve"> representation</w:t>
        </w:r>
        <w:r>
          <w:rPr>
            <w:lang w:val="en-US"/>
          </w:rPr>
          <w:t xml:space="preserve"> being described in the CIF file.</w:t>
        </w:r>
        <w:r w:rsidRPr="00146C29">
          <w:rPr>
            <w:lang w:val="en-US"/>
          </w:rPr>
          <w:t xml:space="preserve"> </w:t>
        </w:r>
      </w:ins>
      <w:r w:rsidR="000850B8" w:rsidRPr="00146C29">
        <w:rPr>
          <w:lang w:val="en-US"/>
        </w:rPr>
        <w:t>The category TOPOL_REPRES_NODE specifies the nodes of the underlying net and contains the following items, which</w:t>
      </w:r>
      <w:r w:rsidR="000850B8">
        <w:rPr>
          <w:lang w:val="en-US"/>
        </w:rPr>
        <w:t xml:space="preserve"> describe the node </w:t>
      </w:r>
      <w:r w:rsidR="00A13D5F">
        <w:rPr>
          <w:lang w:val="en-US"/>
        </w:rPr>
        <w:t xml:space="preserve">site, </w:t>
      </w:r>
      <w:proofErr w:type="gramStart"/>
      <w:r w:rsidR="00A13D5F">
        <w:rPr>
          <w:lang w:val="en-US"/>
        </w:rPr>
        <w:t>composition</w:t>
      </w:r>
      <w:proofErr w:type="gramEnd"/>
      <w:r w:rsidR="00A13D5F">
        <w:rPr>
          <w:lang w:val="en-US"/>
        </w:rPr>
        <w:t xml:space="preserve"> </w:t>
      </w:r>
      <w:r w:rsidR="000850B8">
        <w:rPr>
          <w:lang w:val="en-US"/>
        </w:rPr>
        <w:t>and</w:t>
      </w:r>
      <w:r w:rsidR="00A13D5F">
        <w:rPr>
          <w:lang w:val="en-US"/>
        </w:rPr>
        <w:t xml:space="preserve"> topology</w:t>
      </w:r>
      <w:ins w:id="181" w:author="Robert Hanson" w:date="2021-04-24T18:24:00Z">
        <w:r>
          <w:rPr>
            <w:lang w:val="en-US"/>
          </w:rPr>
          <w:t xml:space="preserve">. In this </w:t>
        </w:r>
      </w:ins>
      <w:ins w:id="182" w:author="Robert Hanson" w:date="2021-04-24T18:25:00Z">
        <w:r>
          <w:rPr>
            <w:lang w:val="en-US"/>
          </w:rPr>
          <w:t xml:space="preserve">document, </w:t>
        </w:r>
      </w:ins>
      <w:moveToRangeStart w:id="183" w:author="Robert Hanson" w:date="2021-04-24T18:25:00Z" w:name="move70181122"/>
      <w:moveTo w:id="184" w:author="Robert Hanson" w:date="2021-04-24T18:25:00Z">
        <w:del w:id="185" w:author="Robert Hanson" w:date="2021-04-24T18:25:00Z">
          <w:r w:rsidRPr="008007B1" w:rsidDel="008007B1">
            <w:rPr>
              <w:lang w:val="en-US"/>
              <w:rPrChange w:id="186" w:author="Robert Hanson" w:date="2021-04-24T18:26:00Z">
                <w:rPr>
                  <w:i/>
                  <w:iCs/>
                  <w:lang w:val="en-US"/>
                </w:rPr>
              </w:rPrChange>
            </w:rPr>
            <w:delText xml:space="preserve">The </w:delText>
          </w:r>
        </w:del>
        <w:r w:rsidRPr="008007B1">
          <w:rPr>
            <w:lang w:val="en-US"/>
            <w:rPrChange w:id="187" w:author="Robert Hanson" w:date="2021-04-24T18:26:00Z">
              <w:rPr>
                <w:i/>
                <w:iCs/>
                <w:lang w:val="en-US"/>
              </w:rPr>
            </w:rPrChange>
          </w:rPr>
          <w:t xml:space="preserve">bullet </w:t>
        </w:r>
        <w:r w:rsidRPr="008007B1">
          <w:rPr>
            <w:lang w:val="en-US"/>
            <w:rPrChange w:id="188" w:author="Robert Hanson" w:date="2021-04-24T18:26:00Z">
              <w:rPr>
                <w:i/>
                <w:lang w:val="en-US"/>
              </w:rPr>
            </w:rPrChange>
          </w:rPr>
          <w:t>(</w:t>
        </w:r>
        <w:r w:rsidRPr="008007B1">
          <w:rPr>
            <w:lang w:val="en-US"/>
            <w:rPrChange w:id="189" w:author="Robert Hanson" w:date="2021-04-24T18:26:00Z">
              <w:rPr>
                <w:i/>
                <w:lang w:val="en-US"/>
              </w:rPr>
            </w:rPrChange>
          </w:rPr>
          <w:sym w:font="Symbol" w:char="F0B7"/>
        </w:r>
        <w:r w:rsidRPr="008007B1">
          <w:rPr>
            <w:lang w:val="en-US"/>
            <w:rPrChange w:id="190" w:author="Robert Hanson" w:date="2021-04-24T18:26:00Z">
              <w:rPr>
                <w:i/>
                <w:lang w:val="en-US"/>
              </w:rPr>
            </w:rPrChange>
          </w:rPr>
          <w:t xml:space="preserve">) </w:t>
        </w:r>
        <w:r w:rsidRPr="008007B1">
          <w:rPr>
            <w:lang w:val="en-US"/>
            <w:rPrChange w:id="191" w:author="Robert Hanson" w:date="2021-04-24T18:26:00Z">
              <w:rPr>
                <w:i/>
                <w:iCs/>
                <w:lang w:val="en-US"/>
              </w:rPr>
            </w:rPrChange>
          </w:rPr>
          <w:t>indicates a category key</w:t>
        </w:r>
      </w:moveTo>
      <w:ins w:id="192" w:author="Robert Hanson" w:date="2021-04-24T18:25:00Z">
        <w:r w:rsidRPr="008007B1">
          <w:rPr>
            <w:lang w:val="en-US"/>
            <w:rPrChange w:id="193" w:author="Robert Hanson" w:date="2021-04-24T18:26:00Z">
              <w:rPr>
                <w:i/>
                <w:iCs/>
                <w:lang w:val="en-US"/>
              </w:rPr>
            </w:rPrChange>
          </w:rPr>
          <w:t>, and</w:t>
        </w:r>
      </w:ins>
      <w:moveTo w:id="194" w:author="Robert Hanson" w:date="2021-04-24T18:25:00Z">
        <w:del w:id="195" w:author="Robert Hanson" w:date="2021-04-24T18:25:00Z">
          <w:r w:rsidRPr="008007B1" w:rsidDel="008007B1">
            <w:rPr>
              <w:lang w:val="en-US"/>
              <w:rPrChange w:id="196" w:author="Robert Hanson" w:date="2021-04-24T18:26:00Z">
                <w:rPr>
                  <w:i/>
                  <w:iCs/>
                  <w:lang w:val="en-US"/>
                </w:rPr>
              </w:rPrChange>
            </w:rPr>
            <w:delText>. The</w:delText>
          </w:r>
        </w:del>
        <w:r w:rsidRPr="008007B1">
          <w:rPr>
            <w:lang w:val="en-US"/>
            <w:rPrChange w:id="197" w:author="Robert Hanson" w:date="2021-04-24T18:26:00Z">
              <w:rPr>
                <w:i/>
                <w:iCs/>
                <w:lang w:val="en-US"/>
              </w:rPr>
            </w:rPrChange>
          </w:rPr>
          <w:t xml:space="preserve"> arrow </w:t>
        </w:r>
        <w:r w:rsidRPr="008007B1">
          <w:rPr>
            <w:lang w:val="en-US"/>
            <w:rPrChange w:id="198" w:author="Robert Hanson" w:date="2021-04-24T18:26:00Z">
              <w:rPr>
                <w:i/>
                <w:lang w:val="en-US"/>
              </w:rPr>
            </w:rPrChange>
          </w:rPr>
          <w:t>(</w:t>
        </w:r>
        <w:r w:rsidRPr="008007B1">
          <w:rPr>
            <w:lang w:val="en-US"/>
            <w:rPrChange w:id="199" w:author="Robert Hanson" w:date="2021-04-24T18:26:00Z">
              <w:rPr>
                <w:i/>
                <w:lang w:val="en-US"/>
              </w:rPr>
            </w:rPrChange>
          </w:rPr>
          <w:sym w:font="Symbol" w:char="F0AE"/>
        </w:r>
        <w:r w:rsidRPr="008007B1">
          <w:rPr>
            <w:lang w:val="en-US"/>
            <w:rPrChange w:id="200" w:author="Robert Hanson" w:date="2021-04-24T18:26:00Z">
              <w:rPr>
                <w:i/>
                <w:lang w:val="en-US"/>
              </w:rPr>
            </w:rPrChange>
          </w:rPr>
          <w:t xml:space="preserve">) </w:t>
        </w:r>
      </w:moveTo>
      <w:ins w:id="201" w:author="Robert Hanson" w:date="2021-04-24T18:25:00Z">
        <w:r w:rsidRPr="008007B1">
          <w:rPr>
            <w:lang w:val="en-US"/>
            <w:rPrChange w:id="202" w:author="Robert Hanson" w:date="2021-04-24T18:26:00Z">
              <w:rPr>
                <w:i/>
                <w:iCs/>
                <w:lang w:val="en-US"/>
              </w:rPr>
            </w:rPrChange>
          </w:rPr>
          <w:t>indicates</w:t>
        </w:r>
      </w:ins>
      <w:moveTo w:id="203" w:author="Robert Hanson" w:date="2021-04-24T18:25:00Z">
        <w:del w:id="204" w:author="Robert Hanson" w:date="2021-04-24T18:25:00Z">
          <w:r w:rsidRPr="008007B1" w:rsidDel="008007B1">
            <w:rPr>
              <w:lang w:val="en-US"/>
              <w:rPrChange w:id="205" w:author="Robert Hanson" w:date="2021-04-24T18:26:00Z">
                <w:rPr>
                  <w:i/>
                  <w:iCs/>
                  <w:lang w:val="en-US"/>
                </w:rPr>
              </w:rPrChange>
            </w:rPr>
            <w:delText>is</w:delText>
          </w:r>
        </w:del>
        <w:r w:rsidRPr="008007B1">
          <w:rPr>
            <w:lang w:val="en-US"/>
            <w:rPrChange w:id="206" w:author="Robert Hanson" w:date="2021-04-24T18:26:00Z">
              <w:rPr>
                <w:i/>
                <w:iCs/>
                <w:lang w:val="en-US"/>
              </w:rPr>
            </w:rPrChange>
          </w:rPr>
          <w:t xml:space="preserve"> a </w:t>
        </w:r>
        <w:r w:rsidRPr="008007B1">
          <w:rPr>
            <w:lang w:val="en-US"/>
            <w:rPrChange w:id="207" w:author="Robert Hanson" w:date="2021-04-24T18:26:00Z">
              <w:rPr>
                <w:i/>
                <w:lang w:val="en-US"/>
              </w:rPr>
            </w:rPrChange>
          </w:rPr>
          <w:t>reference</w:t>
        </w:r>
        <w:r w:rsidRPr="008007B1">
          <w:rPr>
            <w:lang w:val="en-US"/>
            <w:rPrChange w:id="208" w:author="Robert Hanson" w:date="2021-04-24T18:26:00Z">
              <w:rPr>
                <w:i/>
                <w:iCs/>
                <w:lang w:val="en-US"/>
              </w:rPr>
            </w:rPrChange>
          </w:rPr>
          <w:t xml:space="preserve"> to a parent data item</w:t>
        </w:r>
      </w:moveTo>
      <w:ins w:id="209" w:author="Robert Hanson" w:date="2021-04-24T18:25:00Z">
        <w:r w:rsidRPr="008007B1">
          <w:rPr>
            <w:lang w:val="en-US"/>
            <w:rPrChange w:id="210" w:author="Robert Hanson" w:date="2021-04-24T18:26:00Z">
              <w:rPr>
                <w:i/>
                <w:iCs/>
                <w:lang w:val="en-US"/>
              </w:rPr>
            </w:rPrChange>
          </w:rPr>
          <w:t xml:space="preserve"> having that same value:</w:t>
        </w:r>
      </w:ins>
      <w:moveTo w:id="211" w:author="Robert Hanson" w:date="2021-04-24T18:25:00Z">
        <w:del w:id="212" w:author="Robert Hanson" w:date="2021-04-24T18:25:00Z">
          <w:r w:rsidRPr="00244543" w:rsidDel="008007B1">
            <w:rPr>
              <w:i/>
              <w:iCs/>
              <w:lang w:val="en-US"/>
            </w:rPr>
            <w:delText>.</w:delText>
          </w:r>
        </w:del>
      </w:moveTo>
    </w:p>
    <w:moveToRangeEnd w:id="183"/>
    <w:p w14:paraId="1F67E006" w14:textId="587D2BE5" w:rsidR="00903EAC" w:rsidRDefault="000850B8" w:rsidP="007E4EBB">
      <w:pPr>
        <w:rPr>
          <w:lang w:val="en-US"/>
        </w:rPr>
      </w:pPr>
      <w:del w:id="213" w:author="Robert Hanson" w:date="2021-04-24T18:24:00Z">
        <w:r w:rsidDel="008007B1">
          <w:rPr>
            <w:lang w:val="en-US"/>
          </w:rPr>
          <w:delText>:</w:delText>
        </w:r>
      </w:del>
    </w:p>
    <w:p w14:paraId="6F0A1AB2" w14:textId="77777777" w:rsidR="00A13D5F" w:rsidRPr="00A13D5F" w:rsidRDefault="00A13D5F" w:rsidP="00A13D5F">
      <w:pPr>
        <w:spacing w:after="0"/>
        <w:rPr>
          <w:b/>
          <w:u w:val="single"/>
          <w:lang w:val="en-US"/>
        </w:rPr>
      </w:pPr>
      <w:r w:rsidRPr="00A13D5F">
        <w:rPr>
          <w:b/>
          <w:u w:val="single"/>
          <w:lang w:val="en-US"/>
        </w:rPr>
        <w:t>node site</w:t>
      </w:r>
    </w:p>
    <w:p w14:paraId="71AF1AAB" w14:textId="77777777" w:rsidR="000850B8" w:rsidRDefault="000850B8" w:rsidP="000850B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850B8">
        <w:rPr>
          <w:lang w:val="en-US"/>
        </w:rPr>
        <w:t>_</w:t>
      </w:r>
      <w:proofErr w:type="spellStart"/>
      <w:r w:rsidRPr="000850B8">
        <w:rPr>
          <w:lang w:val="en-US"/>
        </w:rPr>
        <w:t>topol_repres_node.</w:t>
      </w:r>
      <w:del w:id="214" w:author="Robert Hanson" w:date="2021-04-25T14:10:00Z">
        <w:r w:rsidRPr="000850B8" w:rsidDel="00AF69A8">
          <w:rPr>
            <w:lang w:val="en-US"/>
          </w:rPr>
          <w:delText>atom_</w:delText>
        </w:r>
      </w:del>
      <w:r w:rsidRPr="000850B8">
        <w:rPr>
          <w:lang w:val="en-US"/>
        </w:rPr>
        <w:t>label</w:t>
      </w:r>
      <w:proofErr w:type="spellEnd"/>
    </w:p>
    <w:p w14:paraId="659F03A3" w14:textId="5F706DC8" w:rsidR="000850B8" w:rsidRPr="000850B8" w:rsidDel="00AF69A8" w:rsidRDefault="000850B8" w:rsidP="000850B8">
      <w:pPr>
        <w:spacing w:after="0"/>
        <w:ind w:left="708"/>
        <w:rPr>
          <w:moveFrom w:id="215" w:author="Robert Hanson" w:date="2021-04-25T14:10:00Z"/>
          <w:lang w:val="en-US"/>
        </w:rPr>
      </w:pPr>
      <w:moveFromRangeStart w:id="216" w:author="Robert Hanson" w:date="2021-04-25T14:10:00Z" w:name="move70252230"/>
      <w:moveFrom w:id="217" w:author="Robert Hanson" w:date="2021-04-25T14:10:00Z">
        <w:r w:rsidDel="00AF69A8">
          <w:rPr>
            <w:lang w:val="en-US"/>
          </w:rPr>
          <w:sym w:font="Symbol" w:char="F0AE"/>
        </w:r>
        <w:r w:rsidDel="00AF69A8">
          <w:rPr>
            <w:lang w:val="en-US"/>
          </w:rPr>
          <w:t xml:space="preserve"> </w:t>
        </w:r>
        <w:r w:rsidRPr="000850B8" w:rsidDel="00AF69A8">
          <w:rPr>
            <w:lang w:val="en-US"/>
          </w:rPr>
          <w:t>_atom_site_label</w:t>
        </w:r>
      </w:moveFrom>
    </w:p>
    <w:moveFromRangeEnd w:id="216"/>
    <w:p w14:paraId="205B6540" w14:textId="300EBB70" w:rsidR="000850B8" w:rsidRDefault="000850B8" w:rsidP="000850B8">
      <w:pPr>
        <w:spacing w:after="0"/>
        <w:ind w:left="284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topol_repres_</w:t>
      </w:r>
      <w:proofErr w:type="gramStart"/>
      <w:r>
        <w:rPr>
          <w:lang w:val="en-US"/>
        </w:rPr>
        <w:t>node.</w:t>
      </w:r>
      <w:ins w:id="218" w:author="Robert Hanson" w:date="2021-04-25T14:10:00Z">
        <w:r w:rsidR="00AF69A8">
          <w:rPr>
            <w:lang w:val="en-US"/>
          </w:rPr>
          <w:t>atom</w:t>
        </w:r>
        <w:proofErr w:type="gramEnd"/>
        <w:r w:rsidR="00AF69A8">
          <w:rPr>
            <w:lang w:val="en-US"/>
          </w:rPr>
          <w:t>_</w:t>
        </w:r>
      </w:ins>
      <w:r w:rsidRPr="000850B8">
        <w:rPr>
          <w:lang w:val="en-US"/>
        </w:rPr>
        <w:t>label</w:t>
      </w:r>
      <w:proofErr w:type="spellEnd"/>
    </w:p>
    <w:p w14:paraId="7730868B" w14:textId="77777777" w:rsidR="00AF69A8" w:rsidRPr="000850B8" w:rsidRDefault="00AF69A8" w:rsidP="00AF69A8">
      <w:pPr>
        <w:spacing w:after="0"/>
        <w:ind w:left="708"/>
        <w:rPr>
          <w:moveTo w:id="219" w:author="Robert Hanson" w:date="2021-04-25T14:10:00Z"/>
          <w:lang w:val="en-US"/>
        </w:rPr>
      </w:pPr>
      <w:moveToRangeStart w:id="220" w:author="Robert Hanson" w:date="2021-04-25T14:10:00Z" w:name="move70252230"/>
      <w:moveTo w:id="221" w:author="Robert Hanson" w:date="2021-04-25T14:10:00Z">
        <w:r>
          <w:rPr>
            <w:lang w:val="en-US"/>
          </w:rPr>
          <w:sym w:font="Symbol" w:char="F0AE"/>
        </w:r>
        <w:r>
          <w:rPr>
            <w:lang w:val="en-US"/>
          </w:rPr>
          <w:t xml:space="preserve"> </w:t>
        </w:r>
        <w:r w:rsidRPr="000850B8">
          <w:rPr>
            <w:lang w:val="en-US"/>
          </w:rPr>
          <w:t>_</w:t>
        </w:r>
        <w:proofErr w:type="spellStart"/>
        <w:r w:rsidRPr="000850B8">
          <w:rPr>
            <w:lang w:val="en-US"/>
          </w:rPr>
          <w:t>atom_site_label</w:t>
        </w:r>
        <w:proofErr w:type="spellEnd"/>
      </w:moveTo>
    </w:p>
    <w:moveToRangeEnd w:id="220"/>
    <w:p w14:paraId="6D480457" w14:textId="77777777" w:rsidR="00A13D5F" w:rsidRDefault="00A13D5F" w:rsidP="00A13D5F">
      <w:pPr>
        <w:spacing w:after="0"/>
        <w:ind w:left="284"/>
        <w:rPr>
          <w:lang w:val="en-US"/>
        </w:rPr>
      </w:pPr>
      <w:r w:rsidRPr="000850B8">
        <w:rPr>
          <w:lang w:val="en-US"/>
        </w:rPr>
        <w:t>_</w:t>
      </w:r>
      <w:proofErr w:type="spellStart"/>
      <w:r w:rsidRPr="000850B8">
        <w:rPr>
          <w:lang w:val="en-US"/>
        </w:rPr>
        <w:t>topol_repres_</w:t>
      </w:r>
      <w:proofErr w:type="gramStart"/>
      <w:r w:rsidRPr="000850B8">
        <w:rPr>
          <w:lang w:val="en-US"/>
        </w:rPr>
        <w:t>node.fract</w:t>
      </w:r>
      <w:proofErr w:type="gramEnd"/>
      <w:r w:rsidRPr="000850B8">
        <w:rPr>
          <w:lang w:val="en-US"/>
        </w:rPr>
        <w:t>_x</w:t>
      </w:r>
      <w:proofErr w:type="spellEnd"/>
    </w:p>
    <w:p w14:paraId="7EDB715E" w14:textId="77777777" w:rsidR="00A13D5F" w:rsidRDefault="00A13D5F" w:rsidP="00A13D5F">
      <w:pPr>
        <w:spacing w:after="0"/>
        <w:ind w:left="284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topol_repres_node.fract_y</w:t>
      </w:r>
      <w:proofErr w:type="spellEnd"/>
    </w:p>
    <w:p w14:paraId="4399156A" w14:textId="77777777" w:rsidR="00A13D5F" w:rsidRDefault="00A13D5F" w:rsidP="00A13D5F">
      <w:pPr>
        <w:spacing w:after="0"/>
        <w:ind w:left="284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topol_repres_node.fract_z</w:t>
      </w:r>
      <w:proofErr w:type="spellEnd"/>
    </w:p>
    <w:p w14:paraId="62D75D7F" w14:textId="77777777" w:rsidR="00A13D5F" w:rsidRDefault="00A13D5F" w:rsidP="00A13D5F">
      <w:pPr>
        <w:spacing w:after="0"/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topol_repres_node.symmetry_multiplicity</w:t>
      </w:r>
      <w:proofErr w:type="spellEnd"/>
    </w:p>
    <w:p w14:paraId="7B2AB0BE" w14:textId="77777777" w:rsidR="00A13D5F" w:rsidRDefault="00A13D5F" w:rsidP="00A13D5F">
      <w:pPr>
        <w:spacing w:after="0"/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topol_repres_node.Wyckoff_symbol</w:t>
      </w:r>
      <w:proofErr w:type="spellEnd"/>
    </w:p>
    <w:p w14:paraId="2FCB6089" w14:textId="77777777" w:rsidR="00A13D5F" w:rsidRPr="00A13D5F" w:rsidRDefault="00A13D5F" w:rsidP="00A13D5F">
      <w:pPr>
        <w:spacing w:after="0"/>
        <w:rPr>
          <w:b/>
          <w:u w:val="single"/>
          <w:lang w:val="en-US"/>
        </w:rPr>
      </w:pPr>
      <w:r w:rsidRPr="00A13D5F">
        <w:rPr>
          <w:b/>
          <w:u w:val="single"/>
          <w:lang w:val="en-US"/>
        </w:rPr>
        <w:t>node composition</w:t>
      </w:r>
    </w:p>
    <w:p w14:paraId="284336D2" w14:textId="77777777" w:rsidR="000850B8" w:rsidRDefault="000850B8" w:rsidP="000850B8">
      <w:pPr>
        <w:spacing w:after="0"/>
        <w:ind w:left="284"/>
        <w:rPr>
          <w:lang w:val="en-US"/>
        </w:rPr>
      </w:pPr>
      <w:r w:rsidRPr="000850B8">
        <w:rPr>
          <w:lang w:val="en-US"/>
        </w:rPr>
        <w:t>_</w:t>
      </w:r>
      <w:proofErr w:type="spellStart"/>
      <w:r w:rsidRPr="000850B8">
        <w:rPr>
          <w:lang w:val="en-US"/>
        </w:rPr>
        <w:t>topol_repres_node.chemical_formula_iupac</w:t>
      </w:r>
      <w:proofErr w:type="spellEnd"/>
    </w:p>
    <w:p w14:paraId="359AE1F8" w14:textId="77777777" w:rsidR="000850B8" w:rsidRDefault="000850B8" w:rsidP="000850B8">
      <w:pPr>
        <w:spacing w:after="0"/>
        <w:ind w:left="284"/>
        <w:rPr>
          <w:lang w:val="en-US"/>
        </w:rPr>
      </w:pPr>
      <w:r w:rsidRPr="000850B8">
        <w:rPr>
          <w:lang w:val="en-US"/>
        </w:rPr>
        <w:lastRenderedPageBreak/>
        <w:t>_</w:t>
      </w:r>
      <w:proofErr w:type="spellStart"/>
      <w:r w:rsidRPr="000850B8">
        <w:rPr>
          <w:lang w:val="en-US"/>
        </w:rPr>
        <w:t>topol_repres_node.chemical_formula_moiety</w:t>
      </w:r>
      <w:proofErr w:type="spellEnd"/>
    </w:p>
    <w:p w14:paraId="11DBAC1B" w14:textId="77777777" w:rsidR="000850B8" w:rsidRDefault="000850B8" w:rsidP="000850B8">
      <w:pPr>
        <w:spacing w:after="0"/>
        <w:ind w:left="284"/>
        <w:rPr>
          <w:lang w:val="en-US"/>
        </w:rPr>
      </w:pPr>
      <w:r w:rsidRPr="000850B8">
        <w:rPr>
          <w:lang w:val="en-US"/>
        </w:rPr>
        <w:t>_</w:t>
      </w:r>
      <w:proofErr w:type="spellStart"/>
      <w:r w:rsidRPr="000850B8">
        <w:rPr>
          <w:lang w:val="en-US"/>
        </w:rPr>
        <w:t>topol_repres_node.chemical_formula_sum</w:t>
      </w:r>
      <w:proofErr w:type="spellEnd"/>
    </w:p>
    <w:p w14:paraId="33664673" w14:textId="77777777" w:rsidR="00AC3F07" w:rsidRDefault="00AC3F07" w:rsidP="00AC3F07">
      <w:pPr>
        <w:spacing w:after="0"/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topol_repres_node.structural_formula_InChI</w:t>
      </w:r>
      <w:proofErr w:type="spellEnd"/>
    </w:p>
    <w:p w14:paraId="75A97DEB" w14:textId="77777777" w:rsidR="00AC3F07" w:rsidRDefault="00AC3F07" w:rsidP="00AC3F07">
      <w:pPr>
        <w:spacing w:after="0"/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topol_repres_node.structural_formula_SMILES</w:t>
      </w:r>
      <w:proofErr w:type="spellEnd"/>
    </w:p>
    <w:p w14:paraId="02509FE7" w14:textId="77777777" w:rsidR="00A13D5F" w:rsidRPr="00A13D5F" w:rsidRDefault="00A13D5F" w:rsidP="00A13D5F">
      <w:pPr>
        <w:spacing w:after="0"/>
        <w:rPr>
          <w:b/>
          <w:u w:val="single"/>
          <w:lang w:val="en-US"/>
        </w:rPr>
      </w:pPr>
      <w:r w:rsidRPr="00A13D5F">
        <w:rPr>
          <w:b/>
          <w:u w:val="single"/>
          <w:lang w:val="en-US"/>
        </w:rPr>
        <w:t xml:space="preserve">node </w:t>
      </w:r>
      <w:r>
        <w:rPr>
          <w:b/>
          <w:u w:val="single"/>
          <w:lang w:val="en-US"/>
        </w:rPr>
        <w:t>topology</w:t>
      </w:r>
    </w:p>
    <w:p w14:paraId="6A131A63" w14:textId="77777777" w:rsidR="00AC3F07" w:rsidRDefault="00AC3F07" w:rsidP="00AC3F07">
      <w:pPr>
        <w:spacing w:after="0"/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topol_repres_node.coordination_sequence</w:t>
      </w:r>
      <w:proofErr w:type="spellEnd"/>
    </w:p>
    <w:p w14:paraId="79E82E04" w14:textId="77777777" w:rsidR="00AC3F07" w:rsidRDefault="00AC3F07" w:rsidP="00AC3F07">
      <w:pPr>
        <w:spacing w:after="0"/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topol_repres_node.point_symbol</w:t>
      </w:r>
      <w:proofErr w:type="spellEnd"/>
    </w:p>
    <w:p w14:paraId="5B3A4F6E" w14:textId="77777777" w:rsidR="00AC3F07" w:rsidRDefault="00AC3F07" w:rsidP="00AC3F07">
      <w:pPr>
        <w:spacing w:after="0"/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topol_repres_node.extended_point_symbol</w:t>
      </w:r>
      <w:proofErr w:type="spellEnd"/>
    </w:p>
    <w:p w14:paraId="67061217" w14:textId="77777777" w:rsidR="00AC3F07" w:rsidRDefault="00AC3F07" w:rsidP="00366357">
      <w:pPr>
        <w:ind w:left="284"/>
        <w:rPr>
          <w:lang w:val="en-US"/>
        </w:rPr>
      </w:pPr>
      <w:r w:rsidRPr="00AC3F07">
        <w:rPr>
          <w:lang w:val="en-US"/>
        </w:rPr>
        <w:t>_</w:t>
      </w:r>
      <w:proofErr w:type="spellStart"/>
      <w:r w:rsidRPr="00AC3F07">
        <w:rPr>
          <w:lang w:val="en-US"/>
        </w:rPr>
        <w:t>topol_repres_node.vertex_symbol</w:t>
      </w:r>
      <w:proofErr w:type="spellEnd"/>
    </w:p>
    <w:p w14:paraId="6EF0E21B" w14:textId="148B8036" w:rsidR="00AC3F07" w:rsidRPr="00244543" w:rsidDel="008007B1" w:rsidRDefault="00366357" w:rsidP="00366357">
      <w:pPr>
        <w:rPr>
          <w:moveFrom w:id="222" w:author="Robert Hanson" w:date="2021-04-24T18:25:00Z"/>
          <w:i/>
          <w:lang w:val="en-US"/>
        </w:rPr>
      </w:pPr>
      <w:moveFromRangeStart w:id="223" w:author="Robert Hanson" w:date="2021-04-24T18:25:00Z" w:name="move70181122"/>
      <w:moveFrom w:id="224" w:author="Robert Hanson" w:date="2021-04-24T18:25:00Z">
        <w:r w:rsidRPr="00244543" w:rsidDel="008007B1">
          <w:rPr>
            <w:i/>
            <w:iCs/>
            <w:lang w:val="en-US"/>
          </w:rPr>
          <w:t xml:space="preserve">The bullet </w:t>
        </w:r>
        <w:r w:rsidRPr="00244543" w:rsidDel="008007B1">
          <w:rPr>
            <w:i/>
            <w:lang w:val="en-US"/>
          </w:rPr>
          <w:t>(</w:t>
        </w:r>
        <w:r w:rsidRPr="00244543" w:rsidDel="008007B1">
          <w:rPr>
            <w:i/>
            <w:lang w:val="en-US"/>
          </w:rPr>
          <w:sym w:font="Symbol" w:char="F0B7"/>
        </w:r>
        <w:r w:rsidRPr="00244543" w:rsidDel="008007B1">
          <w:rPr>
            <w:i/>
            <w:lang w:val="en-US"/>
          </w:rPr>
          <w:t xml:space="preserve">) </w:t>
        </w:r>
        <w:r w:rsidRPr="00244543" w:rsidDel="008007B1">
          <w:rPr>
            <w:i/>
            <w:iCs/>
            <w:lang w:val="en-US"/>
          </w:rPr>
          <w:t xml:space="preserve">indicates a category key. The arrow </w:t>
        </w:r>
        <w:r w:rsidRPr="00244543" w:rsidDel="008007B1">
          <w:rPr>
            <w:i/>
            <w:lang w:val="en-US"/>
          </w:rPr>
          <w:t>(</w:t>
        </w:r>
        <w:r w:rsidRPr="00244543" w:rsidDel="008007B1">
          <w:rPr>
            <w:i/>
            <w:lang w:val="en-US"/>
          </w:rPr>
          <w:sym w:font="Symbol" w:char="F0AE"/>
        </w:r>
        <w:r w:rsidRPr="00244543" w:rsidDel="008007B1">
          <w:rPr>
            <w:i/>
            <w:lang w:val="en-US"/>
          </w:rPr>
          <w:t xml:space="preserve">) </w:t>
        </w:r>
        <w:r w:rsidRPr="00244543" w:rsidDel="008007B1">
          <w:rPr>
            <w:i/>
            <w:iCs/>
            <w:lang w:val="en-US"/>
          </w:rPr>
          <w:t xml:space="preserve">is a </w:t>
        </w:r>
        <w:r w:rsidRPr="00244543" w:rsidDel="008007B1">
          <w:rPr>
            <w:i/>
            <w:lang w:val="en-US"/>
          </w:rPr>
          <w:t>reference</w:t>
        </w:r>
        <w:r w:rsidRPr="00244543" w:rsidDel="008007B1">
          <w:rPr>
            <w:i/>
            <w:iCs/>
            <w:lang w:val="en-US"/>
          </w:rPr>
          <w:t xml:space="preserve"> to a parent data item.</w:t>
        </w:r>
      </w:moveFrom>
    </w:p>
    <w:moveFromRangeEnd w:id="223"/>
    <w:p w14:paraId="2A1F1946" w14:textId="5083A17F" w:rsidR="00FF5FE0" w:rsidRPr="00146C29" w:rsidRDefault="00FF5FE0" w:rsidP="00FF5FE0">
      <w:pPr>
        <w:rPr>
          <w:lang w:val="en-US"/>
        </w:rPr>
      </w:pPr>
      <w:r w:rsidRPr="00146C29">
        <w:rPr>
          <w:lang w:val="en-US"/>
        </w:rPr>
        <w:t>If the _</w:t>
      </w:r>
      <w:proofErr w:type="spellStart"/>
      <w:r w:rsidRPr="00146C29">
        <w:rPr>
          <w:lang w:val="en-US"/>
        </w:rPr>
        <w:t>topol_repres_</w:t>
      </w:r>
      <w:proofErr w:type="gramStart"/>
      <w:r w:rsidRPr="00146C29">
        <w:rPr>
          <w:lang w:val="en-US"/>
        </w:rPr>
        <w:t>node.atom</w:t>
      </w:r>
      <w:proofErr w:type="gramEnd"/>
      <w:r w:rsidRPr="00146C29">
        <w:rPr>
          <w:lang w:val="en-US"/>
        </w:rPr>
        <w:t>_label</w:t>
      </w:r>
      <w:proofErr w:type="spellEnd"/>
      <w:r w:rsidRPr="00146C29">
        <w:rPr>
          <w:lang w:val="en-US"/>
        </w:rPr>
        <w:t xml:space="preserve"> item </w:t>
      </w:r>
      <w:commentRangeStart w:id="225"/>
      <w:r w:rsidRPr="00146C29">
        <w:rPr>
          <w:lang w:val="en-US"/>
        </w:rPr>
        <w:t>was applied</w:t>
      </w:r>
      <w:commentRangeEnd w:id="225"/>
      <w:r w:rsidR="008007B1">
        <w:rPr>
          <w:rStyle w:val="CommentReference"/>
        </w:rPr>
        <w:commentReference w:id="225"/>
      </w:r>
      <w:r w:rsidRPr="00146C29">
        <w:rPr>
          <w:lang w:val="en-US"/>
        </w:rPr>
        <w:t>, the underlying net node labelled in the _</w:t>
      </w:r>
      <w:proofErr w:type="spellStart"/>
      <w:r w:rsidRPr="00146C29">
        <w:rPr>
          <w:lang w:val="en-US"/>
        </w:rPr>
        <w:t>topol_repres_node.label</w:t>
      </w:r>
      <w:proofErr w:type="spellEnd"/>
      <w:r w:rsidRPr="00146C29">
        <w:rPr>
          <w:lang w:val="en-US"/>
        </w:rPr>
        <w:t xml:space="preserve"> item coincides with the atom specified by the _</w:t>
      </w:r>
      <w:proofErr w:type="spellStart"/>
      <w:r w:rsidRPr="00146C29">
        <w:rPr>
          <w:lang w:val="en-US"/>
        </w:rPr>
        <w:t>atom_site_label</w:t>
      </w:r>
      <w:proofErr w:type="spellEnd"/>
      <w:r w:rsidRPr="00146C29">
        <w:rPr>
          <w:lang w:val="en-US"/>
        </w:rPr>
        <w:t xml:space="preserve"> item. In particular, if the representation is complete, all underlying net nodes coincide with atoms</w:t>
      </w:r>
      <w:ins w:id="226" w:author="Robert Hanson" w:date="2021-04-24T17:35:00Z">
        <w:r w:rsidR="008007B1">
          <w:rPr>
            <w:lang w:val="en-US"/>
          </w:rPr>
          <w:t xml:space="preserve">, and </w:t>
        </w:r>
      </w:ins>
      <w:del w:id="227" w:author="Robert Hanson" w:date="2021-04-24T17:36:00Z">
        <w:r w:rsidRPr="00146C29" w:rsidDel="008007B1">
          <w:rPr>
            <w:lang w:val="en-US"/>
          </w:rPr>
          <w:delText xml:space="preserve">; in this case, the </w:delText>
        </w:r>
      </w:del>
      <w:r w:rsidRPr="00146C29">
        <w:rPr>
          <w:lang w:val="en-US"/>
        </w:rPr>
        <w:t>labels _</w:t>
      </w:r>
      <w:proofErr w:type="spellStart"/>
      <w:r w:rsidRPr="00146C29">
        <w:rPr>
          <w:lang w:val="en-US"/>
        </w:rPr>
        <w:t>topol_repres_node.label</w:t>
      </w:r>
      <w:proofErr w:type="spellEnd"/>
      <w:r w:rsidRPr="00146C29">
        <w:rPr>
          <w:lang w:val="en-US"/>
        </w:rPr>
        <w:t xml:space="preserve">, </w:t>
      </w:r>
      <w:ins w:id="228" w:author="Robert Hanson" w:date="2021-04-24T17:37:00Z">
        <w:r w:rsidR="008007B1">
          <w:rPr>
            <w:lang w:val="en-US"/>
          </w:rPr>
          <w:t xml:space="preserve">and </w:t>
        </w:r>
      </w:ins>
      <w:del w:id="229" w:author="Robert Hanson" w:date="2021-04-24T17:37:00Z">
        <w:r w:rsidRPr="00146C29" w:rsidDel="008007B1">
          <w:rPr>
            <w:lang w:val="en-US"/>
          </w:rPr>
          <w:delText>_topol_repres_node</w:delText>
        </w:r>
      </w:del>
      <w:r w:rsidRPr="00146C29">
        <w:rPr>
          <w:lang w:val="en-US"/>
        </w:rPr>
        <w:t>.</w:t>
      </w:r>
      <w:proofErr w:type="spellStart"/>
      <w:r w:rsidRPr="00146C29">
        <w:rPr>
          <w:lang w:val="en-US"/>
        </w:rPr>
        <w:t>atom_label</w:t>
      </w:r>
      <w:proofErr w:type="spellEnd"/>
      <w:r w:rsidRPr="00146C29">
        <w:rPr>
          <w:lang w:val="en-US"/>
        </w:rPr>
        <w:t xml:space="preserve"> </w:t>
      </w:r>
      <w:ins w:id="230" w:author="Robert Hanson" w:date="2021-04-24T17:38:00Z">
        <w:r w:rsidR="008007B1">
          <w:rPr>
            <w:lang w:val="en-US"/>
          </w:rPr>
          <w:t xml:space="preserve">can both refer to the same </w:t>
        </w:r>
      </w:ins>
      <w:del w:id="231" w:author="Robert Hanson" w:date="2021-04-24T17:38:00Z">
        <w:r w:rsidRPr="00146C29" w:rsidDel="008007B1">
          <w:rPr>
            <w:lang w:val="en-US"/>
          </w:rPr>
          <w:delText xml:space="preserve">and </w:delText>
        </w:r>
      </w:del>
      <w:r w:rsidRPr="00146C29">
        <w:rPr>
          <w:lang w:val="en-US"/>
        </w:rPr>
        <w:t>_</w:t>
      </w:r>
      <w:proofErr w:type="spellStart"/>
      <w:r w:rsidRPr="00146C29">
        <w:rPr>
          <w:lang w:val="en-US"/>
        </w:rPr>
        <w:t>atom_site_label</w:t>
      </w:r>
      <w:proofErr w:type="spellEnd"/>
      <w:r w:rsidRPr="00146C29">
        <w:rPr>
          <w:lang w:val="en-US"/>
        </w:rPr>
        <w:t xml:space="preserve"> </w:t>
      </w:r>
      <w:ins w:id="232" w:author="Robert Hanson" w:date="2021-04-24T17:39:00Z">
        <w:r w:rsidR="008007B1">
          <w:rPr>
            <w:lang w:val="en-US"/>
          </w:rPr>
          <w:t xml:space="preserve">value, and </w:t>
        </w:r>
      </w:ins>
      <w:del w:id="233" w:author="Robert Hanson" w:date="2021-04-24T17:39:00Z">
        <w:r w:rsidRPr="00146C29" w:rsidDel="008007B1">
          <w:rPr>
            <w:lang w:val="en-US"/>
          </w:rPr>
          <w:delText xml:space="preserve">can be the same and the </w:delText>
        </w:r>
      </w:del>
      <w:r w:rsidRPr="00146C29">
        <w:rPr>
          <w:lang w:val="en-US"/>
        </w:rPr>
        <w:t>items _topol_repres_node.fract_x,</w:t>
      </w:r>
      <w:del w:id="234" w:author="Robert Hanson" w:date="2021-04-24T17:39:00Z">
        <w:r w:rsidRPr="00146C29" w:rsidDel="008007B1">
          <w:rPr>
            <w:lang w:val="en-US"/>
          </w:rPr>
          <w:delText xml:space="preserve"> _topol_repres_node</w:delText>
        </w:r>
      </w:del>
      <w:r w:rsidRPr="00146C29">
        <w:rPr>
          <w:lang w:val="en-US"/>
        </w:rPr>
        <w:t>.fract_y,</w:t>
      </w:r>
      <w:del w:id="235" w:author="Robert Hanson" w:date="2021-04-24T17:39:00Z">
        <w:r w:rsidRPr="00146C29" w:rsidDel="008007B1">
          <w:rPr>
            <w:lang w:val="en-US"/>
          </w:rPr>
          <w:delText xml:space="preserve"> _topol_repres_node</w:delText>
        </w:r>
      </w:del>
      <w:r w:rsidRPr="00146C29">
        <w:rPr>
          <w:lang w:val="en-US"/>
        </w:rPr>
        <w:t>.fract_z,</w:t>
      </w:r>
      <w:del w:id="236" w:author="Robert Hanson" w:date="2021-04-24T17:39:00Z">
        <w:r w:rsidRPr="00146C29" w:rsidDel="008007B1">
          <w:rPr>
            <w:lang w:val="en-US"/>
          </w:rPr>
          <w:delText xml:space="preserve"> _topol_repres_node</w:delText>
        </w:r>
      </w:del>
      <w:r w:rsidRPr="00146C29">
        <w:rPr>
          <w:lang w:val="en-US"/>
        </w:rPr>
        <w:t>.symmetry_multiplicity,</w:t>
      </w:r>
      <w:ins w:id="237" w:author="Robert Hanson" w:date="2021-04-24T17:39:00Z">
        <w:r w:rsidR="008007B1">
          <w:rPr>
            <w:lang w:val="en-US"/>
          </w:rPr>
          <w:t xml:space="preserve"> </w:t>
        </w:r>
      </w:ins>
      <w:ins w:id="238" w:author="Robert Hanson" w:date="2021-04-24T17:40:00Z">
        <w:r w:rsidR="008007B1">
          <w:rPr>
            <w:lang w:val="en-US"/>
          </w:rPr>
          <w:t xml:space="preserve">and </w:t>
        </w:r>
      </w:ins>
      <w:del w:id="239" w:author="Robert Hanson" w:date="2021-04-24T17:39:00Z">
        <w:r w:rsidRPr="00146C29" w:rsidDel="008007B1">
          <w:rPr>
            <w:lang w:val="en-US"/>
          </w:rPr>
          <w:delText xml:space="preserve"> _topol_repres_node</w:delText>
        </w:r>
      </w:del>
      <w:r w:rsidRPr="00146C29">
        <w:rPr>
          <w:lang w:val="en-US"/>
        </w:rPr>
        <w:t>.</w:t>
      </w:r>
      <w:proofErr w:type="spellStart"/>
      <w:r w:rsidRPr="00146C29">
        <w:rPr>
          <w:lang w:val="en-US"/>
        </w:rPr>
        <w:t>Wyckoff_symbol</w:t>
      </w:r>
      <w:proofErr w:type="spellEnd"/>
      <w:r w:rsidRPr="00146C29">
        <w:rPr>
          <w:lang w:val="en-US"/>
        </w:rPr>
        <w:t xml:space="preserve"> should not be </w:t>
      </w:r>
      <w:ins w:id="240" w:author="Robert Hanson" w:date="2021-04-24T17:40:00Z">
        <w:r w:rsidR="008007B1">
          <w:rPr>
            <w:lang w:val="en-US"/>
          </w:rPr>
          <w:t xml:space="preserve">present, as that information </w:t>
        </w:r>
      </w:ins>
      <w:del w:id="241" w:author="Robert Hanson" w:date="2021-04-24T17:40:00Z">
        <w:r w:rsidRPr="00146C29" w:rsidDel="008007B1">
          <w:rPr>
            <w:lang w:val="en-US"/>
          </w:rPr>
          <w:delText xml:space="preserve">applied as the corresponding information </w:delText>
        </w:r>
      </w:del>
      <w:r w:rsidRPr="00146C29">
        <w:rPr>
          <w:lang w:val="en-US"/>
        </w:rPr>
        <w:t>can be extracted from the corresponding items of the ATOM_SITE category.</w:t>
      </w:r>
    </w:p>
    <w:p w14:paraId="64B983C9" w14:textId="635C4240" w:rsidR="008007B1" w:rsidRDefault="008007B1" w:rsidP="00FF5FE0">
      <w:pPr>
        <w:rPr>
          <w:ins w:id="242" w:author="Robert Hanson" w:date="2021-04-24T17:45:00Z"/>
          <w:lang w:val="en-US"/>
        </w:rPr>
      </w:pPr>
      <w:commentRangeStart w:id="243"/>
      <w:ins w:id="244" w:author="Robert Hanson" w:date="2021-04-24T17:45:00Z">
        <w:r>
          <w:rPr>
            <w:lang w:val="en-US"/>
          </w:rPr>
          <w:t>TOPOL_LINK</w:t>
        </w:r>
      </w:ins>
      <w:commentRangeEnd w:id="243"/>
      <w:ins w:id="245" w:author="Robert Hanson" w:date="2021-04-24T17:48:00Z">
        <w:r>
          <w:rPr>
            <w:rStyle w:val="CommentReference"/>
          </w:rPr>
          <w:commentReference w:id="243"/>
        </w:r>
      </w:ins>
    </w:p>
    <w:p w14:paraId="061968D3" w14:textId="55A95180" w:rsidR="00146C29" w:rsidRPr="00146C29" w:rsidRDefault="00146C29" w:rsidP="00FF5FE0">
      <w:pPr>
        <w:rPr>
          <w:lang w:val="en-US"/>
        </w:rPr>
      </w:pPr>
      <w:r w:rsidRPr="00146C29">
        <w:rPr>
          <w:lang w:val="en-US"/>
        </w:rPr>
        <w:t>The connectivity of the nodes is described in the TOPOL_LINK category</w:t>
      </w:r>
      <w:ins w:id="246" w:author="Robert Hanson" w:date="2021-04-24T18:21:00Z">
        <w:r w:rsidR="008007B1">
          <w:rPr>
            <w:lang w:val="en-US"/>
          </w:rPr>
          <w:t xml:space="preserve">. </w:t>
        </w:r>
      </w:ins>
      <w:r w:rsidRPr="00146C29">
        <w:rPr>
          <w:lang w:val="en-US"/>
        </w:rPr>
        <w:t xml:space="preserve"> </w:t>
      </w:r>
      <w:ins w:id="247" w:author="Robert Hanson" w:date="2021-04-24T18:21:00Z">
        <w:r w:rsidR="008007B1">
          <w:rPr>
            <w:lang w:val="en-US"/>
          </w:rPr>
          <w:t>S</w:t>
        </w:r>
      </w:ins>
      <w:del w:id="248" w:author="Robert Hanson" w:date="2021-04-24T18:21:00Z">
        <w:r w:rsidRPr="00146C29" w:rsidDel="008007B1">
          <w:rPr>
            <w:lang w:val="en-US"/>
          </w:rPr>
          <w:delText>and s</w:delText>
        </w:r>
      </w:del>
      <w:r w:rsidRPr="00146C29">
        <w:rPr>
          <w:lang w:val="en-US"/>
        </w:rPr>
        <w:t xml:space="preserve">ome of the items </w:t>
      </w:r>
      <w:ins w:id="249" w:author="Robert Hanson" w:date="2021-04-24T17:41:00Z">
        <w:r w:rsidR="008007B1">
          <w:rPr>
            <w:lang w:val="en-US"/>
          </w:rPr>
          <w:t xml:space="preserve">of that category </w:t>
        </w:r>
      </w:ins>
      <w:r w:rsidRPr="00146C29">
        <w:rPr>
          <w:lang w:val="en-US"/>
        </w:rPr>
        <w:t xml:space="preserve">are </w:t>
      </w:r>
      <w:proofErr w:type="gramStart"/>
      <w:r w:rsidRPr="00146C29">
        <w:rPr>
          <w:lang w:val="en-US"/>
        </w:rPr>
        <w:t>similar to</w:t>
      </w:r>
      <w:proofErr w:type="gramEnd"/>
      <w:r w:rsidRPr="00146C29">
        <w:rPr>
          <w:lang w:val="en-US"/>
        </w:rPr>
        <w:t xml:space="preserve"> those from GEOM_</w:t>
      </w:r>
      <w:r>
        <w:rPr>
          <w:lang w:val="en-US"/>
        </w:rPr>
        <w:t xml:space="preserve">BOND or </w:t>
      </w:r>
      <w:r w:rsidRPr="00146C29">
        <w:rPr>
          <w:lang w:val="en-US"/>
        </w:rPr>
        <w:t>GEOM_CONTACT</w:t>
      </w:r>
      <w:r>
        <w:rPr>
          <w:lang w:val="en-US"/>
        </w:rPr>
        <w:t xml:space="preserve"> categories</w:t>
      </w:r>
      <w:r w:rsidRPr="00146C29">
        <w:rPr>
          <w:lang w:val="en-US"/>
        </w:rPr>
        <w:t>:</w:t>
      </w:r>
    </w:p>
    <w:p w14:paraId="17D72AB1" w14:textId="460E522C" w:rsidR="00146C29" w:rsidRPr="00AF69A8" w:rsidRDefault="00146C29" w:rsidP="00AF69A8">
      <w:pPr>
        <w:spacing w:after="0"/>
        <w:ind w:left="360"/>
        <w:rPr>
          <w:lang w:val="en-US"/>
        </w:rPr>
        <w:pPrChange w:id="250" w:author="Robert Hanson" w:date="2021-04-25T14:13:00Z">
          <w:pPr>
            <w:pStyle w:val="ListParagraph"/>
            <w:numPr>
              <w:numId w:val="2"/>
            </w:numPr>
            <w:spacing w:after="0"/>
            <w:ind w:left="360" w:hanging="360"/>
          </w:pPr>
        </w:pPrChange>
      </w:pPr>
      <w:r w:rsidRPr="00AF69A8">
        <w:rPr>
          <w:lang w:val="en-US"/>
        </w:rPr>
        <w:t>_topol_</w:t>
      </w:r>
      <w:proofErr w:type="gramStart"/>
      <w:r w:rsidRPr="00AF69A8">
        <w:rPr>
          <w:lang w:val="en-US"/>
        </w:rPr>
        <w:t>link.node</w:t>
      </w:r>
      <w:proofErr w:type="gramEnd"/>
      <w:r w:rsidRPr="00AF69A8">
        <w:rPr>
          <w:lang w:val="en-US"/>
        </w:rPr>
        <w:t>_label_1</w:t>
      </w:r>
    </w:p>
    <w:p w14:paraId="348D7915" w14:textId="75432553" w:rsidR="003943AC" w:rsidRPr="00AF69A8" w:rsidRDefault="003943AC" w:rsidP="00AF69A8">
      <w:pPr>
        <w:spacing w:after="0"/>
        <w:ind w:firstLine="708"/>
        <w:rPr>
          <w:lang w:val="en-US"/>
        </w:rPr>
        <w:pPrChange w:id="251" w:author="Robert Hanson" w:date="2021-04-25T14:14:00Z">
          <w:pPr>
            <w:spacing w:after="0"/>
            <w:ind w:left="708"/>
          </w:pPr>
        </w:pPrChange>
      </w:pPr>
      <w:r>
        <w:rPr>
          <w:lang w:val="en-US"/>
        </w:rPr>
        <w:sym w:font="Symbol" w:char="F0AE"/>
      </w:r>
      <w:r w:rsidRPr="00AF69A8">
        <w:rPr>
          <w:lang w:val="en-US"/>
        </w:rPr>
        <w:t xml:space="preserve"> _</w:t>
      </w:r>
      <w:proofErr w:type="spellStart"/>
      <w:r w:rsidRPr="00AF69A8">
        <w:rPr>
          <w:lang w:val="en-US"/>
        </w:rPr>
        <w:t>topol_repres_</w:t>
      </w:r>
      <w:proofErr w:type="gramStart"/>
      <w:r w:rsidRPr="00AF69A8">
        <w:rPr>
          <w:lang w:val="en-US"/>
        </w:rPr>
        <w:t>node.label</w:t>
      </w:r>
      <w:proofErr w:type="spellEnd"/>
      <w:proofErr w:type="gramEnd"/>
    </w:p>
    <w:p w14:paraId="326AD79F" w14:textId="77777777" w:rsidR="00146C29" w:rsidRPr="00AF69A8" w:rsidRDefault="00146C29" w:rsidP="00AF69A8">
      <w:pPr>
        <w:spacing w:after="0"/>
        <w:ind w:left="360"/>
        <w:rPr>
          <w:lang w:val="en-US"/>
        </w:rPr>
        <w:pPrChange w:id="252" w:author="Robert Hanson" w:date="2021-04-25T14:13:00Z">
          <w:pPr>
            <w:pStyle w:val="ListParagraph"/>
            <w:numPr>
              <w:numId w:val="2"/>
            </w:numPr>
            <w:spacing w:after="0"/>
            <w:ind w:left="360" w:hanging="360"/>
          </w:pPr>
        </w:pPrChange>
      </w:pPr>
      <w:r w:rsidRPr="00AF69A8">
        <w:rPr>
          <w:lang w:val="en-US"/>
        </w:rPr>
        <w:t>_topol_</w:t>
      </w:r>
      <w:proofErr w:type="gramStart"/>
      <w:r w:rsidRPr="00AF69A8">
        <w:rPr>
          <w:lang w:val="en-US"/>
        </w:rPr>
        <w:t>link.node</w:t>
      </w:r>
      <w:proofErr w:type="gramEnd"/>
      <w:r w:rsidRPr="00AF69A8">
        <w:rPr>
          <w:lang w:val="en-US"/>
        </w:rPr>
        <w:t>_label_2</w:t>
      </w:r>
    </w:p>
    <w:p w14:paraId="47DEC30E" w14:textId="77777777" w:rsidR="003943AC" w:rsidRPr="003943AC" w:rsidRDefault="003943AC" w:rsidP="003943AC">
      <w:pPr>
        <w:spacing w:after="0"/>
        <w:ind w:left="708"/>
        <w:rPr>
          <w:lang w:val="en-US"/>
        </w:rPr>
      </w:pPr>
      <w:r>
        <w:rPr>
          <w:lang w:val="en-US"/>
        </w:rPr>
        <w:sym w:font="Symbol" w:char="F0AE"/>
      </w:r>
      <w:r w:rsidRPr="003943AC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topol_repres_</w:t>
      </w:r>
      <w:proofErr w:type="gramStart"/>
      <w:r>
        <w:rPr>
          <w:lang w:val="en-US"/>
        </w:rPr>
        <w:t>node.</w:t>
      </w:r>
      <w:r w:rsidRPr="000850B8">
        <w:rPr>
          <w:lang w:val="en-US"/>
        </w:rPr>
        <w:t>label</w:t>
      </w:r>
      <w:proofErr w:type="spellEnd"/>
      <w:proofErr w:type="gramEnd"/>
    </w:p>
    <w:p w14:paraId="47EDD730" w14:textId="573DD576" w:rsidR="00146C29" w:rsidRPr="003943AC" w:rsidDel="008007B1" w:rsidRDefault="00146C29" w:rsidP="003943AC">
      <w:pPr>
        <w:pStyle w:val="ListParagraph"/>
        <w:numPr>
          <w:ilvl w:val="0"/>
          <w:numId w:val="2"/>
        </w:numPr>
        <w:spacing w:after="0"/>
        <w:rPr>
          <w:moveFrom w:id="253" w:author="Robert Hanson" w:date="2021-04-24T18:22:00Z"/>
          <w:lang w:val="en-US"/>
        </w:rPr>
      </w:pPr>
      <w:moveFromRangeStart w:id="254" w:author="Robert Hanson" w:date="2021-04-24T18:22:00Z" w:name="move70180982"/>
      <w:moveFrom w:id="255" w:author="Robert Hanson" w:date="2021-04-24T18:22:00Z">
        <w:r w:rsidRPr="003943AC" w:rsidDel="008007B1">
          <w:rPr>
            <w:lang w:val="en-US"/>
          </w:rPr>
          <w:t>_topol_link.site_symmetry_symop_1</w:t>
        </w:r>
      </w:moveFrom>
    </w:p>
    <w:p w14:paraId="0A6523E2" w14:textId="2560F1A7" w:rsidR="003943AC" w:rsidRPr="003943AC" w:rsidDel="008007B1" w:rsidRDefault="003943AC" w:rsidP="003943AC">
      <w:pPr>
        <w:spacing w:after="0"/>
        <w:ind w:left="708"/>
        <w:rPr>
          <w:moveFrom w:id="256" w:author="Robert Hanson" w:date="2021-04-24T18:22:00Z"/>
          <w:lang w:val="en-US"/>
        </w:rPr>
      </w:pPr>
      <w:moveFrom w:id="257" w:author="Robert Hanson" w:date="2021-04-24T18:22:00Z">
        <w:r w:rsidDel="008007B1">
          <w:rPr>
            <w:lang w:val="en-US"/>
          </w:rPr>
          <w:sym w:font="Symbol" w:char="F0AE"/>
        </w:r>
        <w:r w:rsidRPr="003943AC" w:rsidDel="008007B1">
          <w:rPr>
            <w:lang w:val="en-US"/>
          </w:rPr>
          <w:t xml:space="preserve"> _space_group_symop.id</w:t>
        </w:r>
      </w:moveFrom>
    </w:p>
    <w:p w14:paraId="651E479A" w14:textId="4E55A69E" w:rsidR="00146C29" w:rsidRPr="003943AC" w:rsidDel="008007B1" w:rsidRDefault="00146C29" w:rsidP="003943AC">
      <w:pPr>
        <w:pStyle w:val="ListParagraph"/>
        <w:numPr>
          <w:ilvl w:val="0"/>
          <w:numId w:val="2"/>
        </w:numPr>
        <w:spacing w:after="0"/>
        <w:rPr>
          <w:moveFrom w:id="258" w:author="Robert Hanson" w:date="2021-04-24T18:22:00Z"/>
          <w:lang w:val="en-US"/>
        </w:rPr>
      </w:pPr>
      <w:moveFrom w:id="259" w:author="Robert Hanson" w:date="2021-04-24T18:22:00Z">
        <w:r w:rsidRPr="003943AC" w:rsidDel="008007B1">
          <w:rPr>
            <w:lang w:val="en-US"/>
          </w:rPr>
          <w:t>_topol_link.site_symmetry_symop_2</w:t>
        </w:r>
      </w:moveFrom>
    </w:p>
    <w:p w14:paraId="55ADC91E" w14:textId="159B2B7A" w:rsidR="003943AC" w:rsidRPr="003943AC" w:rsidDel="008007B1" w:rsidRDefault="003943AC" w:rsidP="003943AC">
      <w:pPr>
        <w:spacing w:after="0"/>
        <w:ind w:left="708"/>
        <w:rPr>
          <w:moveFrom w:id="260" w:author="Robert Hanson" w:date="2021-04-24T18:22:00Z"/>
          <w:lang w:val="en-US"/>
        </w:rPr>
      </w:pPr>
      <w:moveFrom w:id="261" w:author="Robert Hanson" w:date="2021-04-24T18:22:00Z">
        <w:r w:rsidDel="008007B1">
          <w:rPr>
            <w:lang w:val="en-US"/>
          </w:rPr>
          <w:sym w:font="Symbol" w:char="F0AE"/>
        </w:r>
        <w:r w:rsidRPr="003943AC" w:rsidDel="008007B1">
          <w:rPr>
            <w:lang w:val="en-US"/>
          </w:rPr>
          <w:t xml:space="preserve"> _space_group_symop.id</w:t>
        </w:r>
      </w:moveFrom>
    </w:p>
    <w:p w14:paraId="07096C81" w14:textId="2C50329B" w:rsidR="00146C29" w:rsidDel="008007B1" w:rsidRDefault="00146C29" w:rsidP="00146C29">
      <w:pPr>
        <w:spacing w:after="0"/>
        <w:ind w:left="284"/>
        <w:rPr>
          <w:moveFrom w:id="262" w:author="Robert Hanson" w:date="2021-04-24T18:22:00Z"/>
          <w:lang w:val="en-US"/>
        </w:rPr>
      </w:pPr>
      <w:moveFrom w:id="263" w:author="Robert Hanson" w:date="2021-04-24T18:22:00Z">
        <w:r w:rsidRPr="00146C29" w:rsidDel="008007B1">
          <w:rPr>
            <w:lang w:val="en-US"/>
          </w:rPr>
          <w:t>_topol_link.site_symmetry_translation_1</w:t>
        </w:r>
      </w:moveFrom>
    </w:p>
    <w:p w14:paraId="0F9433DC" w14:textId="511B6B64" w:rsidR="00146C29" w:rsidDel="008007B1" w:rsidRDefault="00146C29" w:rsidP="00146C29">
      <w:pPr>
        <w:spacing w:after="0"/>
        <w:ind w:left="284"/>
        <w:rPr>
          <w:moveFrom w:id="264" w:author="Robert Hanson" w:date="2021-04-24T18:22:00Z"/>
          <w:lang w:val="en-US"/>
        </w:rPr>
      </w:pPr>
      <w:moveFrom w:id="265" w:author="Robert Hanson" w:date="2021-04-24T18:22:00Z">
        <w:r w:rsidRPr="00146C29" w:rsidDel="008007B1">
          <w:rPr>
            <w:lang w:val="en-US"/>
          </w:rPr>
          <w:t>_topol_</w:t>
        </w:r>
        <w:r w:rsidDel="008007B1">
          <w:rPr>
            <w:lang w:val="en-US"/>
          </w:rPr>
          <w:t>link.site_symmetry_translation_2</w:t>
        </w:r>
      </w:moveFrom>
    </w:p>
    <w:moveFromRangeEnd w:id="254"/>
    <w:p w14:paraId="43962BBB" w14:textId="77777777" w:rsidR="00146C29" w:rsidRDefault="00146C29" w:rsidP="00244543">
      <w:pPr>
        <w:ind w:left="284"/>
        <w:rPr>
          <w:lang w:val="en-US"/>
        </w:rPr>
      </w:pPr>
      <w:r w:rsidRPr="00146C29">
        <w:rPr>
          <w:lang w:val="en-US"/>
        </w:rPr>
        <w:t>_</w:t>
      </w:r>
      <w:proofErr w:type="spellStart"/>
      <w:r w:rsidRPr="00146C29">
        <w:rPr>
          <w:lang w:val="en-US"/>
        </w:rPr>
        <w:t>topol_</w:t>
      </w:r>
      <w:proofErr w:type="gramStart"/>
      <w:r w:rsidRPr="00146C29">
        <w:rPr>
          <w:lang w:val="en-US"/>
        </w:rPr>
        <w:t>link.distance</w:t>
      </w:r>
      <w:proofErr w:type="spellEnd"/>
      <w:proofErr w:type="gramEnd"/>
    </w:p>
    <w:p w14:paraId="7318703C" w14:textId="6F1D13C4" w:rsidR="00366357" w:rsidRPr="00244543" w:rsidDel="008007B1" w:rsidRDefault="00366357" w:rsidP="00366357">
      <w:pPr>
        <w:rPr>
          <w:del w:id="266" w:author="Robert Hanson" w:date="2021-04-24T18:26:00Z"/>
          <w:i/>
          <w:lang w:val="en-US"/>
        </w:rPr>
      </w:pPr>
      <w:del w:id="267" w:author="Robert Hanson" w:date="2021-04-24T18:26:00Z">
        <w:r w:rsidRPr="00244543" w:rsidDel="008007B1">
          <w:rPr>
            <w:i/>
            <w:iCs/>
            <w:lang w:val="en-US"/>
          </w:rPr>
          <w:delText xml:space="preserve">The bullet </w:delText>
        </w:r>
        <w:r w:rsidRPr="00244543" w:rsidDel="008007B1">
          <w:rPr>
            <w:i/>
            <w:lang w:val="en-US"/>
          </w:rPr>
          <w:delText>(</w:delText>
        </w:r>
        <w:r w:rsidRPr="00244543" w:rsidDel="008007B1">
          <w:rPr>
            <w:i/>
            <w:lang w:val="en-US"/>
          </w:rPr>
          <w:sym w:font="Symbol" w:char="F0B7"/>
        </w:r>
        <w:r w:rsidRPr="00244543" w:rsidDel="008007B1">
          <w:rPr>
            <w:i/>
            <w:lang w:val="en-US"/>
          </w:rPr>
          <w:delText xml:space="preserve">) </w:delText>
        </w:r>
        <w:r w:rsidRPr="00244543" w:rsidDel="008007B1">
          <w:rPr>
            <w:i/>
            <w:iCs/>
            <w:lang w:val="en-US"/>
          </w:rPr>
          <w:delText xml:space="preserve">indicates a category key. The arrow </w:delText>
        </w:r>
        <w:r w:rsidRPr="00244543" w:rsidDel="008007B1">
          <w:rPr>
            <w:i/>
            <w:lang w:val="en-US"/>
          </w:rPr>
          <w:delText>(</w:delText>
        </w:r>
        <w:r w:rsidRPr="00244543" w:rsidDel="008007B1">
          <w:rPr>
            <w:i/>
            <w:lang w:val="en-US"/>
          </w:rPr>
          <w:sym w:font="Symbol" w:char="F0AE"/>
        </w:r>
        <w:r w:rsidRPr="00244543" w:rsidDel="008007B1">
          <w:rPr>
            <w:i/>
            <w:lang w:val="en-US"/>
          </w:rPr>
          <w:delText xml:space="preserve">) </w:delText>
        </w:r>
        <w:r w:rsidRPr="00244543" w:rsidDel="008007B1">
          <w:rPr>
            <w:i/>
            <w:iCs/>
            <w:lang w:val="en-US"/>
          </w:rPr>
          <w:delText xml:space="preserve">is a </w:delText>
        </w:r>
        <w:r w:rsidRPr="00244543" w:rsidDel="008007B1">
          <w:rPr>
            <w:i/>
            <w:lang w:val="en-US"/>
          </w:rPr>
          <w:delText>reference</w:delText>
        </w:r>
        <w:r w:rsidRPr="00244543" w:rsidDel="008007B1">
          <w:rPr>
            <w:i/>
            <w:iCs/>
            <w:lang w:val="en-US"/>
          </w:rPr>
          <w:delText xml:space="preserve"> to a parent data item.</w:delText>
        </w:r>
      </w:del>
    </w:p>
    <w:p w14:paraId="5AB8BEEB" w14:textId="039262B8" w:rsidR="008007B1" w:rsidRDefault="00366357" w:rsidP="00A934EB">
      <w:pPr>
        <w:rPr>
          <w:ins w:id="268" w:author="Robert Hanson" w:date="2021-04-24T18:22:00Z"/>
          <w:lang w:val="en-US"/>
        </w:rPr>
      </w:pPr>
      <w:r>
        <w:rPr>
          <w:lang w:val="en-US"/>
        </w:rPr>
        <w:t>H</w:t>
      </w:r>
      <w:r w:rsidR="00146C29">
        <w:rPr>
          <w:lang w:val="en-US"/>
        </w:rPr>
        <w:t xml:space="preserve">owever, </w:t>
      </w:r>
      <w:ins w:id="269" w:author="Robert Hanson" w:date="2021-04-24T17:42:00Z">
        <w:r w:rsidR="008007B1">
          <w:rPr>
            <w:lang w:val="en-US"/>
          </w:rPr>
          <w:t xml:space="preserve">link </w:t>
        </w:r>
      </w:ins>
      <w:del w:id="270" w:author="Robert Hanson" w:date="2021-04-24T17:42:00Z">
        <w:r w:rsidR="00146C29" w:rsidDel="008007B1">
          <w:rPr>
            <w:lang w:val="en-US"/>
          </w:rPr>
          <w:delText xml:space="preserve">the description of </w:delText>
        </w:r>
      </w:del>
      <w:r w:rsidR="00146C29">
        <w:rPr>
          <w:lang w:val="en-US"/>
        </w:rPr>
        <w:t xml:space="preserve">symmetry operations </w:t>
      </w:r>
      <w:ins w:id="271" w:author="Robert Hanson" w:date="2021-04-24T17:42:00Z">
        <w:r w:rsidR="008007B1">
          <w:rPr>
            <w:lang w:val="en-US"/>
          </w:rPr>
          <w:t xml:space="preserve">are expressed differently from GEOM_BOND or GEOM_CONTACT. They are </w:t>
        </w:r>
      </w:ins>
      <w:del w:id="272" w:author="Robert Hanson" w:date="2021-04-24T17:42:00Z">
        <w:r w:rsidR="00146C29" w:rsidDel="008007B1">
          <w:rPr>
            <w:lang w:val="en-US"/>
          </w:rPr>
          <w:delText xml:space="preserve">is </w:delText>
        </w:r>
      </w:del>
      <w:r w:rsidR="00146C29">
        <w:rPr>
          <w:lang w:val="en-US"/>
        </w:rPr>
        <w:t>split into two parts: translational (</w:t>
      </w:r>
      <w:r w:rsidR="00146C29" w:rsidRPr="00146C29">
        <w:rPr>
          <w:lang w:val="en-US"/>
        </w:rPr>
        <w:t>_</w:t>
      </w:r>
      <w:proofErr w:type="spellStart"/>
      <w:r w:rsidR="00146C29" w:rsidRPr="00146C29">
        <w:rPr>
          <w:lang w:val="en-US"/>
        </w:rPr>
        <w:t>topol_</w:t>
      </w:r>
      <w:proofErr w:type="gramStart"/>
      <w:r w:rsidR="00146C29" w:rsidRPr="00146C29">
        <w:rPr>
          <w:lang w:val="en-US"/>
        </w:rPr>
        <w:t>link.site</w:t>
      </w:r>
      <w:proofErr w:type="gramEnd"/>
      <w:r w:rsidR="00146C29" w:rsidRPr="00146C29">
        <w:rPr>
          <w:lang w:val="en-US"/>
        </w:rPr>
        <w:t>_symmetry_translation</w:t>
      </w:r>
      <w:proofErr w:type="spellEnd"/>
      <w:r w:rsidR="00146C29">
        <w:rPr>
          <w:lang w:val="en-US"/>
        </w:rPr>
        <w:t>_*) and non-translational (</w:t>
      </w:r>
      <w:r w:rsidR="00146C29" w:rsidRPr="00146C29">
        <w:rPr>
          <w:lang w:val="en-US"/>
        </w:rPr>
        <w:t>_</w:t>
      </w:r>
      <w:proofErr w:type="spellStart"/>
      <w:r w:rsidR="00146C29" w:rsidRPr="00146C29">
        <w:rPr>
          <w:lang w:val="en-US"/>
        </w:rPr>
        <w:t>topol_link.site_symmetry_symop</w:t>
      </w:r>
      <w:proofErr w:type="spellEnd"/>
      <w:r w:rsidR="00146C29">
        <w:rPr>
          <w:lang w:val="en-US"/>
        </w:rPr>
        <w:t>_*). This enables one to specify any number of translations that can be important for some interpenetrating arrays, where the connected nodes can belong to distant unit cells.</w:t>
      </w:r>
      <w:r w:rsidR="00A934EB">
        <w:rPr>
          <w:lang w:val="en-US"/>
        </w:rPr>
        <w:t xml:space="preserve"> </w:t>
      </w:r>
      <w:ins w:id="273" w:author="Robert Hanson" w:date="2021-04-24T18:22:00Z">
        <w:r w:rsidR="008007B1">
          <w:rPr>
            <w:lang w:val="en-US"/>
          </w:rPr>
          <w:t>Thus, we have:</w:t>
        </w:r>
      </w:ins>
    </w:p>
    <w:p w14:paraId="46A2A585" w14:textId="77777777" w:rsidR="008007B1" w:rsidRPr="003943AC" w:rsidRDefault="008007B1" w:rsidP="00AF69A8">
      <w:pPr>
        <w:pStyle w:val="ListParagraph"/>
        <w:spacing w:after="0"/>
        <w:ind w:left="360"/>
        <w:rPr>
          <w:moveTo w:id="274" w:author="Robert Hanson" w:date="2021-04-24T18:22:00Z"/>
          <w:lang w:val="en-US"/>
        </w:rPr>
        <w:pPrChange w:id="275" w:author="Robert Hanson" w:date="2021-04-25T14:11:00Z">
          <w:pPr>
            <w:pStyle w:val="ListParagraph"/>
            <w:numPr>
              <w:numId w:val="2"/>
            </w:numPr>
            <w:spacing w:after="0"/>
            <w:ind w:left="360" w:hanging="360"/>
          </w:pPr>
        </w:pPrChange>
      </w:pPr>
      <w:moveToRangeStart w:id="276" w:author="Robert Hanson" w:date="2021-04-24T18:22:00Z" w:name="move70180982"/>
      <w:moveTo w:id="277" w:author="Robert Hanson" w:date="2021-04-24T18:22:00Z">
        <w:r w:rsidRPr="003943AC">
          <w:rPr>
            <w:lang w:val="en-US"/>
          </w:rPr>
          <w:t>_topol_</w:t>
        </w:r>
        <w:proofErr w:type="gramStart"/>
        <w:r w:rsidRPr="003943AC">
          <w:rPr>
            <w:lang w:val="en-US"/>
          </w:rPr>
          <w:t>link.site</w:t>
        </w:r>
        <w:proofErr w:type="gramEnd"/>
        <w:r w:rsidRPr="003943AC">
          <w:rPr>
            <w:lang w:val="en-US"/>
          </w:rPr>
          <w:t>_symmetry_symop_1</w:t>
        </w:r>
      </w:moveTo>
    </w:p>
    <w:p w14:paraId="68B4A9B8" w14:textId="77777777" w:rsidR="008007B1" w:rsidRPr="003943AC" w:rsidRDefault="008007B1" w:rsidP="008007B1">
      <w:pPr>
        <w:spacing w:after="0"/>
        <w:ind w:left="708"/>
        <w:rPr>
          <w:moveTo w:id="278" w:author="Robert Hanson" w:date="2021-04-24T18:22:00Z"/>
          <w:lang w:val="en-US"/>
        </w:rPr>
      </w:pPr>
      <w:moveTo w:id="279" w:author="Robert Hanson" w:date="2021-04-24T18:22:00Z">
        <w:r>
          <w:rPr>
            <w:lang w:val="en-US"/>
          </w:rPr>
          <w:sym w:font="Symbol" w:char="F0AE"/>
        </w:r>
        <w:r w:rsidRPr="003943AC">
          <w:rPr>
            <w:lang w:val="en-US"/>
          </w:rPr>
          <w:t xml:space="preserve"> _space_group_symop.id</w:t>
        </w:r>
      </w:moveTo>
    </w:p>
    <w:p w14:paraId="75DFDFD7" w14:textId="77777777" w:rsidR="008007B1" w:rsidRPr="003943AC" w:rsidRDefault="008007B1" w:rsidP="00AF69A8">
      <w:pPr>
        <w:pStyle w:val="ListParagraph"/>
        <w:spacing w:after="0"/>
        <w:ind w:left="360"/>
        <w:rPr>
          <w:moveTo w:id="280" w:author="Robert Hanson" w:date="2021-04-24T18:22:00Z"/>
          <w:lang w:val="en-US"/>
        </w:rPr>
        <w:pPrChange w:id="281" w:author="Robert Hanson" w:date="2021-04-25T14:11:00Z">
          <w:pPr>
            <w:pStyle w:val="ListParagraph"/>
            <w:numPr>
              <w:numId w:val="2"/>
            </w:numPr>
            <w:spacing w:after="0"/>
            <w:ind w:left="360" w:hanging="360"/>
          </w:pPr>
        </w:pPrChange>
      </w:pPr>
      <w:moveTo w:id="282" w:author="Robert Hanson" w:date="2021-04-24T18:22:00Z">
        <w:r w:rsidRPr="003943AC">
          <w:rPr>
            <w:lang w:val="en-US"/>
          </w:rPr>
          <w:t>_topol_</w:t>
        </w:r>
        <w:proofErr w:type="gramStart"/>
        <w:r w:rsidRPr="003943AC">
          <w:rPr>
            <w:lang w:val="en-US"/>
          </w:rPr>
          <w:t>link.site</w:t>
        </w:r>
        <w:proofErr w:type="gramEnd"/>
        <w:r w:rsidRPr="003943AC">
          <w:rPr>
            <w:lang w:val="en-US"/>
          </w:rPr>
          <w:t>_symmetry_symop_2</w:t>
        </w:r>
      </w:moveTo>
    </w:p>
    <w:p w14:paraId="289B3FCE" w14:textId="77777777" w:rsidR="008007B1" w:rsidRPr="003943AC" w:rsidRDefault="008007B1" w:rsidP="008007B1">
      <w:pPr>
        <w:spacing w:after="0"/>
        <w:ind w:left="708"/>
        <w:rPr>
          <w:moveTo w:id="283" w:author="Robert Hanson" w:date="2021-04-24T18:22:00Z"/>
          <w:lang w:val="en-US"/>
        </w:rPr>
      </w:pPr>
      <w:moveTo w:id="284" w:author="Robert Hanson" w:date="2021-04-24T18:22:00Z">
        <w:r>
          <w:rPr>
            <w:lang w:val="en-US"/>
          </w:rPr>
          <w:sym w:font="Symbol" w:char="F0AE"/>
        </w:r>
        <w:r w:rsidRPr="003943AC">
          <w:rPr>
            <w:lang w:val="en-US"/>
          </w:rPr>
          <w:t xml:space="preserve"> _space_group_symop.id</w:t>
        </w:r>
      </w:moveTo>
    </w:p>
    <w:p w14:paraId="66EB8FAF" w14:textId="77777777" w:rsidR="008007B1" w:rsidRDefault="008007B1" w:rsidP="008007B1">
      <w:pPr>
        <w:spacing w:after="0"/>
        <w:ind w:left="284"/>
        <w:rPr>
          <w:moveTo w:id="285" w:author="Robert Hanson" w:date="2021-04-24T18:22:00Z"/>
          <w:lang w:val="en-US"/>
        </w:rPr>
      </w:pPr>
      <w:moveTo w:id="286" w:author="Robert Hanson" w:date="2021-04-24T18:22:00Z">
        <w:r w:rsidRPr="00146C29">
          <w:rPr>
            <w:lang w:val="en-US"/>
          </w:rPr>
          <w:t>_topol_</w:t>
        </w:r>
        <w:proofErr w:type="gramStart"/>
        <w:r w:rsidRPr="00146C29">
          <w:rPr>
            <w:lang w:val="en-US"/>
          </w:rPr>
          <w:t>link.site</w:t>
        </w:r>
        <w:proofErr w:type="gramEnd"/>
        <w:r w:rsidRPr="00146C29">
          <w:rPr>
            <w:lang w:val="en-US"/>
          </w:rPr>
          <w:t>_symmetry_translation_1</w:t>
        </w:r>
      </w:moveTo>
    </w:p>
    <w:p w14:paraId="75F42235" w14:textId="77777777" w:rsidR="008007B1" w:rsidRDefault="008007B1" w:rsidP="008007B1">
      <w:pPr>
        <w:spacing w:after="0"/>
        <w:ind w:left="284"/>
        <w:rPr>
          <w:moveTo w:id="287" w:author="Robert Hanson" w:date="2021-04-24T18:22:00Z"/>
          <w:lang w:val="en-US"/>
        </w:rPr>
      </w:pPr>
      <w:moveTo w:id="288" w:author="Robert Hanson" w:date="2021-04-24T18:22:00Z">
        <w:r w:rsidRPr="00146C29">
          <w:rPr>
            <w:lang w:val="en-US"/>
          </w:rPr>
          <w:t>_topol_</w:t>
        </w:r>
        <w:proofErr w:type="gramStart"/>
        <w:r>
          <w:rPr>
            <w:lang w:val="en-US"/>
          </w:rPr>
          <w:t>link.site</w:t>
        </w:r>
        <w:proofErr w:type="gramEnd"/>
        <w:r>
          <w:rPr>
            <w:lang w:val="en-US"/>
          </w:rPr>
          <w:t>_symmetry_translation_2</w:t>
        </w:r>
      </w:moveTo>
    </w:p>
    <w:moveToRangeEnd w:id="276"/>
    <w:p w14:paraId="7F10E809" w14:textId="77777777" w:rsidR="008007B1" w:rsidRDefault="008007B1" w:rsidP="00A934EB">
      <w:pPr>
        <w:rPr>
          <w:ins w:id="289" w:author="Robert Hanson" w:date="2021-04-24T17:43:00Z"/>
          <w:lang w:val="en-US"/>
        </w:rPr>
      </w:pPr>
    </w:p>
    <w:p w14:paraId="0B969CB2" w14:textId="609B1287" w:rsidR="00146C29" w:rsidRDefault="00A934EB" w:rsidP="00A934EB">
      <w:pPr>
        <w:rPr>
          <w:lang w:val="en-US"/>
        </w:rPr>
      </w:pPr>
      <w:r>
        <w:rPr>
          <w:lang w:val="en-US"/>
        </w:rPr>
        <w:lastRenderedPageBreak/>
        <w:t xml:space="preserve">There are </w:t>
      </w:r>
      <w:ins w:id="290" w:author="Robert Hanson" w:date="2021-04-24T17:43:00Z">
        <w:r w:rsidR="008007B1">
          <w:rPr>
            <w:lang w:val="en-US"/>
          </w:rPr>
          <w:t xml:space="preserve">several </w:t>
        </w:r>
      </w:ins>
      <w:r>
        <w:rPr>
          <w:lang w:val="en-US"/>
        </w:rPr>
        <w:t>additional items for description of other link properties</w:t>
      </w:r>
      <w:ins w:id="291" w:author="Robert Hanson" w:date="2021-04-24T17:43:00Z">
        <w:r w:rsidR="008007B1">
          <w:rPr>
            <w:lang w:val="en-US"/>
          </w:rPr>
          <w:t>, including</w:t>
        </w:r>
      </w:ins>
      <w:r>
        <w:rPr>
          <w:lang w:val="en-US"/>
        </w:rPr>
        <w:t>:</w:t>
      </w:r>
    </w:p>
    <w:p w14:paraId="2C06058C" w14:textId="77777777" w:rsidR="00A934EB" w:rsidRPr="00AF69A8" w:rsidRDefault="00A934EB" w:rsidP="00AF69A8">
      <w:pPr>
        <w:pStyle w:val="ListParagraph"/>
        <w:numPr>
          <w:ilvl w:val="0"/>
          <w:numId w:val="4"/>
        </w:numPr>
        <w:spacing w:after="0"/>
        <w:rPr>
          <w:lang w:val="en-US"/>
        </w:rPr>
        <w:pPrChange w:id="292" w:author="Robert Hanson" w:date="2021-04-25T14:12:00Z">
          <w:pPr>
            <w:spacing w:after="0"/>
            <w:ind w:left="284"/>
          </w:pPr>
        </w:pPrChange>
      </w:pPr>
      <w:r w:rsidRPr="00AF69A8">
        <w:rPr>
          <w:lang w:val="en-US"/>
        </w:rPr>
        <w:t>_topol_link.id</w:t>
      </w:r>
    </w:p>
    <w:p w14:paraId="7E0F9E21" w14:textId="77777777" w:rsidR="00A934EB" w:rsidRDefault="00A934EB" w:rsidP="00A934EB">
      <w:pPr>
        <w:spacing w:after="0"/>
        <w:ind w:left="284"/>
        <w:rPr>
          <w:lang w:val="en-US"/>
        </w:rPr>
      </w:pPr>
      <w:r w:rsidRPr="00A934EB">
        <w:rPr>
          <w:lang w:val="en-US"/>
        </w:rPr>
        <w:t>_</w:t>
      </w:r>
      <w:proofErr w:type="spellStart"/>
      <w:r w:rsidRPr="00A934EB">
        <w:rPr>
          <w:lang w:val="en-US"/>
        </w:rPr>
        <w:t>topol_</w:t>
      </w:r>
      <w:proofErr w:type="gramStart"/>
      <w:r w:rsidRPr="00A934EB">
        <w:rPr>
          <w:lang w:val="en-US"/>
        </w:rPr>
        <w:t>link.type</w:t>
      </w:r>
      <w:proofErr w:type="spellEnd"/>
      <w:proofErr w:type="gramEnd"/>
    </w:p>
    <w:p w14:paraId="383242C3" w14:textId="77777777" w:rsidR="00A934EB" w:rsidRDefault="00A934EB" w:rsidP="00A934EB">
      <w:pPr>
        <w:spacing w:after="0"/>
        <w:ind w:left="284"/>
        <w:rPr>
          <w:lang w:val="en-US"/>
        </w:rPr>
      </w:pPr>
      <w:r w:rsidRPr="00A934EB">
        <w:rPr>
          <w:lang w:val="en-US"/>
        </w:rPr>
        <w:t>_</w:t>
      </w:r>
      <w:proofErr w:type="spellStart"/>
      <w:r w:rsidRPr="00A934EB">
        <w:rPr>
          <w:lang w:val="en-US"/>
        </w:rPr>
        <w:t>topol_link.order</w:t>
      </w:r>
      <w:proofErr w:type="spellEnd"/>
    </w:p>
    <w:p w14:paraId="7B380688" w14:textId="77777777" w:rsidR="00A934EB" w:rsidRDefault="00A934EB" w:rsidP="00A934EB">
      <w:pPr>
        <w:spacing w:after="0"/>
        <w:ind w:left="284"/>
        <w:rPr>
          <w:lang w:val="en-US"/>
        </w:rPr>
      </w:pPr>
      <w:r w:rsidRPr="00A934EB">
        <w:rPr>
          <w:lang w:val="en-US"/>
        </w:rPr>
        <w:t>_</w:t>
      </w:r>
      <w:proofErr w:type="spellStart"/>
      <w:r w:rsidRPr="00A934EB">
        <w:rPr>
          <w:lang w:val="en-US"/>
        </w:rPr>
        <w:t>topol_link.multiplicity</w:t>
      </w:r>
      <w:proofErr w:type="spellEnd"/>
    </w:p>
    <w:p w14:paraId="2F5F8B7D" w14:textId="77777777" w:rsidR="00A934EB" w:rsidRDefault="00A934EB" w:rsidP="00A934EB">
      <w:pPr>
        <w:spacing w:after="0"/>
        <w:ind w:left="284"/>
        <w:rPr>
          <w:lang w:val="en-US"/>
        </w:rPr>
      </w:pPr>
      <w:r w:rsidRPr="00A934EB">
        <w:rPr>
          <w:lang w:val="en-US"/>
        </w:rPr>
        <w:t>_</w:t>
      </w:r>
      <w:proofErr w:type="spellStart"/>
      <w:r w:rsidRPr="00A934EB">
        <w:rPr>
          <w:lang w:val="en-US"/>
        </w:rPr>
        <w:t>topol_link.special_details</w:t>
      </w:r>
      <w:proofErr w:type="spellEnd"/>
    </w:p>
    <w:p w14:paraId="7F770C74" w14:textId="77777777" w:rsidR="00A934EB" w:rsidRDefault="00A934EB" w:rsidP="00F8159B">
      <w:pPr>
        <w:ind w:left="284"/>
        <w:rPr>
          <w:lang w:val="en-US"/>
        </w:rPr>
      </w:pPr>
      <w:r w:rsidRPr="00A934EB">
        <w:rPr>
          <w:lang w:val="en-US"/>
        </w:rPr>
        <w:t>_</w:t>
      </w:r>
      <w:proofErr w:type="spellStart"/>
      <w:r w:rsidRPr="00A934EB">
        <w:rPr>
          <w:lang w:val="en-US"/>
        </w:rPr>
        <w:t>topol_link.Voronoi_solidangle</w:t>
      </w:r>
      <w:proofErr w:type="spellEnd"/>
    </w:p>
    <w:p w14:paraId="1525BA60" w14:textId="77777777" w:rsidR="00F8159B" w:rsidRPr="00903EAC" w:rsidRDefault="00F8159B" w:rsidP="00F8159B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A934EB">
        <w:rPr>
          <w:lang w:val="en-US"/>
        </w:rPr>
        <w:t>topol_link.Voronoi_solidangle</w:t>
      </w:r>
      <w:proofErr w:type="spellEnd"/>
      <w:r w:rsidRPr="00F8159B">
        <w:rPr>
          <w:lang w:val="en-US"/>
        </w:rPr>
        <w:t xml:space="preserve"> </w:t>
      </w:r>
      <w:r>
        <w:rPr>
          <w:lang w:val="en-US"/>
        </w:rPr>
        <w:t>item designates the s</w:t>
      </w:r>
      <w:r w:rsidRPr="00F8159B">
        <w:rPr>
          <w:lang w:val="en-US"/>
        </w:rPr>
        <w:t xml:space="preserve">olid angle of </w:t>
      </w:r>
      <w:r>
        <w:rPr>
          <w:lang w:val="en-US"/>
        </w:rPr>
        <w:t xml:space="preserve">an </w:t>
      </w:r>
      <w:r w:rsidRPr="00F8159B">
        <w:rPr>
          <w:lang w:val="en-US"/>
        </w:rPr>
        <w:t>interatomic contact</w:t>
      </w:r>
      <w:r>
        <w:rPr>
          <w:lang w:val="en-US"/>
        </w:rPr>
        <w:t xml:space="preserve"> A-X, which corresponds to a common face of the Voronoi polyhedra of A and X atoms </w:t>
      </w:r>
      <w:r w:rsidRPr="00903EAC">
        <w:rPr>
          <w:lang w:val="en-US"/>
        </w:rPr>
        <w:t>(</w:t>
      </w:r>
      <w:proofErr w:type="spellStart"/>
      <w:r w:rsidR="00C57222">
        <w:rPr>
          <w:lang w:val="en-US"/>
        </w:rPr>
        <w:t>Blatov</w:t>
      </w:r>
      <w:proofErr w:type="spellEnd"/>
      <w:r w:rsidR="00C57222">
        <w:rPr>
          <w:lang w:val="en-US"/>
        </w:rPr>
        <w:t xml:space="preserve">, 2004; </w:t>
      </w:r>
      <w:r w:rsidRPr="00903EAC">
        <w:rPr>
          <w:lang w:val="en-US"/>
        </w:rPr>
        <w:t>Fig. 1).</w:t>
      </w:r>
    </w:p>
    <w:p w14:paraId="636BAEA5" w14:textId="77777777" w:rsidR="00F8159B" w:rsidRPr="00903EAC" w:rsidRDefault="00F8159B" w:rsidP="00F8159B">
      <w:pPr>
        <w:spacing w:after="0" w:line="240" w:lineRule="auto"/>
        <w:rPr>
          <w:lang w:val="en-US"/>
        </w:rPr>
      </w:pPr>
    </w:p>
    <w:p w14:paraId="3517CB81" w14:textId="77777777" w:rsidR="00F8159B" w:rsidRPr="00903EAC" w:rsidRDefault="00F8159B" w:rsidP="00F8159B">
      <w:pPr>
        <w:jc w:val="center"/>
        <w:rPr>
          <w:rFonts w:ascii="Times New Roman" w:hAnsi="Times New Roman"/>
          <w:lang w:val="en-US"/>
        </w:rPr>
      </w:pPr>
      <w:r w:rsidRPr="00903EAC">
        <w:rPr>
          <w:noProof/>
          <w:lang w:eastAsia="ru-RU"/>
        </w:rPr>
        <w:drawing>
          <wp:inline distT="0" distB="0" distL="0" distR="0" wp14:anchorId="3B86A2AC" wp14:editId="371B839E">
            <wp:extent cx="1949127" cy="1914525"/>
            <wp:effectExtent l="0" t="0" r="0" b="0"/>
            <wp:docPr id="1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9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EC5A" w14:textId="73209378" w:rsidR="00A934EB" w:rsidRDefault="00F8159B" w:rsidP="00F8159B">
      <w:pPr>
        <w:rPr>
          <w:ins w:id="293" w:author="Robert Hanson" w:date="2021-04-24T17:44:00Z"/>
          <w:lang w:val="en-US"/>
        </w:rPr>
      </w:pPr>
      <w:r w:rsidRPr="00903EAC">
        <w:rPr>
          <w:b/>
          <w:lang w:val="en-US"/>
        </w:rPr>
        <w:t>Figure 1:</w:t>
      </w:r>
      <w:r w:rsidRPr="00903EAC">
        <w:rPr>
          <w:lang w:val="en-US"/>
        </w:rPr>
        <w:t xml:space="preserve"> The solid angle</w:t>
      </w:r>
      <w:r>
        <w:rPr>
          <w:lang w:val="en-US"/>
        </w:rPr>
        <w:t xml:space="preserve"> </w:t>
      </w:r>
      <w:r w:rsidRPr="00903EAC">
        <w:rPr>
          <w:lang w:val="en-US"/>
        </w:rPr>
        <w:t xml:space="preserve">of the shaded Voronoi polyhedron face in the body-centered cubic lattice is equal to the shaded segment of the unit sphere being cut off by the pyramid with the Voronoi polyhedron atom A at the vertex and the face in the base. The shaded face </w:t>
      </w:r>
      <w:r>
        <w:rPr>
          <w:lang w:val="en-US"/>
        </w:rPr>
        <w:t xml:space="preserve">is shared between Voronoi polyhedra of A and X atoms and </w:t>
      </w:r>
      <w:r w:rsidRPr="00903EAC">
        <w:rPr>
          <w:lang w:val="en-US"/>
        </w:rPr>
        <w:t>corresponds to the bond A-X.</w:t>
      </w:r>
    </w:p>
    <w:p w14:paraId="43C65250" w14:textId="01A5B19F" w:rsidR="008007B1" w:rsidDel="008007B1" w:rsidRDefault="008007B1" w:rsidP="00F8159B">
      <w:pPr>
        <w:rPr>
          <w:del w:id="294" w:author="Robert Hanson" w:date="2021-04-24T17:56:00Z"/>
          <w:lang w:val="en-US"/>
        </w:rPr>
      </w:pPr>
      <w:proofErr w:type="spellStart"/>
      <w:ins w:id="295" w:author="Robert Hanson" w:date="2021-04-24T17:44:00Z">
        <w:r w:rsidRPr="00A934EB">
          <w:rPr>
            <w:lang w:val="en-US"/>
          </w:rPr>
          <w:t>TOPOL_REPRES_EDGE</w:t>
        </w:r>
      </w:ins>
    </w:p>
    <w:p w14:paraId="72062663" w14:textId="6D8E1043" w:rsidR="00A934EB" w:rsidRDefault="00A934EB" w:rsidP="00A934EB">
      <w:pPr>
        <w:rPr>
          <w:lang w:val="en-US"/>
        </w:rPr>
      </w:pPr>
      <w:del w:id="296" w:author="Robert Hanson" w:date="2021-04-24T17:56:00Z">
        <w:r w:rsidDel="008007B1">
          <w:rPr>
            <w:lang w:val="en-US"/>
          </w:rPr>
          <w:delText>Since</w:delText>
        </w:r>
      </w:del>
      <w:ins w:id="297" w:author="Robert Hanson" w:date="2021-04-24T17:56:00Z">
        <w:r w:rsidR="008007B1">
          <w:rPr>
            <w:lang w:val="en-US"/>
          </w:rPr>
          <w:t>W</w:t>
        </w:r>
      </w:ins>
      <w:ins w:id="298" w:author="Robert Hanson" w:date="2021-04-24T17:57:00Z">
        <w:r w:rsidR="008007B1">
          <w:rPr>
            <w:lang w:val="en-US"/>
          </w:rPr>
          <w:t>hen</w:t>
        </w:r>
      </w:ins>
      <w:proofErr w:type="spellEnd"/>
      <w:r>
        <w:rPr>
          <w:lang w:val="en-US"/>
        </w:rPr>
        <w:t xml:space="preserve"> </w:t>
      </w:r>
      <w:ins w:id="299" w:author="Robert Hanson" w:date="2021-04-24T17:59:00Z">
        <w:r w:rsidR="008007B1">
          <w:rPr>
            <w:lang w:val="en-US"/>
          </w:rPr>
          <w:t xml:space="preserve">a </w:t>
        </w:r>
      </w:ins>
      <w:ins w:id="300" w:author="Robert Hanson" w:date="2021-04-24T17:56:00Z">
        <w:r w:rsidR="008007B1">
          <w:rPr>
            <w:lang w:val="en-US"/>
          </w:rPr>
          <w:t>link</w:t>
        </w:r>
      </w:ins>
      <w:del w:id="301" w:author="Robert Hanson" w:date="2021-04-24T17:56:00Z">
        <w:r w:rsidDel="008007B1">
          <w:rPr>
            <w:lang w:val="en-US"/>
          </w:rPr>
          <w:delText>edges</w:delText>
        </w:r>
      </w:del>
      <w:r>
        <w:rPr>
          <w:lang w:val="en-US"/>
        </w:rPr>
        <w:t xml:space="preserve"> of the underlying net </w:t>
      </w:r>
      <w:del w:id="302" w:author="Robert Hanson" w:date="2021-04-24T17:57:00Z">
        <w:r w:rsidDel="008007B1">
          <w:rPr>
            <w:lang w:val="en-US"/>
          </w:rPr>
          <w:delText xml:space="preserve">can </w:delText>
        </w:r>
      </w:del>
      <w:r>
        <w:rPr>
          <w:lang w:val="en-US"/>
        </w:rPr>
        <w:t>correspond</w:t>
      </w:r>
      <w:ins w:id="303" w:author="Robert Hanson" w:date="2021-04-24T17:59:00Z">
        <w:r w:rsidR="008007B1">
          <w:rPr>
            <w:lang w:val="en-US"/>
          </w:rPr>
          <w:t>s</w:t>
        </w:r>
      </w:ins>
      <w:r>
        <w:rPr>
          <w:lang w:val="en-US"/>
        </w:rPr>
        <w:t xml:space="preserve"> </w:t>
      </w:r>
      <w:del w:id="304" w:author="Robert Hanson" w:date="2021-04-24T17:57:00Z">
        <w:r w:rsidDel="008007B1">
          <w:rPr>
            <w:lang w:val="en-US"/>
          </w:rPr>
          <w:delText xml:space="preserve">not only to bonds between atoms, but also </w:delText>
        </w:r>
      </w:del>
      <w:r>
        <w:rPr>
          <w:lang w:val="en-US"/>
        </w:rPr>
        <w:t xml:space="preserve">to </w:t>
      </w:r>
      <w:ins w:id="305" w:author="Robert Hanson" w:date="2021-04-24T17:59:00Z">
        <w:r w:rsidR="008007B1">
          <w:rPr>
            <w:lang w:val="en-US"/>
          </w:rPr>
          <w:t xml:space="preserve">a </w:t>
        </w:r>
        <w:proofErr w:type="spellStart"/>
        <w:r w:rsidR="008007B1">
          <w:rPr>
            <w:lang w:val="en-US"/>
          </w:rPr>
          <w:t>briding</w:t>
        </w:r>
        <w:proofErr w:type="spellEnd"/>
        <w:r w:rsidR="008007B1">
          <w:rPr>
            <w:lang w:val="en-US"/>
          </w:rPr>
          <w:t xml:space="preserve"> at</w:t>
        </w:r>
      </w:ins>
      <w:ins w:id="306" w:author="Robert Hanson" w:date="2021-04-24T18:00:00Z">
        <w:r w:rsidR="008007B1">
          <w:rPr>
            <w:lang w:val="en-US"/>
          </w:rPr>
          <w:t>om or a</w:t>
        </w:r>
      </w:ins>
      <w:ins w:id="307" w:author="Robert Hanson" w:date="2021-04-24T17:59:00Z">
        <w:r w:rsidR="008007B1">
          <w:rPr>
            <w:lang w:val="en-US"/>
          </w:rPr>
          <w:t xml:space="preserve"> </w:t>
        </w:r>
      </w:ins>
      <w:r>
        <w:rPr>
          <w:lang w:val="en-US"/>
        </w:rPr>
        <w:t xml:space="preserve">complex polyatomic </w:t>
      </w:r>
      <w:ins w:id="308" w:author="Robert Hanson" w:date="2021-04-24T17:56:00Z">
        <w:r w:rsidR="008007B1">
          <w:rPr>
            <w:lang w:val="en-US"/>
          </w:rPr>
          <w:t>bridge</w:t>
        </w:r>
      </w:ins>
      <w:del w:id="309" w:author="Robert Hanson" w:date="2021-04-24T17:56:00Z">
        <w:r w:rsidDel="008007B1">
          <w:rPr>
            <w:lang w:val="en-US"/>
          </w:rPr>
          <w:delText>links</w:delText>
        </w:r>
      </w:del>
      <w:r>
        <w:rPr>
          <w:lang w:val="en-US"/>
        </w:rPr>
        <w:t xml:space="preserve"> (</w:t>
      </w:r>
      <w:ins w:id="310" w:author="Robert Hanson" w:date="2021-04-24T18:00:00Z">
        <w:r w:rsidR="008007B1">
          <w:rPr>
            <w:lang w:val="en-US"/>
          </w:rPr>
          <w:t xml:space="preserve">a </w:t>
        </w:r>
      </w:ins>
      <w:del w:id="311" w:author="Robert Hanson" w:date="2021-04-24T18:00:00Z">
        <w:r w:rsidDel="008007B1">
          <w:rPr>
            <w:lang w:val="en-US"/>
          </w:rPr>
          <w:delText xml:space="preserve">bridging atoms, </w:delText>
        </w:r>
      </w:del>
      <w:r>
        <w:rPr>
          <w:lang w:val="en-US"/>
        </w:rPr>
        <w:t>ligand</w:t>
      </w:r>
      <w:del w:id="312" w:author="Robert Hanson" w:date="2021-04-24T18:00:00Z">
        <w:r w:rsidDel="008007B1">
          <w:rPr>
            <w:lang w:val="en-US"/>
          </w:rPr>
          <w:delText>s</w:delText>
        </w:r>
      </w:del>
      <w:r>
        <w:rPr>
          <w:lang w:val="en-US"/>
        </w:rPr>
        <w:t xml:space="preserve">, </w:t>
      </w:r>
      <w:ins w:id="313" w:author="Robert Hanson" w:date="2021-04-24T18:00:00Z">
        <w:r w:rsidR="008007B1">
          <w:rPr>
            <w:lang w:val="en-US"/>
          </w:rPr>
          <w:t xml:space="preserve">or </w:t>
        </w:r>
      </w:ins>
      <w:r>
        <w:rPr>
          <w:lang w:val="en-US"/>
        </w:rPr>
        <w:t>cluster</w:t>
      </w:r>
      <w:del w:id="314" w:author="Robert Hanson" w:date="2021-04-24T18:00:00Z">
        <w:r w:rsidDel="008007B1">
          <w:rPr>
            <w:lang w:val="en-US"/>
          </w:rPr>
          <w:delText>s</w:delText>
        </w:r>
      </w:del>
      <w:ins w:id="315" w:author="Robert Hanson" w:date="2021-04-24T17:57:00Z">
        <w:r w:rsidR="008007B1">
          <w:rPr>
            <w:lang w:val="en-US"/>
          </w:rPr>
          <w:t xml:space="preserve">, </w:t>
        </w:r>
      </w:ins>
      <w:ins w:id="316" w:author="Robert Hanson" w:date="2021-04-24T18:00:00Z">
        <w:r w:rsidR="008007B1">
          <w:rPr>
            <w:lang w:val="en-US"/>
          </w:rPr>
          <w:t>for example</w:t>
        </w:r>
      </w:ins>
      <w:r>
        <w:rPr>
          <w:lang w:val="en-US"/>
        </w:rPr>
        <w:t>)</w:t>
      </w:r>
      <w:ins w:id="317" w:author="Robert Hanson" w:date="2021-04-24T17:44:00Z">
        <w:r w:rsidR="008007B1">
          <w:rPr>
            <w:lang w:val="en-US"/>
          </w:rPr>
          <w:t>,</w:t>
        </w:r>
      </w:ins>
      <w:r>
        <w:rPr>
          <w:lang w:val="en-US"/>
        </w:rPr>
        <w:t xml:space="preserve"> the category </w:t>
      </w:r>
      <w:r w:rsidRPr="00A934EB">
        <w:rPr>
          <w:lang w:val="en-US"/>
        </w:rPr>
        <w:t xml:space="preserve">TOPOL_REPRES_EDGE </w:t>
      </w:r>
      <w:del w:id="318" w:author="Robert Hanson" w:date="2021-04-24T17:58:00Z">
        <w:r w:rsidDel="008007B1">
          <w:rPr>
            <w:lang w:val="en-US"/>
          </w:rPr>
          <w:delText xml:space="preserve">is introduced, whose items </w:delText>
        </w:r>
      </w:del>
      <w:r>
        <w:rPr>
          <w:lang w:val="en-US"/>
        </w:rPr>
        <w:t>describe</w:t>
      </w:r>
      <w:ins w:id="319" w:author="Robert Hanson" w:date="2021-04-24T17:58:00Z">
        <w:r w:rsidR="008007B1">
          <w:rPr>
            <w:lang w:val="en-US"/>
          </w:rPr>
          <w:t>s</w:t>
        </w:r>
      </w:ins>
      <w:r>
        <w:rPr>
          <w:lang w:val="en-US"/>
        </w:rPr>
        <w:t xml:space="preserve"> the </w:t>
      </w:r>
      <w:ins w:id="320" w:author="Robert Hanson" w:date="2021-04-24T18:01:00Z">
        <w:r w:rsidR="008007B1">
          <w:rPr>
            <w:lang w:val="en-US"/>
          </w:rPr>
          <w:t xml:space="preserve">chemical </w:t>
        </w:r>
      </w:ins>
      <w:r>
        <w:rPr>
          <w:lang w:val="en-US"/>
        </w:rPr>
        <w:t>composition</w:t>
      </w:r>
      <w:r w:rsidR="0008313C" w:rsidRPr="0008313C">
        <w:rPr>
          <w:lang w:val="en-US"/>
        </w:rPr>
        <w:t xml:space="preserve"> </w:t>
      </w:r>
      <w:r w:rsidR="0008313C">
        <w:rPr>
          <w:lang w:val="en-US"/>
        </w:rPr>
        <w:t xml:space="preserve">of </w:t>
      </w:r>
      <w:del w:id="321" w:author="Robert Hanson" w:date="2021-04-24T18:00:00Z">
        <w:r w:rsidR="0008313C" w:rsidDel="008007B1">
          <w:rPr>
            <w:lang w:val="en-US"/>
          </w:rPr>
          <w:delText>a</w:delText>
        </w:r>
      </w:del>
      <w:ins w:id="322" w:author="Robert Hanson" w:date="2021-04-24T17:58:00Z">
        <w:r w:rsidR="008007B1">
          <w:rPr>
            <w:lang w:val="en-US"/>
          </w:rPr>
          <w:t xml:space="preserve"> </w:t>
        </w:r>
      </w:ins>
      <w:ins w:id="323" w:author="Robert Hanson" w:date="2021-04-24T18:00:00Z">
        <w:r w:rsidR="008007B1">
          <w:rPr>
            <w:lang w:val="en-US"/>
          </w:rPr>
          <w:t xml:space="preserve">that </w:t>
        </w:r>
      </w:ins>
      <w:ins w:id="324" w:author="Robert Hanson" w:date="2021-04-24T17:58:00Z">
        <w:r w:rsidR="008007B1">
          <w:rPr>
            <w:lang w:val="en-US"/>
          </w:rPr>
          <w:t xml:space="preserve">link, identified </w:t>
        </w:r>
      </w:ins>
      <w:del w:id="325" w:author="Robert Hanson" w:date="2021-04-24T17:58:00Z">
        <w:r w:rsidR="0008313C" w:rsidDel="008007B1">
          <w:rPr>
            <w:lang w:val="en-US"/>
          </w:rPr>
          <w:delText xml:space="preserve">n edge specified </w:delText>
        </w:r>
      </w:del>
      <w:r w:rsidR="0008313C">
        <w:rPr>
          <w:lang w:val="en-US"/>
        </w:rPr>
        <w:t xml:space="preserve">by the </w:t>
      </w:r>
      <w:r w:rsidR="0008313C" w:rsidRPr="00A934EB">
        <w:rPr>
          <w:lang w:val="en-US"/>
        </w:rPr>
        <w:t>_topol_repres_edge.id</w:t>
      </w:r>
      <w:r w:rsidR="0008313C">
        <w:rPr>
          <w:lang w:val="en-US"/>
        </w:rPr>
        <w:t xml:space="preserve"> item</w:t>
      </w:r>
      <w:r>
        <w:rPr>
          <w:lang w:val="en-US"/>
        </w:rPr>
        <w:t>:</w:t>
      </w:r>
    </w:p>
    <w:p w14:paraId="70FBA12B" w14:textId="77777777" w:rsidR="00A934EB" w:rsidRDefault="00A934EB" w:rsidP="00A934E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34EB">
        <w:rPr>
          <w:lang w:val="en-US"/>
        </w:rPr>
        <w:t>_topol_repres_edge.id</w:t>
      </w:r>
    </w:p>
    <w:p w14:paraId="0062DC8C" w14:textId="77777777" w:rsidR="00A934EB" w:rsidRDefault="00A934EB" w:rsidP="00A934EB">
      <w:pPr>
        <w:spacing w:after="0"/>
        <w:ind w:left="708"/>
        <w:rPr>
          <w:lang w:val="en-US"/>
        </w:rPr>
      </w:pPr>
      <w:r>
        <w:rPr>
          <w:lang w:val="en-US"/>
        </w:rPr>
        <w:sym w:font="Symbol" w:char="F0AE"/>
      </w:r>
      <w:r w:rsidRPr="00A934EB">
        <w:rPr>
          <w:lang w:val="en-US"/>
        </w:rPr>
        <w:t xml:space="preserve"> _topol_link.id</w:t>
      </w:r>
    </w:p>
    <w:p w14:paraId="6BB385F4" w14:textId="77777777" w:rsidR="00A934EB" w:rsidRDefault="0008313C" w:rsidP="00A934EB">
      <w:pPr>
        <w:spacing w:after="0"/>
        <w:ind w:left="284"/>
        <w:rPr>
          <w:lang w:val="en-US"/>
        </w:rPr>
      </w:pPr>
      <w:r w:rsidRPr="0008313C">
        <w:rPr>
          <w:lang w:val="en-US"/>
        </w:rPr>
        <w:t>_</w:t>
      </w:r>
      <w:proofErr w:type="spellStart"/>
      <w:r w:rsidRPr="0008313C">
        <w:rPr>
          <w:lang w:val="en-US"/>
        </w:rPr>
        <w:t>topol_repres_edge.chemical_formula_iupac</w:t>
      </w:r>
      <w:proofErr w:type="spellEnd"/>
    </w:p>
    <w:p w14:paraId="6126CA17" w14:textId="77777777" w:rsidR="0008313C" w:rsidRDefault="0008313C" w:rsidP="00A934EB">
      <w:pPr>
        <w:spacing w:after="0"/>
        <w:ind w:left="284"/>
        <w:rPr>
          <w:lang w:val="en-US"/>
        </w:rPr>
      </w:pPr>
      <w:r w:rsidRPr="0008313C">
        <w:rPr>
          <w:lang w:val="en-US"/>
        </w:rPr>
        <w:t>_</w:t>
      </w:r>
      <w:proofErr w:type="spellStart"/>
      <w:r w:rsidRPr="0008313C">
        <w:rPr>
          <w:lang w:val="en-US"/>
        </w:rPr>
        <w:t>topol_repres_edge.chemical_formula_moiety</w:t>
      </w:r>
      <w:proofErr w:type="spellEnd"/>
    </w:p>
    <w:p w14:paraId="2823C486" w14:textId="77777777" w:rsidR="0008313C" w:rsidRDefault="0008313C" w:rsidP="00366357">
      <w:pPr>
        <w:ind w:left="284"/>
        <w:rPr>
          <w:lang w:val="en-US"/>
        </w:rPr>
      </w:pPr>
      <w:r w:rsidRPr="0008313C">
        <w:rPr>
          <w:lang w:val="en-US"/>
        </w:rPr>
        <w:t>_</w:t>
      </w:r>
      <w:proofErr w:type="spellStart"/>
      <w:r w:rsidRPr="0008313C">
        <w:rPr>
          <w:lang w:val="en-US"/>
        </w:rPr>
        <w:t>topol_repres_edge.chemical_formula_sum</w:t>
      </w:r>
      <w:proofErr w:type="spellEnd"/>
    </w:p>
    <w:p w14:paraId="7F371F4B" w14:textId="40DFD5CF" w:rsidR="00366357" w:rsidRPr="00244543" w:rsidDel="008007B1" w:rsidRDefault="00366357" w:rsidP="00366357">
      <w:pPr>
        <w:rPr>
          <w:del w:id="326" w:author="Robert Hanson" w:date="2021-04-24T18:26:00Z"/>
          <w:i/>
          <w:lang w:val="en-US"/>
        </w:rPr>
      </w:pPr>
      <w:del w:id="327" w:author="Robert Hanson" w:date="2021-04-24T18:26:00Z">
        <w:r w:rsidRPr="00244543" w:rsidDel="008007B1">
          <w:rPr>
            <w:i/>
            <w:iCs/>
            <w:lang w:val="en-US"/>
          </w:rPr>
          <w:delText xml:space="preserve">The bullet </w:delText>
        </w:r>
        <w:r w:rsidRPr="00244543" w:rsidDel="008007B1">
          <w:rPr>
            <w:i/>
            <w:lang w:val="en-US"/>
          </w:rPr>
          <w:delText>(</w:delText>
        </w:r>
        <w:r w:rsidRPr="00244543" w:rsidDel="008007B1">
          <w:rPr>
            <w:i/>
            <w:lang w:val="en-US"/>
          </w:rPr>
          <w:sym w:font="Symbol" w:char="F0B7"/>
        </w:r>
        <w:r w:rsidRPr="00244543" w:rsidDel="008007B1">
          <w:rPr>
            <w:i/>
            <w:lang w:val="en-US"/>
          </w:rPr>
          <w:delText xml:space="preserve">) </w:delText>
        </w:r>
        <w:r w:rsidRPr="00244543" w:rsidDel="008007B1">
          <w:rPr>
            <w:i/>
            <w:iCs/>
            <w:lang w:val="en-US"/>
          </w:rPr>
          <w:delText xml:space="preserve">indicates a category key. The arrow </w:delText>
        </w:r>
        <w:r w:rsidRPr="00244543" w:rsidDel="008007B1">
          <w:rPr>
            <w:i/>
            <w:lang w:val="en-US"/>
          </w:rPr>
          <w:delText>(</w:delText>
        </w:r>
        <w:r w:rsidRPr="00244543" w:rsidDel="008007B1">
          <w:rPr>
            <w:i/>
            <w:lang w:val="en-US"/>
          </w:rPr>
          <w:sym w:font="Symbol" w:char="F0AE"/>
        </w:r>
        <w:r w:rsidRPr="00244543" w:rsidDel="008007B1">
          <w:rPr>
            <w:i/>
            <w:lang w:val="en-US"/>
          </w:rPr>
          <w:delText xml:space="preserve">) </w:delText>
        </w:r>
        <w:r w:rsidRPr="00244543" w:rsidDel="008007B1">
          <w:rPr>
            <w:i/>
            <w:iCs/>
            <w:lang w:val="en-US"/>
          </w:rPr>
          <w:delText xml:space="preserve">is a </w:delText>
        </w:r>
        <w:r w:rsidRPr="00244543" w:rsidDel="008007B1">
          <w:rPr>
            <w:i/>
            <w:lang w:val="en-US"/>
          </w:rPr>
          <w:delText>reference</w:delText>
        </w:r>
        <w:r w:rsidRPr="00244543" w:rsidDel="008007B1">
          <w:rPr>
            <w:i/>
            <w:iCs/>
            <w:lang w:val="en-US"/>
          </w:rPr>
          <w:delText xml:space="preserve"> to a parent data item.</w:delText>
        </w:r>
      </w:del>
    </w:p>
    <w:p w14:paraId="00B87F8E" w14:textId="77777777" w:rsidR="0008313C" w:rsidRPr="00903EAC" w:rsidRDefault="0008313C" w:rsidP="0008313C">
      <w:pPr>
        <w:rPr>
          <w:b/>
          <w:lang w:val="en-US"/>
        </w:rPr>
      </w:pPr>
      <w:r w:rsidRPr="00903EAC">
        <w:rPr>
          <w:b/>
          <w:lang w:val="en-US"/>
        </w:rPr>
        <w:t>3.</w:t>
      </w:r>
      <w:r w:rsidR="00492AD4">
        <w:rPr>
          <w:b/>
          <w:lang w:val="en-US"/>
        </w:rPr>
        <w:t>2</w:t>
      </w:r>
      <w:r w:rsidRPr="00903EAC">
        <w:rPr>
          <w:b/>
          <w:lang w:val="en-US"/>
        </w:rPr>
        <w:t xml:space="preserve">. </w:t>
      </w:r>
      <w:r>
        <w:rPr>
          <w:b/>
          <w:lang w:val="en-US"/>
        </w:rPr>
        <w:t xml:space="preserve">Underlying net </w:t>
      </w:r>
      <w:r w:rsidRPr="00903EAC">
        <w:rPr>
          <w:b/>
          <w:lang w:val="en-US"/>
        </w:rPr>
        <w:t xml:space="preserve">topological </w:t>
      </w:r>
      <w:r>
        <w:rPr>
          <w:b/>
          <w:lang w:val="en-US"/>
        </w:rPr>
        <w:t>properties</w:t>
      </w:r>
    </w:p>
    <w:p w14:paraId="41020F14" w14:textId="49BDCC66" w:rsidR="0008313C" w:rsidRDefault="00D93541" w:rsidP="0008313C">
      <w:pPr>
        <w:rPr>
          <w:ins w:id="328" w:author="Robert Hanson" w:date="2021-04-24T18:05:00Z"/>
          <w:lang w:val="en-US"/>
        </w:rPr>
      </w:pPr>
      <w:r>
        <w:rPr>
          <w:lang w:val="en-US"/>
        </w:rPr>
        <w:t>The topological properties of the underlying net</w:t>
      </w:r>
      <w:ins w:id="329" w:author="Robert Hanson" w:date="2021-04-24T18:02:00Z">
        <w:r w:rsidR="008007B1">
          <w:rPr>
            <w:lang w:val="en-US"/>
          </w:rPr>
          <w:t xml:space="preserve"> </w:t>
        </w:r>
      </w:ins>
      <w:del w:id="330" w:author="Robert Hanson" w:date="2021-04-24T18:02:00Z">
        <w:r w:rsidDel="008007B1">
          <w:rPr>
            <w:lang w:val="en-US"/>
          </w:rPr>
          <w:delText>,</w:delText>
        </w:r>
      </w:del>
      <w:del w:id="331" w:author="Robert Hanson" w:date="2021-04-24T18:01:00Z">
        <w:r w:rsidDel="008007B1">
          <w:rPr>
            <w:lang w:val="en-US"/>
          </w:rPr>
          <w:delText xml:space="preserve"> which is </w:delText>
        </w:r>
      </w:del>
      <w:r>
        <w:rPr>
          <w:lang w:val="en-US"/>
        </w:rPr>
        <w:t xml:space="preserve">described </w:t>
      </w:r>
      <w:ins w:id="332" w:author="Robert Hanson" w:date="2021-04-24T18:02:00Z">
        <w:r w:rsidR="008007B1">
          <w:rPr>
            <w:lang w:val="en-US"/>
          </w:rPr>
          <w:t>by</w:t>
        </w:r>
      </w:ins>
      <w:del w:id="333" w:author="Robert Hanson" w:date="2021-04-24T18:02:00Z">
        <w:r w:rsidDel="008007B1">
          <w:rPr>
            <w:lang w:val="en-US"/>
          </w:rPr>
          <w:delText>in</w:delText>
        </w:r>
      </w:del>
      <w:r>
        <w:rPr>
          <w:lang w:val="en-US"/>
        </w:rPr>
        <w:t xml:space="preserve"> the </w:t>
      </w:r>
      <w:r w:rsidRPr="000850B8">
        <w:rPr>
          <w:lang w:val="en-US"/>
        </w:rPr>
        <w:t>_TOPOL_REPRES_NODE</w:t>
      </w:r>
      <w:r>
        <w:rPr>
          <w:lang w:val="en-US"/>
        </w:rPr>
        <w:t xml:space="preserve">, </w:t>
      </w:r>
      <w:r w:rsidRPr="00146C29">
        <w:rPr>
          <w:lang w:val="en-US"/>
        </w:rPr>
        <w:t>TOPOL_LINK</w:t>
      </w:r>
      <w:ins w:id="334" w:author="Robert Hanson" w:date="2021-04-24T18:02:00Z">
        <w:r w:rsidR="008007B1">
          <w:rPr>
            <w:lang w:val="en-US"/>
          </w:rPr>
          <w:t>,</w:t>
        </w:r>
      </w:ins>
      <w:r w:rsidRPr="00146C29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A934EB">
        <w:rPr>
          <w:lang w:val="en-US"/>
        </w:rPr>
        <w:t>_TOPOL_REPRES_EDGE</w:t>
      </w:r>
      <w:r>
        <w:rPr>
          <w:lang w:val="en-US"/>
        </w:rPr>
        <w:t xml:space="preserve"> categories, are collected in </w:t>
      </w:r>
      <w:ins w:id="335" w:author="Robert Hanson" w:date="2021-04-24T18:03:00Z">
        <w:r w:rsidR="008007B1">
          <w:rPr>
            <w:lang w:val="en-US"/>
          </w:rPr>
          <w:t xml:space="preserve">associated </w:t>
        </w:r>
      </w:ins>
      <w:r w:rsidRPr="00D93541">
        <w:rPr>
          <w:lang w:val="en-US"/>
        </w:rPr>
        <w:t>TOPOL_REPRES</w:t>
      </w:r>
      <w:r>
        <w:rPr>
          <w:lang w:val="en-US"/>
        </w:rPr>
        <w:t xml:space="preserve">, </w:t>
      </w:r>
      <w:r w:rsidRPr="00D93541">
        <w:rPr>
          <w:lang w:val="en-US"/>
        </w:rPr>
        <w:t>TOPOL_REPRES_ENTANGL</w:t>
      </w:r>
      <w:r>
        <w:rPr>
          <w:lang w:val="en-US"/>
        </w:rPr>
        <w:t xml:space="preserve">, </w:t>
      </w:r>
      <w:r w:rsidR="00F8159B" w:rsidRPr="00D93541">
        <w:rPr>
          <w:lang w:val="en-US"/>
        </w:rPr>
        <w:t>TOPOL_REPRES_TILING</w:t>
      </w:r>
      <w:r w:rsidR="00F8159B">
        <w:rPr>
          <w:lang w:val="en-US"/>
        </w:rPr>
        <w:t>,</w:t>
      </w:r>
      <w:r w:rsidR="00F8159B" w:rsidRPr="00D93541">
        <w:rPr>
          <w:lang w:val="en-US"/>
        </w:rPr>
        <w:t xml:space="preserve"> TOPOL_REPRES_TILING</w:t>
      </w:r>
      <w:r w:rsidR="00F8159B">
        <w:rPr>
          <w:lang w:val="en-US"/>
        </w:rPr>
        <w:t xml:space="preserve">_FACES, </w:t>
      </w:r>
      <w:r w:rsidR="00F8159B" w:rsidRPr="00D93541">
        <w:rPr>
          <w:lang w:val="en-US"/>
        </w:rPr>
        <w:t>TOPOL_REPRES_TILING</w:t>
      </w:r>
      <w:r w:rsidR="00F8159B">
        <w:rPr>
          <w:lang w:val="en-US"/>
        </w:rPr>
        <w:t xml:space="preserve">_TILES and </w:t>
      </w:r>
      <w:r w:rsidRPr="00D93541">
        <w:rPr>
          <w:lang w:val="en-US"/>
        </w:rPr>
        <w:t>TOPOL_REPRES_OCCURRENCE</w:t>
      </w:r>
      <w:r>
        <w:rPr>
          <w:lang w:val="en-US"/>
        </w:rPr>
        <w:t xml:space="preserve"> categories.</w:t>
      </w:r>
    </w:p>
    <w:p w14:paraId="11573947" w14:textId="5A3D1290" w:rsidR="008007B1" w:rsidRDefault="008007B1" w:rsidP="0008313C">
      <w:pPr>
        <w:rPr>
          <w:ins w:id="336" w:author="Robert Hanson" w:date="2021-04-24T18:05:00Z"/>
          <w:lang w:val="en-US"/>
        </w:rPr>
      </w:pPr>
    </w:p>
    <w:p w14:paraId="73FDF9DF" w14:textId="647A4F16" w:rsidR="008007B1" w:rsidRPr="00A934EB" w:rsidRDefault="008007B1" w:rsidP="0008313C">
      <w:pPr>
        <w:rPr>
          <w:lang w:val="en-US"/>
        </w:rPr>
      </w:pPr>
      <w:ins w:id="337" w:author="Robert Hanson" w:date="2021-04-24T18:05:00Z">
        <w:r>
          <w:rPr>
            <w:lang w:val="en-US"/>
          </w:rPr>
          <w:t>TOPOL_REPRES</w:t>
        </w:r>
      </w:ins>
    </w:p>
    <w:p w14:paraId="5006B6ED" w14:textId="6388A74B" w:rsidR="008007B1" w:rsidRDefault="008007B1" w:rsidP="00B96B3A">
      <w:pPr>
        <w:spacing w:after="0"/>
        <w:rPr>
          <w:ins w:id="338" w:author="Robert Hanson" w:date="2021-04-24T18:03:00Z"/>
          <w:lang w:val="en-US"/>
        </w:rPr>
      </w:pPr>
      <w:ins w:id="339" w:author="Robert Hanson" w:date="2021-04-24T18:03:00Z">
        <w:r>
          <w:rPr>
            <w:lang w:val="en-US"/>
          </w:rPr>
          <w:t>Th</w:t>
        </w:r>
      </w:ins>
      <w:ins w:id="340" w:author="Robert Hanson" w:date="2021-04-24T18:04:00Z">
        <w:r>
          <w:rPr>
            <w:lang w:val="en-US"/>
          </w:rPr>
          <w:t>e following</w:t>
        </w:r>
      </w:ins>
      <w:ins w:id="341" w:author="Robert Hanson" w:date="2021-04-24T18:03:00Z">
        <w:r>
          <w:rPr>
            <w:lang w:val="en-US"/>
          </w:rPr>
          <w:t xml:space="preserve"> items describ</w:t>
        </w:r>
      </w:ins>
      <w:ins w:id="342" w:author="Robert Hanson" w:date="2021-04-24T18:04:00Z">
        <w:r>
          <w:rPr>
            <w:lang w:val="en-US"/>
          </w:rPr>
          <w:t>e</w:t>
        </w:r>
      </w:ins>
      <w:ins w:id="343" w:author="Robert Hanson" w:date="2021-04-24T18:03:00Z">
        <w:r>
          <w:rPr>
            <w:lang w:val="en-US"/>
          </w:rPr>
          <w:t xml:space="preserve"> the connectivity of an underlying ne</w:t>
        </w:r>
      </w:ins>
      <w:ins w:id="344" w:author="Robert Hanson" w:date="2021-04-24T18:04:00Z">
        <w:r>
          <w:rPr>
            <w:lang w:val="en-US"/>
          </w:rPr>
          <w:t>t:</w:t>
        </w:r>
      </w:ins>
    </w:p>
    <w:p w14:paraId="0709375B" w14:textId="28FE9599" w:rsidR="00A934EB" w:rsidDel="008007B1" w:rsidRDefault="00B96B3A" w:rsidP="00B96B3A">
      <w:pPr>
        <w:spacing w:after="0"/>
        <w:rPr>
          <w:del w:id="345" w:author="Robert Hanson" w:date="2021-04-24T18:04:00Z"/>
          <w:lang w:val="en-US"/>
        </w:rPr>
      </w:pPr>
      <w:del w:id="346" w:author="Robert Hanson" w:date="2021-04-24T18:04:00Z">
        <w:r w:rsidRPr="00D93541" w:rsidDel="008007B1">
          <w:rPr>
            <w:lang w:val="en-US"/>
          </w:rPr>
          <w:lastRenderedPageBreak/>
          <w:delText>TOPOL_REPRES</w:delText>
        </w:r>
      </w:del>
    </w:p>
    <w:p w14:paraId="079D48C6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</w:t>
      </w:r>
      <w:proofErr w:type="gramStart"/>
      <w:r w:rsidRPr="00B96B3A">
        <w:rPr>
          <w:lang w:val="en-US"/>
        </w:rPr>
        <w:t>repres.overall</w:t>
      </w:r>
      <w:proofErr w:type="gramEnd"/>
      <w:r w:rsidRPr="00B96B3A">
        <w:rPr>
          <w:lang w:val="en-US"/>
        </w:rPr>
        <w:t>_topology</w:t>
      </w:r>
      <w:proofErr w:type="spellEnd"/>
    </w:p>
    <w:p w14:paraId="37FD7593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topol_repres.overall_topology_EPINET</w:t>
      </w:r>
      <w:proofErr w:type="spellEnd"/>
    </w:p>
    <w:p w14:paraId="1194513C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topol_repres.overall_topology_RCSR</w:t>
      </w:r>
      <w:proofErr w:type="spellEnd"/>
    </w:p>
    <w:p w14:paraId="01FD338E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topol_repres.overall_topology_SP</w:t>
      </w:r>
      <w:proofErr w:type="spellEnd"/>
    </w:p>
    <w:p w14:paraId="69AF905F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topol_repres.overall_topology_TOPOS</w:t>
      </w:r>
      <w:proofErr w:type="spellEnd"/>
    </w:p>
    <w:p w14:paraId="0F4278CA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topol_repres.period</w:t>
      </w:r>
      <w:proofErr w:type="spellEnd"/>
    </w:p>
    <w:p w14:paraId="0420938F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_topol_repres.td10</w:t>
      </w:r>
    </w:p>
    <w:p w14:paraId="70C994EF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topol_repres.total_point_symbol</w:t>
      </w:r>
      <w:proofErr w:type="spellEnd"/>
    </w:p>
    <w:p w14:paraId="006399AD" w14:textId="77777777" w:rsidR="00B96B3A" w:rsidRDefault="00B96B3A" w:rsidP="00B96B3A">
      <w:pPr>
        <w:spacing w:after="0"/>
        <w:ind w:left="284"/>
        <w:rPr>
          <w:lang w:val="en-US"/>
        </w:rPr>
      </w:pP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topol_repres.genus</w:t>
      </w:r>
      <w:proofErr w:type="spellEnd"/>
    </w:p>
    <w:p w14:paraId="080B3746" w14:textId="77777777" w:rsidR="00146C29" w:rsidRDefault="00146C29" w:rsidP="00AC3F07">
      <w:pPr>
        <w:spacing w:after="0"/>
        <w:ind w:left="284"/>
        <w:rPr>
          <w:lang w:val="en-US"/>
        </w:rPr>
      </w:pPr>
    </w:p>
    <w:p w14:paraId="31543F77" w14:textId="6E3D2B1D" w:rsidR="00F8159B" w:rsidRPr="00903EAC" w:rsidRDefault="00B96B3A" w:rsidP="00F8159B">
      <w:pPr>
        <w:spacing w:after="0" w:line="240" w:lineRule="auto"/>
        <w:rPr>
          <w:lang w:val="en-US"/>
        </w:rPr>
      </w:pPr>
      <w:del w:id="347" w:author="Robert Hanson" w:date="2021-04-24T18:03:00Z">
        <w:r w:rsidDel="008007B1">
          <w:rPr>
            <w:lang w:val="en-US"/>
          </w:rPr>
          <w:delText xml:space="preserve">This set of items collects information on the connectivity of an underlying net. </w:delText>
        </w:r>
      </w:del>
      <w:r>
        <w:rPr>
          <w:lang w:val="en-US"/>
        </w:rPr>
        <w:t>The overall topology of the net can be described in accordance with four known nomenclatures, or given in an arbitrary format.</w:t>
      </w:r>
      <w:r w:rsidR="00F8159B" w:rsidRPr="00F8159B">
        <w:rPr>
          <w:lang w:val="en-US"/>
        </w:rPr>
        <w:t xml:space="preserve"> </w:t>
      </w:r>
      <w:r w:rsidR="00F8159B" w:rsidRPr="00903EAC">
        <w:rPr>
          <w:lang w:val="en-US"/>
        </w:rPr>
        <w:t>The following</w:t>
      </w:r>
      <w:r w:rsidR="00F8159B" w:rsidRPr="00903EAC">
        <w:rPr>
          <w:b/>
          <w:lang w:val="en-US"/>
        </w:rPr>
        <w:t xml:space="preserve"> </w:t>
      </w:r>
      <w:r w:rsidR="00F8159B" w:rsidRPr="00903EAC">
        <w:rPr>
          <w:lang w:val="en-US"/>
        </w:rPr>
        <w:t>nomenclatures are used to designate the overall topologies of periodic nets:</w:t>
      </w:r>
    </w:p>
    <w:p w14:paraId="08138194" w14:textId="591FC62D" w:rsidR="00F8159B" w:rsidRPr="00F8159B" w:rsidRDefault="00F8159B" w:rsidP="00F8159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8159B">
        <w:rPr>
          <w:lang w:val="en-US"/>
        </w:rPr>
        <w:t xml:space="preserve">RCSR lower-case bold three-letter symbols, see </w:t>
      </w:r>
      <w:r w:rsidR="002A613D" w:rsidRPr="00712AA1">
        <w:rPr>
          <w:lang w:val="en-US"/>
        </w:rPr>
        <w:t xml:space="preserve">O'Keeffe </w:t>
      </w:r>
      <w:r w:rsidR="002A613D" w:rsidRPr="00712AA1">
        <w:rPr>
          <w:i/>
          <w:lang w:val="en-US"/>
        </w:rPr>
        <w:t>et al</w:t>
      </w:r>
      <w:r w:rsidR="002A613D">
        <w:rPr>
          <w:lang w:val="en-US"/>
        </w:rPr>
        <w:t>. (2008)</w:t>
      </w:r>
      <w:r w:rsidRPr="00F8159B">
        <w:rPr>
          <w:lang w:val="en-US"/>
        </w:rPr>
        <w:t xml:space="preserve"> and </w:t>
      </w:r>
      <w:r w:rsidRPr="000C25D4">
        <w:rPr>
          <w:lang w:val="en-US"/>
        </w:rPr>
        <w:t>http://rcsr.net/</w:t>
      </w:r>
      <w:r w:rsidRPr="00F8159B">
        <w:rPr>
          <w:lang w:val="en-US"/>
        </w:rPr>
        <w:t xml:space="preserve"> for details.  Example: </w:t>
      </w:r>
      <w:proofErr w:type="spellStart"/>
      <w:r w:rsidRPr="00F8159B">
        <w:rPr>
          <w:b/>
          <w:lang w:val="en-US"/>
        </w:rPr>
        <w:t>dia</w:t>
      </w:r>
      <w:proofErr w:type="spellEnd"/>
      <w:r w:rsidRPr="00F8159B">
        <w:rPr>
          <w:b/>
          <w:lang w:val="en-US"/>
        </w:rPr>
        <w:t xml:space="preserve"> </w:t>
      </w:r>
      <w:r w:rsidRPr="00F8159B">
        <w:rPr>
          <w:lang w:val="en-US"/>
        </w:rPr>
        <w:t xml:space="preserve"> (see </w:t>
      </w:r>
      <w:r w:rsidRPr="000C25D4">
        <w:rPr>
          <w:lang w:val="en-US"/>
        </w:rPr>
        <w:t>http://rcsr.net/nets/dia</w:t>
      </w:r>
      <w:r w:rsidRPr="00F8159B">
        <w:rPr>
          <w:lang w:val="en-US"/>
        </w:rPr>
        <w:t>)</w:t>
      </w:r>
    </w:p>
    <w:p w14:paraId="6F5ECEB0" w14:textId="059A51D1" w:rsidR="00F8159B" w:rsidRPr="00F8159B" w:rsidRDefault="00F8159B" w:rsidP="00F8159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8159B">
        <w:rPr>
          <w:lang w:val="en-US"/>
        </w:rPr>
        <w:t xml:space="preserve">EPINET </w:t>
      </w:r>
      <w:proofErr w:type="spellStart"/>
      <w:r w:rsidRPr="00F8159B">
        <w:rPr>
          <w:i/>
          <w:lang w:val="en-US"/>
        </w:rPr>
        <w:t>sqc</w:t>
      </w:r>
      <w:r w:rsidRPr="00F8159B">
        <w:rPr>
          <w:lang w:val="en-US"/>
        </w:rPr>
        <w:t>XXXXX</w:t>
      </w:r>
      <w:proofErr w:type="spellEnd"/>
      <w:r w:rsidRPr="00F8159B">
        <w:rPr>
          <w:lang w:val="en-US"/>
        </w:rPr>
        <w:t xml:space="preserve"> symbols, see </w:t>
      </w:r>
      <w:r w:rsidRPr="000C25D4">
        <w:rPr>
          <w:lang w:val="en-US"/>
        </w:rPr>
        <w:t>http://epinet.anu.edu.au/</w:t>
      </w:r>
      <w:r w:rsidRPr="00F8159B">
        <w:rPr>
          <w:lang w:val="en-US"/>
        </w:rPr>
        <w:t xml:space="preserve"> for details.</w:t>
      </w:r>
    </w:p>
    <w:p w14:paraId="232C15CF" w14:textId="77777777" w:rsidR="00F8159B" w:rsidRPr="00F8159B" w:rsidRDefault="00F8159B" w:rsidP="00F8159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8159B">
        <w:rPr>
          <w:lang w:val="en-US"/>
        </w:rPr>
        <w:t xml:space="preserve">symbols </w:t>
      </w:r>
      <w:r w:rsidRPr="00F8159B">
        <w:rPr>
          <w:i/>
          <w:lang w:val="en-US"/>
        </w:rPr>
        <w:t>k</w:t>
      </w:r>
      <w:r w:rsidRPr="00F8159B">
        <w:rPr>
          <w:lang w:val="en-US"/>
        </w:rPr>
        <w:t>/</w:t>
      </w:r>
      <w:r w:rsidRPr="00F8159B">
        <w:rPr>
          <w:i/>
          <w:lang w:val="en-US"/>
        </w:rPr>
        <w:t>m</w:t>
      </w:r>
      <w:r w:rsidRPr="00F8159B">
        <w:rPr>
          <w:lang w:val="en-US"/>
        </w:rPr>
        <w:t>/</w:t>
      </w:r>
      <w:proofErr w:type="spellStart"/>
      <w:r w:rsidRPr="00F8159B">
        <w:rPr>
          <w:i/>
          <w:lang w:val="en-US"/>
        </w:rPr>
        <w:t>fn</w:t>
      </w:r>
      <w:proofErr w:type="spellEnd"/>
      <w:r w:rsidRPr="00F8159B">
        <w:rPr>
          <w:lang w:val="en-US"/>
        </w:rPr>
        <w:t xml:space="preserve"> for sphere packings </w:t>
      </w:r>
      <w:r w:rsidR="002A613D">
        <w:rPr>
          <w:lang w:val="en-US"/>
        </w:rPr>
        <w:t xml:space="preserve">as proposed by </w:t>
      </w:r>
      <w:r w:rsidRPr="00F8159B">
        <w:rPr>
          <w:lang w:val="en-US"/>
        </w:rPr>
        <w:t>Koch</w:t>
      </w:r>
      <w:r w:rsidR="002A613D">
        <w:rPr>
          <w:lang w:val="en-US"/>
        </w:rPr>
        <w:t xml:space="preserve"> </w:t>
      </w:r>
      <w:r w:rsidR="002A613D" w:rsidRPr="002A613D">
        <w:rPr>
          <w:i/>
          <w:lang w:val="en-US"/>
        </w:rPr>
        <w:t>et al</w:t>
      </w:r>
      <w:r w:rsidR="002A613D">
        <w:rPr>
          <w:lang w:val="en-US"/>
        </w:rPr>
        <w:t>. (2006)</w:t>
      </w:r>
      <w:r w:rsidRPr="00F8159B">
        <w:rPr>
          <w:lang w:val="en-US"/>
        </w:rPr>
        <w:t>.</w:t>
      </w:r>
    </w:p>
    <w:p w14:paraId="6D4D7C97" w14:textId="45C32B9B" w:rsidR="00F8159B" w:rsidRPr="00F8159B" w:rsidRDefault="00F8159B" w:rsidP="00F8159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8159B">
        <w:rPr>
          <w:lang w:val="en-US"/>
        </w:rPr>
        <w:t xml:space="preserve">Zeolite capital three-letter symbols, see </w:t>
      </w:r>
      <w:r w:rsidRPr="000C25D4">
        <w:rPr>
          <w:lang w:val="en-US"/>
        </w:rPr>
        <w:t>http://www.iza-structure.org/databases/</w:t>
      </w:r>
      <w:r w:rsidRPr="00F8159B">
        <w:rPr>
          <w:lang w:val="en-US"/>
        </w:rPr>
        <w:t xml:space="preserve"> for details.</w:t>
      </w:r>
    </w:p>
    <w:p w14:paraId="50B19741" w14:textId="77777777" w:rsidR="00F8159B" w:rsidRPr="00F8159B" w:rsidRDefault="00F8159B" w:rsidP="00F8159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8159B">
        <w:rPr>
          <w:lang w:val="en-US"/>
        </w:rPr>
        <w:t xml:space="preserve">TOPOS symbols </w:t>
      </w:r>
      <w:proofErr w:type="spellStart"/>
      <w:r w:rsidRPr="00F8159B">
        <w:rPr>
          <w:lang w:val="en-US"/>
        </w:rPr>
        <w:t>N</w:t>
      </w:r>
      <w:r w:rsidRPr="00F8159B">
        <w:rPr>
          <w:i/>
          <w:lang w:val="en-US"/>
        </w:rPr>
        <w:t>D</w:t>
      </w:r>
      <w:r w:rsidRPr="00F8159B">
        <w:rPr>
          <w:lang w:val="en-US"/>
        </w:rPr>
        <w:t>n</w:t>
      </w:r>
      <w:proofErr w:type="spellEnd"/>
      <w:r w:rsidRPr="00F8159B">
        <w:rPr>
          <w:lang w:val="en-US"/>
        </w:rPr>
        <w:t xml:space="preserve"> </w:t>
      </w:r>
      <w:r w:rsidR="002A613D">
        <w:rPr>
          <w:lang w:val="en-US"/>
        </w:rPr>
        <w:t>(</w:t>
      </w:r>
      <w:r w:rsidRPr="00F8159B">
        <w:rPr>
          <w:lang w:val="en-US"/>
        </w:rPr>
        <w:t>Aman</w:t>
      </w:r>
      <w:r w:rsidR="002A613D">
        <w:rPr>
          <w:lang w:val="en-US"/>
        </w:rPr>
        <w:t xml:space="preserve"> </w:t>
      </w:r>
      <w:r w:rsidR="002A613D" w:rsidRPr="002A613D">
        <w:rPr>
          <w:i/>
          <w:lang w:val="en-US"/>
        </w:rPr>
        <w:t>et al</w:t>
      </w:r>
      <w:r w:rsidR="002A613D">
        <w:rPr>
          <w:lang w:val="en-US"/>
        </w:rPr>
        <w:t>., 2014)</w:t>
      </w:r>
      <w:r w:rsidRPr="00F8159B">
        <w:rPr>
          <w:lang w:val="en-US"/>
        </w:rPr>
        <w:t xml:space="preserve">, where N is a sequence of degrees (coordination numbers) of all independent nodes; </w:t>
      </w:r>
      <w:r w:rsidRPr="00F8159B">
        <w:rPr>
          <w:i/>
          <w:lang w:val="en-US"/>
        </w:rPr>
        <w:t>D</w:t>
      </w:r>
      <w:r w:rsidRPr="00F8159B">
        <w:rPr>
          <w:lang w:val="en-US"/>
        </w:rPr>
        <w:t xml:space="preserve"> is one of the letters </w:t>
      </w:r>
      <w:r w:rsidRPr="00F8159B">
        <w:rPr>
          <w:i/>
          <w:lang w:val="en-US"/>
        </w:rPr>
        <w:t>C</w:t>
      </w:r>
      <w:r w:rsidRPr="00F8159B">
        <w:rPr>
          <w:lang w:val="en-US"/>
        </w:rPr>
        <w:t xml:space="preserve">, </w:t>
      </w:r>
      <w:r w:rsidRPr="00F8159B">
        <w:rPr>
          <w:i/>
          <w:lang w:val="en-US"/>
        </w:rPr>
        <w:t>L</w:t>
      </w:r>
      <w:r w:rsidRPr="00F8159B">
        <w:rPr>
          <w:lang w:val="en-US"/>
        </w:rPr>
        <w:t xml:space="preserve">, or </w:t>
      </w:r>
      <w:r w:rsidRPr="00F8159B">
        <w:rPr>
          <w:i/>
          <w:lang w:val="en-US"/>
        </w:rPr>
        <w:t>T</w:t>
      </w:r>
      <w:r w:rsidRPr="00F8159B">
        <w:rPr>
          <w:lang w:val="en-US"/>
        </w:rPr>
        <w:t xml:space="preserve"> designating the dimensionality of the net (</w:t>
      </w:r>
      <w:r w:rsidRPr="00F8159B">
        <w:rPr>
          <w:i/>
          <w:lang w:val="en-US"/>
        </w:rPr>
        <w:t>C</w:t>
      </w:r>
      <w:r w:rsidRPr="00F8159B">
        <w:rPr>
          <w:lang w:val="en-US"/>
        </w:rPr>
        <w:t xml:space="preserve"> – chain, </w:t>
      </w:r>
      <w:r w:rsidRPr="00F8159B">
        <w:rPr>
          <w:i/>
          <w:lang w:val="en-US"/>
        </w:rPr>
        <w:t>L</w:t>
      </w:r>
      <w:r w:rsidRPr="00F8159B">
        <w:rPr>
          <w:lang w:val="en-US"/>
        </w:rPr>
        <w:t xml:space="preserve"> – layer, </w:t>
      </w:r>
      <w:r w:rsidRPr="00F8159B">
        <w:rPr>
          <w:i/>
          <w:lang w:val="en-US"/>
        </w:rPr>
        <w:t>T</w:t>
      </w:r>
      <w:r w:rsidRPr="00F8159B">
        <w:rPr>
          <w:lang w:val="en-US"/>
        </w:rPr>
        <w:t xml:space="preserve"> – three-periodic); n enumerates non-isomorphic nets with a given N</w:t>
      </w:r>
      <w:r w:rsidRPr="00F8159B">
        <w:rPr>
          <w:i/>
          <w:lang w:val="en-US"/>
        </w:rPr>
        <w:t>D</w:t>
      </w:r>
      <w:r w:rsidRPr="00F8159B">
        <w:rPr>
          <w:lang w:val="en-US"/>
        </w:rPr>
        <w:t xml:space="preserve"> sequence. For instance, the symbol 3,3,4</w:t>
      </w:r>
      <w:r w:rsidRPr="00F8159B">
        <w:rPr>
          <w:i/>
          <w:lang w:val="en-US"/>
        </w:rPr>
        <w:t>T</w:t>
      </w:r>
      <w:r w:rsidRPr="00F8159B">
        <w:rPr>
          <w:lang w:val="en-US"/>
        </w:rPr>
        <w:t>3 denotes the 3</w:t>
      </w:r>
      <w:r w:rsidRPr="00F8159B">
        <w:rPr>
          <w:vertAlign w:val="superscript"/>
          <w:lang w:val="en-US"/>
        </w:rPr>
        <w:t>rd</w:t>
      </w:r>
      <w:r w:rsidRPr="00F8159B">
        <w:rPr>
          <w:lang w:val="en-US"/>
        </w:rPr>
        <w:t xml:space="preserve"> (by the order) three-periodic trinodal net with two 3-coordinated and one 4-coordinated independent nodes. For finite (molecular) graphs the symbols </w:t>
      </w:r>
      <w:proofErr w:type="spellStart"/>
      <w:r w:rsidRPr="00F8159B">
        <w:rPr>
          <w:lang w:val="en-US"/>
        </w:rPr>
        <w:t>N</w:t>
      </w:r>
      <w:r w:rsidRPr="00F8159B">
        <w:rPr>
          <w:i/>
          <w:lang w:val="en-US"/>
        </w:rPr>
        <w:t>M</w:t>
      </w:r>
      <w:r w:rsidRPr="00F8159B">
        <w:rPr>
          <w:lang w:val="en-US"/>
        </w:rPr>
        <w:t>k</w:t>
      </w:r>
      <w:proofErr w:type="spellEnd"/>
      <w:r w:rsidRPr="00F8159B">
        <w:rPr>
          <w:lang w:val="en-US"/>
        </w:rPr>
        <w:t>-n are used, where k is the number of vertices (atoms) in the graph.</w:t>
      </w:r>
    </w:p>
    <w:p w14:paraId="48046FC1" w14:textId="40F0253E" w:rsidR="00F8159B" w:rsidRPr="00F8159B" w:rsidRDefault="00F8159B" w:rsidP="00F8159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8159B">
        <w:rPr>
          <w:lang w:val="en-US"/>
        </w:rPr>
        <w:t xml:space="preserve">Subnet </w:t>
      </w:r>
      <w:r w:rsidRPr="00F8159B">
        <w:rPr>
          <w:b/>
          <w:lang w:val="en-US"/>
        </w:rPr>
        <w:t>s</w:t>
      </w:r>
      <w:r w:rsidRPr="00F8159B">
        <w:rPr>
          <w:lang w:val="en-US"/>
        </w:rPr>
        <w:t>-d-</w:t>
      </w:r>
      <w:r w:rsidRPr="00F8159B">
        <w:rPr>
          <w:i/>
          <w:lang w:val="en-US"/>
        </w:rPr>
        <w:t>G</w:t>
      </w:r>
      <w:r w:rsidRPr="00F8159B">
        <w:rPr>
          <w:lang w:val="en-US"/>
        </w:rPr>
        <w:t xml:space="preserve">-n symbols </w:t>
      </w:r>
      <w:r w:rsidR="002A613D">
        <w:rPr>
          <w:lang w:val="en-US"/>
        </w:rPr>
        <w:t>(</w:t>
      </w:r>
      <w:proofErr w:type="spellStart"/>
      <w:r w:rsidRPr="00F8159B">
        <w:rPr>
          <w:lang w:val="en-US"/>
        </w:rPr>
        <w:t>Bla</w:t>
      </w:r>
      <w:r w:rsidR="002A613D">
        <w:rPr>
          <w:lang w:val="en-US"/>
        </w:rPr>
        <w:t>tov</w:t>
      </w:r>
      <w:proofErr w:type="spellEnd"/>
      <w:r w:rsidR="002A613D">
        <w:rPr>
          <w:lang w:val="en-US"/>
        </w:rPr>
        <w:t>, 2007</w:t>
      </w:r>
      <w:r w:rsidR="00BA1C03">
        <w:rPr>
          <w:lang w:val="en-US"/>
        </w:rPr>
        <w:t xml:space="preserve">; </w:t>
      </w:r>
      <w:proofErr w:type="spellStart"/>
      <w:r w:rsidR="00BA1C03" w:rsidRPr="00FC1B75">
        <w:rPr>
          <w:lang w:val="en-US"/>
        </w:rPr>
        <w:t>Blatov</w:t>
      </w:r>
      <w:proofErr w:type="spellEnd"/>
      <w:r w:rsidR="00BA1C03" w:rsidRPr="00FC1B75">
        <w:rPr>
          <w:lang w:val="en-US"/>
        </w:rPr>
        <w:t xml:space="preserve"> &amp; </w:t>
      </w:r>
      <w:proofErr w:type="spellStart"/>
      <w:r w:rsidR="00BA1C03" w:rsidRPr="00FC1B75">
        <w:rPr>
          <w:lang w:val="en-US"/>
        </w:rPr>
        <w:t>Proserpio</w:t>
      </w:r>
      <w:proofErr w:type="spellEnd"/>
      <w:r w:rsidR="00BA1C03" w:rsidRPr="00FC1B75">
        <w:rPr>
          <w:lang w:val="en-US"/>
        </w:rPr>
        <w:t xml:space="preserve"> 2009</w:t>
      </w:r>
      <w:r w:rsidR="002A613D">
        <w:rPr>
          <w:lang w:val="en-US"/>
        </w:rPr>
        <w:t>)</w:t>
      </w:r>
      <w:r w:rsidRPr="00F8159B">
        <w:rPr>
          <w:lang w:val="en-US"/>
        </w:rPr>
        <w:t xml:space="preserve">, where </w:t>
      </w:r>
      <w:r w:rsidRPr="00F8159B">
        <w:rPr>
          <w:b/>
          <w:lang w:val="en-US"/>
        </w:rPr>
        <w:t>s</w:t>
      </w:r>
      <w:r w:rsidRPr="00F8159B">
        <w:rPr>
          <w:lang w:val="en-US"/>
        </w:rPr>
        <w:t xml:space="preserve"> is a conventional name of the initial net, d is a set of ascending integers equal to degrees of all inequivalent nodes in the subnet, </w:t>
      </w:r>
      <w:r w:rsidRPr="00F8159B">
        <w:rPr>
          <w:i/>
          <w:lang w:val="en-US"/>
        </w:rPr>
        <w:t>G</w:t>
      </w:r>
      <w:r w:rsidRPr="00F8159B">
        <w:rPr>
          <w:lang w:val="en-US"/>
        </w:rPr>
        <w:t xml:space="preserve"> is the space group for the most symmetrical embedding of the subnet, n is optional and enumerates non-isomorphic subnets with a given </w:t>
      </w:r>
      <w:r w:rsidRPr="00F8159B">
        <w:rPr>
          <w:b/>
          <w:lang w:val="en-US"/>
        </w:rPr>
        <w:t>s</w:t>
      </w:r>
      <w:r w:rsidRPr="00F8159B">
        <w:rPr>
          <w:lang w:val="en-US"/>
        </w:rPr>
        <w:t>-d-</w:t>
      </w:r>
      <w:r w:rsidRPr="00F8159B">
        <w:rPr>
          <w:i/>
          <w:lang w:val="en-US"/>
        </w:rPr>
        <w:t>G</w:t>
      </w:r>
      <w:r w:rsidRPr="00F8159B">
        <w:rPr>
          <w:lang w:val="en-US"/>
        </w:rPr>
        <w:t xml:space="preserve"> sequence. Examples: </w:t>
      </w:r>
      <w:r w:rsidRPr="00F8159B">
        <w:rPr>
          <w:b/>
          <w:lang w:val="en-US"/>
        </w:rPr>
        <w:t>scu</w:t>
      </w:r>
      <w:r w:rsidRPr="00F8159B">
        <w:rPr>
          <w:lang w:val="en-US"/>
        </w:rPr>
        <w:t>-3,6-</w:t>
      </w:r>
      <w:r w:rsidRPr="00F8159B">
        <w:rPr>
          <w:i/>
          <w:lang w:val="en-US"/>
        </w:rPr>
        <w:t>P</w:t>
      </w:r>
      <w:r w:rsidRPr="00F8159B">
        <w:rPr>
          <w:lang w:val="en-US"/>
        </w:rPr>
        <w:t>42/</w:t>
      </w:r>
      <w:r w:rsidRPr="00F8159B">
        <w:rPr>
          <w:i/>
          <w:lang w:val="en-US"/>
        </w:rPr>
        <w:t>mnm</w:t>
      </w:r>
      <w:r w:rsidRPr="00F8159B">
        <w:rPr>
          <w:lang w:val="en-US"/>
        </w:rPr>
        <w:t xml:space="preserve">-2 (is a 3,6-c net derived from 4,8-c </w:t>
      </w:r>
      <w:proofErr w:type="spellStart"/>
      <w:r w:rsidRPr="00F8159B">
        <w:rPr>
          <w:b/>
          <w:lang w:val="en-US"/>
        </w:rPr>
        <w:t>scu</w:t>
      </w:r>
      <w:proofErr w:type="spellEnd"/>
      <w:r w:rsidRPr="00F8159B">
        <w:rPr>
          <w:lang w:val="en-US"/>
        </w:rPr>
        <w:t xml:space="preserve">); </w:t>
      </w:r>
      <w:r w:rsidRPr="00F8159B">
        <w:rPr>
          <w:b/>
          <w:lang w:val="en-US"/>
        </w:rPr>
        <w:t>acs</w:t>
      </w:r>
      <w:r w:rsidRPr="00F8159B">
        <w:rPr>
          <w:lang w:val="en-US"/>
        </w:rPr>
        <w:t>-4-</w:t>
      </w:r>
      <w:r w:rsidRPr="00F8159B">
        <w:rPr>
          <w:i/>
          <w:lang w:val="en-US"/>
        </w:rPr>
        <w:t>Pbcn</w:t>
      </w:r>
      <w:r w:rsidRPr="00F8159B">
        <w:rPr>
          <w:lang w:val="en-US"/>
        </w:rPr>
        <w:t xml:space="preserve"> (is a 4-c net derived from 6-c </w:t>
      </w:r>
      <w:proofErr w:type="spellStart"/>
      <w:r w:rsidRPr="00F8159B">
        <w:rPr>
          <w:b/>
          <w:lang w:val="en-US"/>
        </w:rPr>
        <w:t>acs</w:t>
      </w:r>
      <w:proofErr w:type="spellEnd"/>
      <w:r w:rsidRPr="00F8159B">
        <w:rPr>
          <w:lang w:val="en-US"/>
        </w:rPr>
        <w:t>)</w:t>
      </w:r>
    </w:p>
    <w:p w14:paraId="6D402277" w14:textId="77777777" w:rsidR="00B96B3A" w:rsidRPr="00F8159B" w:rsidRDefault="00F8159B" w:rsidP="00F8159B">
      <w:pPr>
        <w:pStyle w:val="ListParagraph"/>
        <w:numPr>
          <w:ilvl w:val="0"/>
          <w:numId w:val="2"/>
        </w:numPr>
        <w:rPr>
          <w:lang w:val="en-US"/>
        </w:rPr>
      </w:pPr>
      <w:r w:rsidRPr="00F8159B">
        <w:rPr>
          <w:lang w:val="en-US"/>
        </w:rPr>
        <w:t xml:space="preserve">Subnet transformation symbols </w:t>
      </w:r>
      <w:r w:rsidRPr="00F8159B">
        <w:rPr>
          <w:b/>
          <w:lang w:val="en-US"/>
        </w:rPr>
        <w:t>s</w:t>
      </w:r>
      <w:r w:rsidRPr="00F8159B">
        <w:rPr>
          <w:lang w:val="en-US"/>
        </w:rPr>
        <w:t>/</w:t>
      </w:r>
      <w:r w:rsidRPr="00F8159B">
        <w:rPr>
          <w:i/>
          <w:lang w:val="en-US"/>
        </w:rPr>
        <w:t>G</w:t>
      </w:r>
      <w:r w:rsidRPr="00903EAC">
        <w:rPr>
          <w:lang w:val="en-US"/>
        </w:rPr>
        <w:sym w:font="Symbol" w:char="F0AE"/>
      </w:r>
      <w:r w:rsidRPr="00F8159B">
        <w:rPr>
          <w:i/>
          <w:lang w:val="en-US"/>
        </w:rPr>
        <w:t>S</w:t>
      </w:r>
      <w:r w:rsidRPr="00F8159B">
        <w:rPr>
          <w:lang w:val="en-US"/>
        </w:rPr>
        <w:t>1</w:t>
      </w:r>
      <w:r w:rsidRPr="00903EAC">
        <w:rPr>
          <w:lang w:val="en-US"/>
        </w:rPr>
        <w:sym w:font="Symbol" w:char="F0AE"/>
      </w:r>
      <w:r w:rsidRPr="00903EAC">
        <w:rPr>
          <w:lang w:val="en-US"/>
        </w:rPr>
        <w:sym w:font="Symbol" w:char="F0BC"/>
      </w:r>
      <w:r w:rsidRPr="00903EAC">
        <w:rPr>
          <w:lang w:val="en-US"/>
        </w:rPr>
        <w:sym w:font="Symbol" w:char="F0AE"/>
      </w:r>
      <w:proofErr w:type="spellStart"/>
      <w:proofErr w:type="gramStart"/>
      <w:r w:rsidRPr="00F8159B">
        <w:rPr>
          <w:i/>
          <w:lang w:val="en-US"/>
        </w:rPr>
        <w:t>S</w:t>
      </w:r>
      <w:r w:rsidRPr="00F8159B">
        <w:rPr>
          <w:lang w:val="en-US"/>
        </w:rPr>
        <w:t>n;BS</w:t>
      </w:r>
      <w:proofErr w:type="spellEnd"/>
      <w:proofErr w:type="gramEnd"/>
      <w:r w:rsidRPr="00F8159B">
        <w:rPr>
          <w:lang w:val="en-US"/>
        </w:rPr>
        <w:t xml:space="preserve"> </w:t>
      </w:r>
      <w:r w:rsidR="002A613D">
        <w:rPr>
          <w:lang w:val="en-US"/>
        </w:rPr>
        <w:t>(</w:t>
      </w:r>
      <w:proofErr w:type="spellStart"/>
      <w:r w:rsidR="002A613D" w:rsidRPr="00F8159B">
        <w:rPr>
          <w:lang w:val="en-US"/>
        </w:rPr>
        <w:t>Bla</w:t>
      </w:r>
      <w:r w:rsidR="002A613D">
        <w:rPr>
          <w:lang w:val="en-US"/>
        </w:rPr>
        <w:t>tov</w:t>
      </w:r>
      <w:proofErr w:type="spellEnd"/>
      <w:r w:rsidR="002A613D">
        <w:rPr>
          <w:lang w:val="en-US"/>
        </w:rPr>
        <w:t>, 2007)</w:t>
      </w:r>
      <w:r w:rsidRPr="00F8159B">
        <w:rPr>
          <w:lang w:val="en-US"/>
        </w:rPr>
        <w:t xml:space="preserve">, where </w:t>
      </w:r>
      <w:r w:rsidRPr="00F8159B">
        <w:rPr>
          <w:b/>
          <w:lang w:val="en-US"/>
        </w:rPr>
        <w:t>s</w:t>
      </w:r>
      <w:r w:rsidRPr="00F8159B">
        <w:rPr>
          <w:lang w:val="en-US"/>
        </w:rPr>
        <w:t xml:space="preserve"> is a conventional name of the initial net, </w:t>
      </w:r>
      <w:r w:rsidRPr="00F8159B">
        <w:rPr>
          <w:i/>
          <w:lang w:val="en-US"/>
        </w:rPr>
        <w:t>G</w:t>
      </w:r>
      <w:r w:rsidRPr="00F8159B">
        <w:rPr>
          <w:lang w:val="en-US"/>
        </w:rPr>
        <w:t xml:space="preserve"> is the space group of the initial net, </w:t>
      </w:r>
      <w:r w:rsidRPr="00F8159B">
        <w:rPr>
          <w:i/>
          <w:lang w:val="en-US"/>
        </w:rPr>
        <w:t>S</w:t>
      </w:r>
      <w:r w:rsidRPr="00F8159B">
        <w:rPr>
          <w:lang w:val="en-US"/>
        </w:rPr>
        <w:t xml:space="preserve">1, </w:t>
      </w:r>
      <w:r w:rsidRPr="00903EAC">
        <w:rPr>
          <w:lang w:val="en-US"/>
        </w:rPr>
        <w:sym w:font="Symbol" w:char="F0BC"/>
      </w:r>
      <w:r w:rsidRPr="00F8159B">
        <w:rPr>
          <w:lang w:val="en-US"/>
        </w:rPr>
        <w:t xml:space="preserve">, </w:t>
      </w:r>
      <w:r w:rsidRPr="00F8159B">
        <w:rPr>
          <w:i/>
          <w:lang w:val="en-US"/>
        </w:rPr>
        <w:t>S</w:t>
      </w:r>
      <w:r w:rsidRPr="00F8159B">
        <w:rPr>
          <w:lang w:val="en-US"/>
        </w:rPr>
        <w:t xml:space="preserve">n is the sequence of group-subgroup transformations to obtain the symmetry of the resulting subnet, </w:t>
      </w:r>
      <w:r w:rsidRPr="00F8159B">
        <w:rPr>
          <w:i/>
          <w:lang w:val="en-US"/>
        </w:rPr>
        <w:t>S</w:t>
      </w:r>
      <w:r w:rsidRPr="00F8159B">
        <w:rPr>
          <w:lang w:val="en-US"/>
        </w:rPr>
        <w:t xml:space="preserve">n, BS is the set of numbers of non-equivalent edges to be retained in the subnet. For instance, the notation </w:t>
      </w:r>
      <w:proofErr w:type="spellStart"/>
      <w:r w:rsidRPr="00F8159B">
        <w:rPr>
          <w:lang w:val="en-US"/>
        </w:rPr>
        <w:t>fny</w:t>
      </w:r>
      <w:proofErr w:type="spellEnd"/>
      <w:r w:rsidRPr="00F8159B">
        <w:rPr>
          <w:lang w:val="en-US"/>
        </w:rPr>
        <w:t>/P 63/m c m-&gt;P 63 2 2 (0,0,1/4</w:t>
      </w:r>
      <w:proofErr w:type="gramStart"/>
      <w:r w:rsidRPr="00F8159B">
        <w:rPr>
          <w:lang w:val="en-US"/>
        </w:rPr>
        <w:t>);Bond</w:t>
      </w:r>
      <w:proofErr w:type="gramEnd"/>
      <w:r w:rsidRPr="00F8159B">
        <w:rPr>
          <w:lang w:val="en-US"/>
        </w:rPr>
        <w:t xml:space="preserve"> sets: 2,3,4,5 means that the subnet is derived from the RCSR net </w:t>
      </w:r>
      <w:proofErr w:type="spellStart"/>
      <w:r w:rsidRPr="00F8159B">
        <w:rPr>
          <w:b/>
          <w:lang w:val="en-US"/>
        </w:rPr>
        <w:t>fny</w:t>
      </w:r>
      <w:proofErr w:type="spellEnd"/>
      <w:r w:rsidRPr="00F8159B">
        <w:rPr>
          <w:lang w:val="en-US"/>
        </w:rPr>
        <w:t xml:space="preserve"> by decreasing its space-group symmetry from </w:t>
      </w:r>
      <w:r w:rsidRPr="00F8159B">
        <w:rPr>
          <w:i/>
          <w:lang w:val="en-US"/>
        </w:rPr>
        <w:t>P</w:t>
      </w:r>
      <w:r w:rsidRPr="00F8159B">
        <w:rPr>
          <w:lang w:val="en-US"/>
        </w:rPr>
        <w:t>6</w:t>
      </w:r>
      <w:r w:rsidRPr="00F8159B">
        <w:rPr>
          <w:vertAlign w:val="subscript"/>
          <w:lang w:val="en-US"/>
        </w:rPr>
        <w:t>3</w:t>
      </w:r>
      <w:r w:rsidRPr="00F8159B">
        <w:rPr>
          <w:lang w:val="en-US"/>
        </w:rPr>
        <w:t>/</w:t>
      </w:r>
      <w:r w:rsidRPr="00F8159B">
        <w:rPr>
          <w:i/>
          <w:lang w:val="en-US"/>
        </w:rPr>
        <w:t>mcm</w:t>
      </w:r>
      <w:r w:rsidRPr="00F8159B">
        <w:rPr>
          <w:lang w:val="en-US"/>
        </w:rPr>
        <w:t xml:space="preserve"> to </w:t>
      </w:r>
      <w:r w:rsidRPr="00F8159B">
        <w:rPr>
          <w:i/>
          <w:lang w:val="en-US"/>
        </w:rPr>
        <w:t>P</w:t>
      </w:r>
      <w:r w:rsidRPr="00F8159B">
        <w:rPr>
          <w:lang w:val="en-US"/>
        </w:rPr>
        <w:t>6</w:t>
      </w:r>
      <w:r w:rsidRPr="00F8159B">
        <w:rPr>
          <w:vertAlign w:val="subscript"/>
          <w:lang w:val="en-US"/>
        </w:rPr>
        <w:t>3</w:t>
      </w:r>
      <w:r w:rsidRPr="00F8159B">
        <w:rPr>
          <w:lang w:val="en-US"/>
        </w:rPr>
        <w:t>22 with shifting the origin by (0, 0, 1/4) vector and breaking all non-equivalent edges in the resulting net except the edges No 2, 3, 4 and 5.</w:t>
      </w:r>
    </w:p>
    <w:p w14:paraId="77227234" w14:textId="1B6B8ACA" w:rsidR="008007B1" w:rsidRDefault="008007B1" w:rsidP="00F8159B">
      <w:pPr>
        <w:rPr>
          <w:ins w:id="348" w:author="Robert Hanson" w:date="2021-04-24T18:05:00Z"/>
          <w:lang w:val="en-US"/>
        </w:rPr>
      </w:pPr>
      <w:ins w:id="349" w:author="Robert Hanson" w:date="2021-04-24T18:05:00Z">
        <w:r>
          <w:rPr>
            <w:lang w:val="en-US"/>
          </w:rPr>
          <w:t>TOPOL_REPRE</w:t>
        </w:r>
      </w:ins>
      <w:ins w:id="350" w:author="Robert Hanson" w:date="2021-04-24T18:06:00Z">
        <w:r>
          <w:rPr>
            <w:lang w:val="en-US"/>
          </w:rPr>
          <w:t>S_ENTANGL</w:t>
        </w:r>
      </w:ins>
    </w:p>
    <w:p w14:paraId="0BCDC44D" w14:textId="77777777" w:rsidR="008007B1" w:rsidRDefault="008007B1" w:rsidP="00F8159B">
      <w:pPr>
        <w:rPr>
          <w:ins w:id="351" w:author="Robert Hanson" w:date="2021-04-24T18:05:00Z"/>
          <w:lang w:val="en-US"/>
        </w:rPr>
      </w:pPr>
    </w:p>
    <w:p w14:paraId="507729E3" w14:textId="08B42E61" w:rsidR="00146C29" w:rsidRDefault="00360DB2" w:rsidP="00F8159B">
      <w:pPr>
        <w:rPr>
          <w:lang w:val="en-US"/>
        </w:rPr>
      </w:pPr>
      <w:del w:id="352" w:author="Robert Hanson" w:date="2021-04-24T18:06:00Z">
        <w:r w:rsidRPr="00D93541" w:rsidDel="008007B1">
          <w:rPr>
            <w:lang w:val="en-US"/>
          </w:rPr>
          <w:delText>TOPOL_REPRES_ENTANGL</w:delText>
        </w:r>
        <w:r w:rsidDel="008007B1">
          <w:rPr>
            <w:lang w:val="en-US"/>
          </w:rPr>
          <w:delText xml:space="preserve"> </w:delText>
        </w:r>
      </w:del>
      <w:ins w:id="353" w:author="Robert Hanson" w:date="2021-04-24T18:06:00Z">
        <w:r w:rsidR="008007B1">
          <w:rPr>
            <w:lang w:val="en-US"/>
          </w:rPr>
          <w:t xml:space="preserve">This category </w:t>
        </w:r>
      </w:ins>
      <w:r>
        <w:rPr>
          <w:lang w:val="en-US"/>
        </w:rPr>
        <w:t>contains no items</w:t>
      </w:r>
      <w:ins w:id="354" w:author="Robert Hanson" w:date="2021-04-24T18:06:00Z">
        <w:r w:rsidR="008007B1">
          <w:rPr>
            <w:lang w:val="en-US"/>
          </w:rPr>
          <w:t>,</w:t>
        </w:r>
      </w:ins>
      <w:r>
        <w:rPr>
          <w:lang w:val="en-US"/>
        </w:rPr>
        <w:t xml:space="preserve"> because the descriptors of entanglements in crystal structures have not been </w:t>
      </w:r>
      <w:del w:id="355" w:author="Robert Hanson" w:date="2021-04-24T18:06:00Z">
        <w:r w:rsidDel="008007B1">
          <w:rPr>
            <w:lang w:val="en-US"/>
          </w:rPr>
          <w:delText xml:space="preserve">consistent </w:delText>
        </w:r>
      </w:del>
      <w:ins w:id="356" w:author="Robert Hanson" w:date="2021-04-24T18:06:00Z">
        <w:r w:rsidR="008007B1">
          <w:rPr>
            <w:lang w:val="en-US"/>
          </w:rPr>
          <w:t xml:space="preserve">standardized </w:t>
        </w:r>
      </w:ins>
      <w:r>
        <w:rPr>
          <w:lang w:val="en-US"/>
        </w:rPr>
        <w:t>yet. However, the importance of entanglements in the topological description is</w:t>
      </w:r>
      <w:ins w:id="357" w:author="Robert Hanson" w:date="2021-04-24T18:06:00Z">
        <w:r w:rsidR="008007B1">
          <w:rPr>
            <w:lang w:val="en-US"/>
          </w:rPr>
          <w:t xml:space="preserve"> acknowle</w:t>
        </w:r>
      </w:ins>
      <w:ins w:id="358" w:author="Robert Hanson" w:date="2021-04-24T18:07:00Z">
        <w:r w:rsidR="008007B1">
          <w:rPr>
            <w:lang w:val="en-US"/>
          </w:rPr>
          <w:t>dged</w:t>
        </w:r>
      </w:ins>
      <w:r>
        <w:rPr>
          <w:lang w:val="en-US"/>
        </w:rPr>
        <w:t xml:space="preserve"> </w:t>
      </w:r>
      <w:del w:id="359" w:author="Robert Hanson" w:date="2021-04-24T18:06:00Z">
        <w:r w:rsidDel="008007B1">
          <w:rPr>
            <w:lang w:val="en-US"/>
          </w:rPr>
          <w:delText xml:space="preserve">undoubtful </w:delText>
        </w:r>
      </w:del>
      <w:r>
        <w:rPr>
          <w:lang w:val="en-US"/>
        </w:rPr>
        <w:t xml:space="preserve">, and this category </w:t>
      </w:r>
      <w:ins w:id="360" w:author="Robert Hanson" w:date="2021-04-24T18:07:00Z">
        <w:r w:rsidR="008007B1">
          <w:rPr>
            <w:lang w:val="en-US"/>
          </w:rPr>
          <w:t xml:space="preserve">is expected to be </w:t>
        </w:r>
      </w:ins>
      <w:del w:id="361" w:author="Robert Hanson" w:date="2021-04-24T18:07:00Z">
        <w:r w:rsidR="002A613D" w:rsidDel="008007B1">
          <w:rPr>
            <w:lang w:val="en-US"/>
          </w:rPr>
          <w:delText>should</w:delText>
        </w:r>
        <w:r w:rsidDel="008007B1">
          <w:rPr>
            <w:lang w:val="en-US"/>
          </w:rPr>
          <w:delText xml:space="preserve"> be </w:delText>
        </w:r>
      </w:del>
      <w:r>
        <w:rPr>
          <w:lang w:val="en-US"/>
        </w:rPr>
        <w:t>developed in future versions of the dictionary.</w:t>
      </w:r>
    </w:p>
    <w:p w14:paraId="727AB4C9" w14:textId="77777777" w:rsidR="008007B1" w:rsidRDefault="008007B1" w:rsidP="008007B1">
      <w:pPr>
        <w:spacing w:after="0"/>
        <w:rPr>
          <w:ins w:id="362" w:author="Robert Hanson" w:date="2021-04-24T18:08:00Z"/>
          <w:lang w:val="en-US"/>
        </w:rPr>
      </w:pPr>
      <w:ins w:id="363" w:author="Robert Hanson" w:date="2021-04-24T18:07:00Z">
        <w:r w:rsidRPr="00D93541">
          <w:rPr>
            <w:lang w:val="en-US"/>
          </w:rPr>
          <w:t>TOPOL_REPRES_TILING</w:t>
        </w:r>
        <w:r>
          <w:rPr>
            <w:lang w:val="en-US"/>
          </w:rPr>
          <w:t xml:space="preserve">, </w:t>
        </w:r>
      </w:ins>
      <w:ins w:id="364" w:author="Robert Hanson" w:date="2021-04-24T18:08:00Z">
        <w:r w:rsidRPr="00D93541">
          <w:rPr>
            <w:lang w:val="en-US"/>
          </w:rPr>
          <w:t>TOPOL_REPRES_TILING</w:t>
        </w:r>
        <w:r>
          <w:rPr>
            <w:lang w:val="en-US"/>
          </w:rPr>
          <w:t xml:space="preserve">_FACES, and </w:t>
        </w:r>
        <w:r w:rsidRPr="00D93541">
          <w:rPr>
            <w:lang w:val="en-US"/>
          </w:rPr>
          <w:t>TOPOL_REPRES_TILING</w:t>
        </w:r>
        <w:r>
          <w:rPr>
            <w:lang w:val="en-US"/>
          </w:rPr>
          <w:t>_TILES</w:t>
        </w:r>
      </w:ins>
    </w:p>
    <w:p w14:paraId="404F63ED" w14:textId="2BE5834A" w:rsidR="008007B1" w:rsidRDefault="008007B1" w:rsidP="00360DB2">
      <w:pPr>
        <w:spacing w:after="0"/>
        <w:rPr>
          <w:ins w:id="365" w:author="Robert Hanson" w:date="2021-04-24T18:07:00Z"/>
          <w:lang w:val="en-US"/>
        </w:rPr>
      </w:pPr>
    </w:p>
    <w:p w14:paraId="25C1BD41" w14:textId="6DA4AB92" w:rsidR="008007B1" w:rsidRDefault="008007B1" w:rsidP="008007B1">
      <w:pPr>
        <w:rPr>
          <w:ins w:id="366" w:author="Robert Hanson" w:date="2021-04-24T18:07:00Z"/>
          <w:lang w:val="en-US"/>
        </w:rPr>
      </w:pPr>
      <w:ins w:id="367" w:author="Robert Hanson" w:date="2021-04-24T18:07:00Z">
        <w:r>
          <w:rPr>
            <w:lang w:val="en-US"/>
          </w:rPr>
          <w:t>The</w:t>
        </w:r>
      </w:ins>
      <w:ins w:id="368" w:author="Robert Hanson" w:date="2021-04-24T18:08:00Z">
        <w:r>
          <w:rPr>
            <w:lang w:val="en-US"/>
          </w:rPr>
          <w:t>se</w:t>
        </w:r>
      </w:ins>
      <w:ins w:id="369" w:author="Robert Hanson" w:date="2021-04-24T18:07:00Z">
        <w:r>
          <w:rPr>
            <w:lang w:val="en-US"/>
          </w:rPr>
          <w:t xml:space="preserve"> three categories describe a tiling, which is </w:t>
        </w:r>
        <w:commentRangeStart w:id="370"/>
        <w:r>
          <w:rPr>
            <w:lang w:val="en-US"/>
          </w:rPr>
          <w:t>admitted by</w:t>
        </w:r>
      </w:ins>
      <w:commentRangeEnd w:id="370"/>
      <w:ins w:id="371" w:author="Robert Hanson" w:date="2021-04-24T18:08:00Z">
        <w:r>
          <w:rPr>
            <w:rStyle w:val="CommentReference"/>
          </w:rPr>
          <w:commentReference w:id="370"/>
        </w:r>
      </w:ins>
      <w:ins w:id="372" w:author="Robert Hanson" w:date="2021-04-24T18:07:00Z">
        <w:r>
          <w:rPr>
            <w:lang w:val="en-US"/>
          </w:rPr>
          <w:t xml:space="preserve"> the underlying net. As a rule, natural tiling (</w:t>
        </w:r>
        <w:proofErr w:type="spellStart"/>
        <w:r>
          <w:rPr>
            <w:lang w:val="en-US"/>
          </w:rPr>
          <w:t>Blatov</w:t>
        </w:r>
        <w:proofErr w:type="spellEnd"/>
        <w:r>
          <w:rPr>
            <w:lang w:val="en-US"/>
          </w:rPr>
          <w:t xml:space="preserve"> </w:t>
        </w:r>
        <w:r w:rsidRPr="002A613D">
          <w:rPr>
            <w:i/>
            <w:lang w:val="en-US"/>
          </w:rPr>
          <w:t>et al</w:t>
        </w:r>
        <w:r>
          <w:rPr>
            <w:lang w:val="en-US"/>
          </w:rPr>
          <w:t xml:space="preserve">., 2007) is described, since it contains minimal cages, which can be </w:t>
        </w:r>
      </w:ins>
      <w:ins w:id="373" w:author="Robert Hanson" w:date="2021-04-24T18:09:00Z">
        <w:r>
          <w:rPr>
            <w:lang w:val="en-US"/>
          </w:rPr>
          <w:t>combined to provide</w:t>
        </w:r>
      </w:ins>
      <w:ins w:id="374" w:author="Robert Hanson" w:date="2021-04-24T18:07:00Z">
        <w:r>
          <w:rPr>
            <w:lang w:val="en-US"/>
          </w:rPr>
          <w:t xml:space="preserve"> all other larger cages</w:t>
        </w:r>
      </w:ins>
      <w:ins w:id="375" w:author="Robert Hanson" w:date="2021-04-24T18:09:00Z">
        <w:r>
          <w:rPr>
            <w:lang w:val="en-US"/>
          </w:rPr>
          <w:t>,</w:t>
        </w:r>
      </w:ins>
      <w:ins w:id="376" w:author="Robert Hanson" w:date="2021-04-24T18:07:00Z">
        <w:r>
          <w:rPr>
            <w:lang w:val="en-US"/>
          </w:rPr>
          <w:t xml:space="preserve"> including infinite channels.</w:t>
        </w:r>
      </w:ins>
    </w:p>
    <w:p w14:paraId="1EEA8374" w14:textId="2D676D00" w:rsidR="008007B1" w:rsidRDefault="008007B1" w:rsidP="00360DB2">
      <w:pPr>
        <w:spacing w:after="0"/>
        <w:rPr>
          <w:ins w:id="377" w:author="Robert Hanson" w:date="2021-04-24T18:10:00Z"/>
          <w:lang w:val="en-US"/>
        </w:rPr>
      </w:pPr>
      <w:ins w:id="378" w:author="Robert Hanson" w:date="2021-04-24T18:10:00Z">
        <w:r>
          <w:rPr>
            <w:lang w:val="en-US"/>
          </w:rPr>
          <w:lastRenderedPageBreak/>
          <w:t>Items in these categories include:</w:t>
        </w:r>
      </w:ins>
    </w:p>
    <w:p w14:paraId="73CD69C5" w14:textId="77777777" w:rsidR="008007B1" w:rsidRDefault="008007B1" w:rsidP="00360DB2">
      <w:pPr>
        <w:spacing w:after="0"/>
        <w:rPr>
          <w:ins w:id="379" w:author="Robert Hanson" w:date="2021-04-24T18:07:00Z"/>
          <w:lang w:val="en-US"/>
        </w:rPr>
      </w:pPr>
    </w:p>
    <w:p w14:paraId="068ED0A5" w14:textId="320D65FD" w:rsidR="00F8159B" w:rsidDel="008007B1" w:rsidRDefault="00F8159B" w:rsidP="00360DB2">
      <w:pPr>
        <w:spacing w:after="0"/>
        <w:rPr>
          <w:del w:id="380" w:author="Robert Hanson" w:date="2021-04-24T18:10:00Z"/>
          <w:lang w:val="en-US"/>
        </w:rPr>
      </w:pPr>
      <w:del w:id="381" w:author="Robert Hanson" w:date="2021-04-24T18:10:00Z">
        <w:r w:rsidRPr="00D93541" w:rsidDel="008007B1">
          <w:rPr>
            <w:lang w:val="en-US"/>
          </w:rPr>
          <w:delText>TOPOL_REPRES_TILING</w:delText>
        </w:r>
      </w:del>
    </w:p>
    <w:p w14:paraId="2FE701FD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</w:t>
      </w:r>
      <w:proofErr w:type="gramStart"/>
      <w:r w:rsidRPr="00F8159B">
        <w:rPr>
          <w:lang w:val="en-US"/>
        </w:rPr>
        <w:t>tiling.vertices</w:t>
      </w:r>
      <w:proofErr w:type="spellEnd"/>
      <w:proofErr w:type="gramEnd"/>
    </w:p>
    <w:p w14:paraId="4C441BA7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topol_repres_tiling.edges</w:t>
      </w:r>
      <w:proofErr w:type="spellEnd"/>
    </w:p>
    <w:p w14:paraId="6BE5C037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topol_repres_tiling.faces</w:t>
      </w:r>
      <w:proofErr w:type="spellEnd"/>
    </w:p>
    <w:p w14:paraId="680BE30E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topol_repres_tiling.tiles</w:t>
      </w:r>
      <w:proofErr w:type="spellEnd"/>
    </w:p>
    <w:p w14:paraId="2B1291A3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topol_repres_tiling.signature</w:t>
      </w:r>
      <w:proofErr w:type="spellEnd"/>
    </w:p>
    <w:p w14:paraId="0269F63B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topol_repres_tiling.Dsize</w:t>
      </w:r>
      <w:proofErr w:type="spellEnd"/>
    </w:p>
    <w:p w14:paraId="3617EB02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topol_repres_tiling.dual</w:t>
      </w:r>
      <w:proofErr w:type="spellEnd"/>
    </w:p>
    <w:p w14:paraId="4E9F80B2" w14:textId="3FB6F3EC" w:rsidR="00F8159B" w:rsidDel="008007B1" w:rsidRDefault="00F8159B" w:rsidP="00F8159B">
      <w:pPr>
        <w:spacing w:after="0"/>
        <w:rPr>
          <w:del w:id="382" w:author="Robert Hanson" w:date="2021-04-24T18:10:00Z"/>
          <w:lang w:val="en-US"/>
        </w:rPr>
      </w:pPr>
      <w:del w:id="383" w:author="Robert Hanson" w:date="2021-04-24T18:10:00Z">
        <w:r w:rsidRPr="00D93541" w:rsidDel="008007B1">
          <w:rPr>
            <w:lang w:val="en-US"/>
          </w:rPr>
          <w:delText>TOPOL_REPRES_TILING</w:delText>
        </w:r>
        <w:r w:rsidDel="008007B1">
          <w:rPr>
            <w:lang w:val="en-US"/>
          </w:rPr>
          <w:delText>_FACES</w:delText>
        </w:r>
      </w:del>
    </w:p>
    <w:p w14:paraId="58191CC1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topol_repres_tiling_</w:t>
      </w:r>
      <w:proofErr w:type="gramStart"/>
      <w:r w:rsidRPr="00F8159B">
        <w:rPr>
          <w:lang w:val="en-US"/>
        </w:rPr>
        <w:t>faces.tile</w:t>
      </w:r>
      <w:proofErr w:type="gramEnd"/>
      <w:r w:rsidRPr="00F8159B">
        <w:rPr>
          <w:lang w:val="en-US"/>
        </w:rPr>
        <w:t>_id</w:t>
      </w:r>
      <w:proofErr w:type="spellEnd"/>
    </w:p>
    <w:p w14:paraId="56710E20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topol_repres_tiling_faces.size</w:t>
      </w:r>
      <w:proofErr w:type="spellEnd"/>
    </w:p>
    <w:p w14:paraId="4A37BEB0" w14:textId="77777777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topol_repres_tiling_tile.count</w:t>
      </w:r>
      <w:proofErr w:type="spellEnd"/>
    </w:p>
    <w:p w14:paraId="579B3057" w14:textId="7D48170D" w:rsidR="00F8159B" w:rsidDel="008007B1" w:rsidRDefault="00F8159B" w:rsidP="00F8159B">
      <w:pPr>
        <w:spacing w:after="0"/>
        <w:rPr>
          <w:del w:id="384" w:author="Robert Hanson" w:date="2021-04-24T18:10:00Z"/>
          <w:lang w:val="en-US"/>
        </w:rPr>
      </w:pPr>
      <w:del w:id="385" w:author="Robert Hanson" w:date="2021-04-24T18:10:00Z">
        <w:r w:rsidRPr="00D93541" w:rsidDel="008007B1">
          <w:rPr>
            <w:lang w:val="en-US"/>
          </w:rPr>
          <w:delText>TOPOL_REPRES_TILING</w:delText>
        </w:r>
        <w:r w:rsidDel="008007B1">
          <w:rPr>
            <w:lang w:val="en-US"/>
          </w:rPr>
          <w:delText>_TILES</w:delText>
        </w:r>
      </w:del>
    </w:p>
    <w:p w14:paraId="67250E95" w14:textId="77777777" w:rsidR="008007B1" w:rsidRDefault="008007B1" w:rsidP="00F8159B">
      <w:pPr>
        <w:spacing w:after="0"/>
        <w:ind w:left="284"/>
        <w:rPr>
          <w:ins w:id="386" w:author="Robert Hanson" w:date="2021-04-24T18:10:00Z"/>
          <w:lang w:val="en-US"/>
        </w:rPr>
      </w:pPr>
    </w:p>
    <w:p w14:paraId="779A619A" w14:textId="51A94E13" w:rsidR="00F8159B" w:rsidRDefault="00F8159B" w:rsidP="00F8159B">
      <w:pPr>
        <w:spacing w:after="0"/>
        <w:ind w:left="284"/>
        <w:rPr>
          <w:lang w:val="en-US"/>
        </w:rPr>
      </w:pPr>
      <w:r w:rsidRPr="00F8159B">
        <w:rPr>
          <w:lang w:val="en-US"/>
        </w:rPr>
        <w:t>_topol_repres_tiling_tile.id</w:t>
      </w:r>
    </w:p>
    <w:p w14:paraId="789F55A4" w14:textId="77777777" w:rsidR="00F8159B" w:rsidRDefault="00F8159B" w:rsidP="00F8159B">
      <w:pPr>
        <w:ind w:left="284"/>
        <w:rPr>
          <w:lang w:val="en-US"/>
        </w:rPr>
      </w:pPr>
      <w:r w:rsidRPr="00F8159B">
        <w:rPr>
          <w:lang w:val="en-US"/>
        </w:rPr>
        <w:t>_</w:t>
      </w:r>
      <w:proofErr w:type="spellStart"/>
      <w:r w:rsidRPr="00F8159B">
        <w:rPr>
          <w:lang w:val="en-US"/>
        </w:rPr>
        <w:t>topol_repres_tiling_tile.count</w:t>
      </w:r>
      <w:proofErr w:type="spellEnd"/>
    </w:p>
    <w:p w14:paraId="13A568CC" w14:textId="115346E3" w:rsidR="00F8159B" w:rsidDel="008007B1" w:rsidRDefault="00F8159B" w:rsidP="00331A25">
      <w:pPr>
        <w:rPr>
          <w:del w:id="387" w:author="Robert Hanson" w:date="2021-04-24T18:10:00Z"/>
          <w:lang w:val="en-US"/>
        </w:rPr>
      </w:pPr>
      <w:del w:id="388" w:author="Robert Hanson" w:date="2021-04-24T18:10:00Z">
        <w:r w:rsidDel="008007B1">
          <w:rPr>
            <w:lang w:val="en-US"/>
          </w:rPr>
          <w:delText>These three categories describe a tiling, which is admitted by the underlying net. As a rule</w:delText>
        </w:r>
        <w:r w:rsidR="00331A25" w:rsidDel="008007B1">
          <w:rPr>
            <w:lang w:val="en-US"/>
          </w:rPr>
          <w:delText xml:space="preserve">, natural tiling </w:delText>
        </w:r>
        <w:r w:rsidR="002A613D" w:rsidDel="008007B1">
          <w:rPr>
            <w:lang w:val="en-US"/>
          </w:rPr>
          <w:delText xml:space="preserve">(Blatov </w:delText>
        </w:r>
        <w:r w:rsidR="002A613D" w:rsidRPr="002A613D" w:rsidDel="008007B1">
          <w:rPr>
            <w:i/>
            <w:lang w:val="en-US"/>
          </w:rPr>
          <w:delText>et al</w:delText>
        </w:r>
        <w:r w:rsidR="002A613D" w:rsidDel="008007B1">
          <w:rPr>
            <w:lang w:val="en-US"/>
          </w:rPr>
          <w:delText xml:space="preserve">., 2007) </w:delText>
        </w:r>
        <w:r w:rsidR="00331A25" w:rsidDel="008007B1">
          <w:rPr>
            <w:lang w:val="en-US"/>
          </w:rPr>
          <w:delText>is described, since it contains minimal cages, which can be glued yielding all other larger cages including infinite channels.</w:delText>
        </w:r>
      </w:del>
    </w:p>
    <w:p w14:paraId="09023E24" w14:textId="1996705A" w:rsidR="008007B1" w:rsidDel="008007B1" w:rsidRDefault="00F8159B" w:rsidP="00F8159B">
      <w:pPr>
        <w:spacing w:after="0"/>
        <w:rPr>
          <w:moveFrom w:id="389" w:author="Robert Hanson" w:date="2021-04-24T18:11:00Z"/>
          <w:lang w:val="en-US"/>
        </w:rPr>
      </w:pPr>
      <w:proofErr w:type="spellStart"/>
      <w:r w:rsidRPr="00D93541">
        <w:rPr>
          <w:lang w:val="en-US"/>
        </w:rPr>
        <w:t>TOPOL_REPRES_OCCURRENCE</w:t>
      </w:r>
      <w:moveFromRangeStart w:id="390" w:author="Robert Hanson" w:date="2021-04-24T18:11:00Z" w:name="move70180300"/>
    </w:p>
    <w:p w14:paraId="072D9746" w14:textId="0567B099" w:rsidR="00331A25" w:rsidDel="008007B1" w:rsidRDefault="00331A25" w:rsidP="00AC3F07">
      <w:pPr>
        <w:spacing w:after="0"/>
        <w:ind w:left="284"/>
        <w:rPr>
          <w:moveFrom w:id="391" w:author="Robert Hanson" w:date="2021-04-24T18:11:00Z"/>
          <w:lang w:val="en-US"/>
        </w:rPr>
      </w:pPr>
      <w:moveFrom w:id="392" w:author="Robert Hanson" w:date="2021-04-24T18:11:00Z">
        <w:r w:rsidRPr="00331A25" w:rsidDel="008007B1">
          <w:rPr>
            <w:lang w:val="en-US"/>
          </w:rPr>
          <w:t>_topol_repres_occurrence.total</w:t>
        </w:r>
      </w:moveFrom>
    </w:p>
    <w:p w14:paraId="7B110CF3" w14:textId="5ACFCEAC" w:rsidR="00AC3F07" w:rsidRPr="00AC3F07" w:rsidDel="008007B1" w:rsidRDefault="00AC3F07" w:rsidP="00AC3F07">
      <w:pPr>
        <w:spacing w:after="0"/>
        <w:ind w:left="284"/>
        <w:rPr>
          <w:moveFrom w:id="393" w:author="Robert Hanson" w:date="2021-04-24T18:11:00Z"/>
          <w:lang w:val="en-US"/>
        </w:rPr>
      </w:pPr>
      <w:moveFrom w:id="394" w:author="Robert Hanson" w:date="2021-04-24T18:11:00Z">
        <w:r w:rsidRPr="00AC3F07" w:rsidDel="008007B1">
          <w:rPr>
            <w:lang w:val="en-US"/>
          </w:rPr>
          <w:t>_topol_repres_occurrence.id</w:t>
        </w:r>
      </w:moveFrom>
    </w:p>
    <w:p w14:paraId="582AD324" w14:textId="22646EAF" w:rsidR="00AC3F07" w:rsidDel="008007B1" w:rsidRDefault="00331A25" w:rsidP="00331A25">
      <w:pPr>
        <w:pStyle w:val="ListParagraph"/>
        <w:numPr>
          <w:ilvl w:val="0"/>
          <w:numId w:val="3"/>
        </w:numPr>
        <w:spacing w:after="0"/>
        <w:rPr>
          <w:moveFrom w:id="395" w:author="Robert Hanson" w:date="2021-04-24T18:11:00Z"/>
          <w:lang w:val="en-US"/>
        </w:rPr>
      </w:pPr>
      <w:moveFrom w:id="396" w:author="Robert Hanson" w:date="2021-04-24T18:11:00Z">
        <w:r w:rsidRPr="00331A25" w:rsidDel="008007B1">
          <w:rPr>
            <w:lang w:val="en-US"/>
          </w:rPr>
          <w:t>_topol_repres_occurrence.citation_id</w:t>
        </w:r>
      </w:moveFrom>
    </w:p>
    <w:p w14:paraId="7DF2F87F" w14:textId="23547BB4" w:rsidR="00331A25" w:rsidRPr="00331A25" w:rsidDel="008007B1" w:rsidRDefault="00331A25" w:rsidP="00366357">
      <w:pPr>
        <w:ind w:left="708"/>
        <w:rPr>
          <w:moveFrom w:id="397" w:author="Robert Hanson" w:date="2021-04-24T18:11:00Z"/>
          <w:lang w:val="en-US"/>
        </w:rPr>
      </w:pPr>
      <w:moveFrom w:id="398" w:author="Robert Hanson" w:date="2021-04-24T18:11:00Z">
        <w:r w:rsidDel="008007B1">
          <w:rPr>
            <w:lang w:val="en-US"/>
          </w:rPr>
          <w:sym w:font="Symbol" w:char="F0AE"/>
        </w:r>
        <w:r w:rsidDel="008007B1">
          <w:rPr>
            <w:lang w:val="en-US"/>
          </w:rPr>
          <w:t xml:space="preserve"> </w:t>
        </w:r>
        <w:r w:rsidRPr="00331A25" w:rsidDel="008007B1">
          <w:rPr>
            <w:lang w:val="en-US"/>
          </w:rPr>
          <w:t>_citation.id</w:t>
        </w:r>
      </w:moveFrom>
    </w:p>
    <w:p w14:paraId="6D3419F8" w14:textId="32A907A1" w:rsidR="00366357" w:rsidRPr="00244543" w:rsidDel="008007B1" w:rsidRDefault="00366357" w:rsidP="00366357">
      <w:pPr>
        <w:rPr>
          <w:moveFrom w:id="399" w:author="Robert Hanson" w:date="2021-04-24T18:11:00Z"/>
          <w:i/>
          <w:lang w:val="en-US"/>
        </w:rPr>
      </w:pPr>
      <w:moveFrom w:id="400" w:author="Robert Hanson" w:date="2021-04-24T18:11:00Z">
        <w:r w:rsidRPr="00244543" w:rsidDel="008007B1">
          <w:rPr>
            <w:i/>
            <w:iCs/>
            <w:lang w:val="en-US"/>
          </w:rPr>
          <w:t xml:space="preserve">The bullet </w:t>
        </w:r>
        <w:r w:rsidRPr="00244543" w:rsidDel="008007B1">
          <w:rPr>
            <w:i/>
            <w:lang w:val="en-US"/>
          </w:rPr>
          <w:t>(</w:t>
        </w:r>
        <w:r w:rsidRPr="00244543" w:rsidDel="008007B1">
          <w:rPr>
            <w:i/>
            <w:lang w:val="en-US"/>
          </w:rPr>
          <w:sym w:font="Symbol" w:char="F0B7"/>
        </w:r>
        <w:r w:rsidRPr="00244543" w:rsidDel="008007B1">
          <w:rPr>
            <w:i/>
            <w:lang w:val="en-US"/>
          </w:rPr>
          <w:t xml:space="preserve">) </w:t>
        </w:r>
        <w:r w:rsidRPr="00244543" w:rsidDel="008007B1">
          <w:rPr>
            <w:i/>
            <w:iCs/>
            <w:lang w:val="en-US"/>
          </w:rPr>
          <w:t xml:space="preserve">indicates a category key. The arrow </w:t>
        </w:r>
        <w:r w:rsidRPr="00244543" w:rsidDel="008007B1">
          <w:rPr>
            <w:i/>
            <w:lang w:val="en-US"/>
          </w:rPr>
          <w:t>(</w:t>
        </w:r>
        <w:r w:rsidRPr="00244543" w:rsidDel="008007B1">
          <w:rPr>
            <w:i/>
            <w:lang w:val="en-US"/>
          </w:rPr>
          <w:sym w:font="Symbol" w:char="F0AE"/>
        </w:r>
        <w:r w:rsidRPr="00244543" w:rsidDel="008007B1">
          <w:rPr>
            <w:i/>
            <w:lang w:val="en-US"/>
          </w:rPr>
          <w:t xml:space="preserve">) </w:t>
        </w:r>
        <w:r w:rsidRPr="00244543" w:rsidDel="008007B1">
          <w:rPr>
            <w:i/>
            <w:iCs/>
            <w:lang w:val="en-US"/>
          </w:rPr>
          <w:t xml:space="preserve">is a </w:t>
        </w:r>
        <w:r w:rsidRPr="00244543" w:rsidDel="008007B1">
          <w:rPr>
            <w:i/>
            <w:lang w:val="en-US"/>
          </w:rPr>
          <w:t>reference</w:t>
        </w:r>
        <w:r w:rsidRPr="00244543" w:rsidDel="008007B1">
          <w:rPr>
            <w:i/>
            <w:iCs/>
            <w:lang w:val="en-US"/>
          </w:rPr>
          <w:t xml:space="preserve"> to a parent data item.</w:t>
        </w:r>
      </w:moveFrom>
    </w:p>
    <w:moveFromRangeEnd w:id="390"/>
    <w:p w14:paraId="4FBA0290" w14:textId="4E92A1F2" w:rsidR="008007B1" w:rsidRDefault="00331A25">
      <w:pPr>
        <w:rPr>
          <w:moveTo w:id="401" w:author="Robert Hanson" w:date="2021-04-24T18:11:00Z"/>
          <w:lang w:val="en-US"/>
        </w:rPr>
        <w:pPrChange w:id="402" w:author="Robert Hanson" w:date="2021-04-24T18:11:00Z">
          <w:pPr>
            <w:spacing w:after="0"/>
          </w:pPr>
        </w:pPrChange>
      </w:pPr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r w:rsidRPr="00D93541">
        <w:rPr>
          <w:lang w:val="en-US"/>
        </w:rPr>
        <w:t>TOPOL_REPRES_OCCURRENCE</w:t>
      </w:r>
      <w:r>
        <w:rPr>
          <w:lang w:val="en-US"/>
        </w:rPr>
        <w:t xml:space="preserve"> category stores information on the occurrences of a particular topology in other crystal structures and can be used together with the </w:t>
      </w:r>
      <w:r w:rsidRPr="00B96B3A">
        <w:rPr>
          <w:lang w:val="en-US"/>
        </w:rPr>
        <w:t>_</w:t>
      </w:r>
      <w:proofErr w:type="spellStart"/>
      <w:r w:rsidRPr="00B96B3A">
        <w:rPr>
          <w:lang w:val="en-US"/>
        </w:rPr>
        <w:t>topol_</w:t>
      </w:r>
      <w:proofErr w:type="gramStart"/>
      <w:r w:rsidRPr="00B96B3A">
        <w:rPr>
          <w:lang w:val="en-US"/>
        </w:rPr>
        <w:t>repres.overall</w:t>
      </w:r>
      <w:proofErr w:type="gramEnd"/>
      <w:r w:rsidRPr="00B96B3A">
        <w:rPr>
          <w:lang w:val="en-US"/>
        </w:rPr>
        <w:t>_topology</w:t>
      </w:r>
      <w:proofErr w:type="spellEnd"/>
      <w:r>
        <w:rPr>
          <w:lang w:val="en-US"/>
        </w:rPr>
        <w:t xml:space="preserve">_* items for developing topological databases. </w:t>
      </w:r>
      <w:ins w:id="403" w:author="Robert Hanson" w:date="2021-04-24T18:11:00Z">
        <w:r w:rsidR="008007B1">
          <w:rPr>
            <w:lang w:val="en-US"/>
          </w:rPr>
          <w:t>Items include:</w:t>
        </w:r>
      </w:ins>
      <w:moveToRangeStart w:id="404" w:author="Robert Hanson" w:date="2021-04-24T18:11:00Z" w:name="move70180300"/>
    </w:p>
    <w:p w14:paraId="2E013FAE" w14:textId="77777777" w:rsidR="008007B1" w:rsidRDefault="008007B1" w:rsidP="008007B1">
      <w:pPr>
        <w:spacing w:after="0"/>
        <w:ind w:left="284"/>
        <w:rPr>
          <w:moveTo w:id="405" w:author="Robert Hanson" w:date="2021-04-24T18:11:00Z"/>
          <w:lang w:val="en-US"/>
        </w:rPr>
      </w:pPr>
      <w:moveTo w:id="406" w:author="Robert Hanson" w:date="2021-04-24T18:11:00Z">
        <w:r w:rsidRPr="00331A25">
          <w:rPr>
            <w:lang w:val="en-US"/>
          </w:rPr>
          <w:t>_</w:t>
        </w:r>
        <w:proofErr w:type="spellStart"/>
        <w:r w:rsidRPr="00331A25">
          <w:rPr>
            <w:lang w:val="en-US"/>
          </w:rPr>
          <w:t>topol_repres_</w:t>
        </w:r>
        <w:proofErr w:type="gramStart"/>
        <w:r w:rsidRPr="00331A25">
          <w:rPr>
            <w:lang w:val="en-US"/>
          </w:rPr>
          <w:t>occurrence.total</w:t>
        </w:r>
        <w:proofErr w:type="spellEnd"/>
        <w:proofErr w:type="gramEnd"/>
      </w:moveTo>
    </w:p>
    <w:p w14:paraId="00F4C93C" w14:textId="77777777" w:rsidR="008007B1" w:rsidRPr="00AC3F07" w:rsidRDefault="008007B1" w:rsidP="008007B1">
      <w:pPr>
        <w:spacing w:after="0"/>
        <w:ind w:left="284"/>
        <w:rPr>
          <w:moveTo w:id="407" w:author="Robert Hanson" w:date="2021-04-24T18:11:00Z"/>
          <w:lang w:val="en-US"/>
        </w:rPr>
      </w:pPr>
      <w:moveTo w:id="408" w:author="Robert Hanson" w:date="2021-04-24T18:11:00Z">
        <w:r w:rsidRPr="00AC3F07">
          <w:rPr>
            <w:lang w:val="en-US"/>
          </w:rPr>
          <w:t>_topol_repres_occurrence.id</w:t>
        </w:r>
      </w:moveTo>
    </w:p>
    <w:p w14:paraId="49D8C02A" w14:textId="77777777" w:rsidR="008007B1" w:rsidRDefault="008007B1" w:rsidP="008007B1">
      <w:pPr>
        <w:pStyle w:val="ListParagraph"/>
        <w:numPr>
          <w:ilvl w:val="0"/>
          <w:numId w:val="3"/>
        </w:numPr>
        <w:spacing w:after="0"/>
        <w:rPr>
          <w:moveTo w:id="409" w:author="Robert Hanson" w:date="2021-04-24T18:11:00Z"/>
          <w:lang w:val="en-US"/>
        </w:rPr>
      </w:pPr>
      <w:moveTo w:id="410" w:author="Robert Hanson" w:date="2021-04-24T18:11:00Z">
        <w:r w:rsidRPr="00331A25">
          <w:rPr>
            <w:lang w:val="en-US"/>
          </w:rPr>
          <w:t>_</w:t>
        </w:r>
        <w:proofErr w:type="spellStart"/>
        <w:r w:rsidRPr="00331A25">
          <w:rPr>
            <w:lang w:val="en-US"/>
          </w:rPr>
          <w:t>topol_repres_</w:t>
        </w:r>
        <w:proofErr w:type="gramStart"/>
        <w:r w:rsidRPr="00331A25">
          <w:rPr>
            <w:lang w:val="en-US"/>
          </w:rPr>
          <w:t>occurrence.citation</w:t>
        </w:r>
        <w:proofErr w:type="gramEnd"/>
        <w:r w:rsidRPr="00331A25">
          <w:rPr>
            <w:lang w:val="en-US"/>
          </w:rPr>
          <w:t>_id</w:t>
        </w:r>
        <w:proofErr w:type="spellEnd"/>
      </w:moveTo>
    </w:p>
    <w:p w14:paraId="1B50DC09" w14:textId="77777777" w:rsidR="008007B1" w:rsidRPr="00331A25" w:rsidRDefault="008007B1" w:rsidP="008007B1">
      <w:pPr>
        <w:ind w:left="708"/>
        <w:rPr>
          <w:moveTo w:id="411" w:author="Robert Hanson" w:date="2021-04-24T18:11:00Z"/>
          <w:lang w:val="en-US"/>
        </w:rPr>
      </w:pPr>
      <w:moveTo w:id="412" w:author="Robert Hanson" w:date="2021-04-24T18:11:00Z">
        <w:r>
          <w:rPr>
            <w:lang w:val="en-US"/>
          </w:rPr>
          <w:sym w:font="Symbol" w:char="F0AE"/>
        </w:r>
        <w:r>
          <w:rPr>
            <w:lang w:val="en-US"/>
          </w:rPr>
          <w:t xml:space="preserve"> </w:t>
        </w:r>
        <w:r w:rsidRPr="00331A25">
          <w:rPr>
            <w:lang w:val="en-US"/>
          </w:rPr>
          <w:t>_citation.id</w:t>
        </w:r>
      </w:moveTo>
    </w:p>
    <w:p w14:paraId="0815FCDF" w14:textId="7D1C5B0D" w:rsidR="008007B1" w:rsidRPr="00244543" w:rsidDel="008007B1" w:rsidRDefault="008007B1" w:rsidP="008007B1">
      <w:pPr>
        <w:rPr>
          <w:del w:id="413" w:author="Robert Hanson" w:date="2021-04-24T18:26:00Z"/>
          <w:moveTo w:id="414" w:author="Robert Hanson" w:date="2021-04-24T18:11:00Z"/>
          <w:i/>
          <w:lang w:val="en-US"/>
        </w:rPr>
      </w:pPr>
      <w:moveTo w:id="415" w:author="Robert Hanson" w:date="2021-04-24T18:11:00Z">
        <w:del w:id="416" w:author="Robert Hanson" w:date="2021-04-24T18:26:00Z">
          <w:r w:rsidRPr="00244543" w:rsidDel="008007B1">
            <w:rPr>
              <w:i/>
              <w:iCs/>
              <w:lang w:val="en-US"/>
            </w:rPr>
            <w:delText xml:space="preserve">The bullet </w:delText>
          </w:r>
          <w:r w:rsidRPr="00244543" w:rsidDel="008007B1">
            <w:rPr>
              <w:i/>
              <w:lang w:val="en-US"/>
            </w:rPr>
            <w:delText>(</w:delText>
          </w:r>
          <w:r w:rsidRPr="00244543" w:rsidDel="008007B1">
            <w:rPr>
              <w:i/>
              <w:lang w:val="en-US"/>
            </w:rPr>
            <w:sym w:font="Symbol" w:char="F0B7"/>
          </w:r>
          <w:r w:rsidRPr="00244543" w:rsidDel="008007B1">
            <w:rPr>
              <w:i/>
              <w:lang w:val="en-US"/>
            </w:rPr>
            <w:delText xml:space="preserve">) </w:delText>
          </w:r>
          <w:r w:rsidRPr="00244543" w:rsidDel="008007B1">
            <w:rPr>
              <w:i/>
              <w:iCs/>
              <w:lang w:val="en-US"/>
            </w:rPr>
            <w:delText xml:space="preserve">indicates a category key. The arrow </w:delText>
          </w:r>
          <w:r w:rsidRPr="00244543" w:rsidDel="008007B1">
            <w:rPr>
              <w:i/>
              <w:lang w:val="en-US"/>
            </w:rPr>
            <w:delText>(</w:delText>
          </w:r>
          <w:r w:rsidRPr="00244543" w:rsidDel="008007B1">
            <w:rPr>
              <w:i/>
              <w:lang w:val="en-US"/>
            </w:rPr>
            <w:sym w:font="Symbol" w:char="F0AE"/>
          </w:r>
          <w:r w:rsidRPr="00244543" w:rsidDel="008007B1">
            <w:rPr>
              <w:i/>
              <w:lang w:val="en-US"/>
            </w:rPr>
            <w:delText xml:space="preserve">) </w:delText>
          </w:r>
          <w:r w:rsidRPr="00244543" w:rsidDel="008007B1">
            <w:rPr>
              <w:i/>
              <w:iCs/>
              <w:lang w:val="en-US"/>
            </w:rPr>
            <w:delText xml:space="preserve">is a </w:delText>
          </w:r>
          <w:r w:rsidRPr="00244543" w:rsidDel="008007B1">
            <w:rPr>
              <w:i/>
              <w:lang w:val="en-US"/>
            </w:rPr>
            <w:delText>reference</w:delText>
          </w:r>
          <w:r w:rsidRPr="00244543" w:rsidDel="008007B1">
            <w:rPr>
              <w:i/>
              <w:iCs/>
              <w:lang w:val="en-US"/>
            </w:rPr>
            <w:delText xml:space="preserve"> to a parent data item.</w:delText>
          </w:r>
        </w:del>
      </w:moveTo>
    </w:p>
    <w:moveToRangeEnd w:id="404"/>
    <w:p w14:paraId="02D5266D" w14:textId="1B29E1B0" w:rsidR="000850B8" w:rsidRDefault="00331A25" w:rsidP="00366357">
      <w:pPr>
        <w:rPr>
          <w:lang w:val="en-US"/>
        </w:rPr>
      </w:pPr>
      <w:r>
        <w:rPr>
          <w:lang w:val="en-US"/>
        </w:rPr>
        <w:t xml:space="preserve">Reference or collection codes of crystal structure determinations can be used as </w:t>
      </w:r>
      <w:r w:rsidRPr="00AC3F07">
        <w:rPr>
          <w:lang w:val="en-US"/>
        </w:rPr>
        <w:t>_topol_repres_occurrence.id</w:t>
      </w:r>
      <w:r w:rsidR="002A613D">
        <w:rPr>
          <w:lang w:val="en-US"/>
        </w:rPr>
        <w:t xml:space="preserve"> values, for example, </w:t>
      </w:r>
      <w:ins w:id="417" w:author="Robert Hanson" w:date="2021-04-24T18:11:00Z">
        <w:r w:rsidR="008007B1">
          <w:rPr>
            <w:lang w:val="en-US"/>
          </w:rPr>
          <w:t>r</w:t>
        </w:r>
      </w:ins>
      <w:del w:id="418" w:author="Robert Hanson" w:date="2021-04-24T18:11:00Z">
        <w:r w:rsidR="002A613D" w:rsidDel="008007B1">
          <w:rPr>
            <w:lang w:val="en-US"/>
          </w:rPr>
          <w:delText>R</w:delText>
        </w:r>
      </w:del>
      <w:r w:rsidR="002A613D">
        <w:rPr>
          <w:lang w:val="en-US"/>
        </w:rPr>
        <w:t>efer</w:t>
      </w:r>
      <w:r>
        <w:rPr>
          <w:lang w:val="en-US"/>
        </w:rPr>
        <w:t xml:space="preserve">ence </w:t>
      </w:r>
      <w:ins w:id="419" w:author="Robert Hanson" w:date="2021-04-24T18:12:00Z">
        <w:r w:rsidR="008007B1">
          <w:rPr>
            <w:lang w:val="en-US"/>
          </w:rPr>
          <w:t>c</w:t>
        </w:r>
      </w:ins>
      <w:del w:id="420" w:author="Robert Hanson" w:date="2021-04-24T18:12:00Z">
        <w:r w:rsidDel="008007B1">
          <w:rPr>
            <w:lang w:val="en-US"/>
          </w:rPr>
          <w:delText>C</w:delText>
        </w:r>
      </w:del>
      <w:r>
        <w:rPr>
          <w:lang w:val="en-US"/>
        </w:rPr>
        <w:t xml:space="preserve">odes from the Cambridge Structural Database or </w:t>
      </w:r>
      <w:ins w:id="421" w:author="Robert Hanson" w:date="2021-04-24T18:12:00Z">
        <w:r w:rsidR="008007B1">
          <w:rPr>
            <w:lang w:val="en-US"/>
          </w:rPr>
          <w:t>c</w:t>
        </w:r>
      </w:ins>
      <w:del w:id="422" w:author="Robert Hanson" w:date="2021-04-24T18:12:00Z">
        <w:r w:rsidDel="008007B1">
          <w:rPr>
            <w:lang w:val="en-US"/>
          </w:rPr>
          <w:delText>C</w:delText>
        </w:r>
      </w:del>
      <w:r>
        <w:rPr>
          <w:lang w:val="en-US"/>
        </w:rPr>
        <w:t xml:space="preserve">ollection </w:t>
      </w:r>
      <w:ins w:id="423" w:author="Robert Hanson" w:date="2021-04-24T18:12:00Z">
        <w:r w:rsidR="008007B1">
          <w:rPr>
            <w:lang w:val="en-US"/>
          </w:rPr>
          <w:t>c</w:t>
        </w:r>
      </w:ins>
      <w:del w:id="424" w:author="Robert Hanson" w:date="2021-04-24T18:12:00Z">
        <w:r w:rsidDel="008007B1">
          <w:rPr>
            <w:lang w:val="en-US"/>
          </w:rPr>
          <w:delText>C</w:delText>
        </w:r>
      </w:del>
      <w:r>
        <w:rPr>
          <w:lang w:val="en-US"/>
        </w:rPr>
        <w:t>odes from the Inorganic Crystal Structure Database.</w:t>
      </w:r>
    </w:p>
    <w:p w14:paraId="462FC34B" w14:textId="77777777" w:rsidR="009F1FAD" w:rsidRDefault="009F1FAD" w:rsidP="00366357">
      <w:pPr>
        <w:rPr>
          <w:b/>
          <w:lang w:val="en-US"/>
        </w:rPr>
      </w:pPr>
      <w:r>
        <w:rPr>
          <w:b/>
          <w:lang w:val="en-US"/>
        </w:rPr>
        <w:t xml:space="preserve">3.3. </w:t>
      </w:r>
      <w:r w:rsidRPr="009F1FAD">
        <w:rPr>
          <w:b/>
          <w:lang w:val="en-US"/>
        </w:rPr>
        <w:t>Development of the supporting software</w:t>
      </w:r>
      <w:r>
        <w:rPr>
          <w:b/>
          <w:lang w:val="en-US"/>
        </w:rPr>
        <w:t xml:space="preserve"> and databases</w:t>
      </w:r>
    </w:p>
    <w:p w14:paraId="3163E7B8" w14:textId="44827FB9" w:rsidR="009F1FAD" w:rsidRDefault="009F1FAD" w:rsidP="00366357">
      <w:pPr>
        <w:rPr>
          <w:ins w:id="425" w:author="Robert Hanson" w:date="2021-04-25T10:44:00Z"/>
          <w:lang w:val="en-US"/>
        </w:rPr>
      </w:pPr>
      <w:r>
        <w:rPr>
          <w:lang w:val="en-US"/>
        </w:rPr>
        <w:t xml:space="preserve">The CIF topological data can be read and generated by the </w:t>
      </w:r>
      <w:r w:rsidRPr="003934E6">
        <w:rPr>
          <w:i/>
          <w:lang w:val="en-US"/>
        </w:rPr>
        <w:t>ToposPro</w:t>
      </w:r>
      <w:r>
        <w:rPr>
          <w:lang w:val="en-US"/>
        </w:rPr>
        <w:t xml:space="preserve"> program package </w:t>
      </w:r>
      <w:r w:rsidR="002A613D">
        <w:rPr>
          <w:lang w:val="en-US"/>
        </w:rPr>
        <w:t>(</w:t>
      </w:r>
      <w:proofErr w:type="spellStart"/>
      <w:r w:rsidR="002A613D" w:rsidRPr="00712AA1">
        <w:rPr>
          <w:lang w:val="en-US"/>
        </w:rPr>
        <w:t>Blatov</w:t>
      </w:r>
      <w:proofErr w:type="spellEnd"/>
      <w:r w:rsidR="002A613D">
        <w:rPr>
          <w:lang w:val="en-US"/>
        </w:rPr>
        <w:t xml:space="preserve"> </w:t>
      </w:r>
      <w:r w:rsidR="002A613D" w:rsidRPr="00712AA1">
        <w:rPr>
          <w:i/>
          <w:lang w:val="en-US"/>
        </w:rPr>
        <w:t>et al</w:t>
      </w:r>
      <w:r w:rsidR="002A613D">
        <w:rPr>
          <w:lang w:val="en-US"/>
        </w:rPr>
        <w:t>., 2014)</w:t>
      </w:r>
      <w:r>
        <w:rPr>
          <w:lang w:val="en-US"/>
        </w:rPr>
        <w:t xml:space="preserve"> and online service </w:t>
      </w:r>
      <w:proofErr w:type="spellStart"/>
      <w:r w:rsidRPr="003934E6">
        <w:rPr>
          <w:i/>
          <w:lang w:val="en-US"/>
        </w:rPr>
        <w:t>TopCryst</w:t>
      </w:r>
      <w:proofErr w:type="spellEnd"/>
      <w:r>
        <w:rPr>
          <w:lang w:val="en-US"/>
        </w:rPr>
        <w:t xml:space="preserve"> (</w:t>
      </w:r>
      <w:r w:rsidRPr="000C25D4">
        <w:rPr>
          <w:lang w:val="en-US"/>
        </w:rPr>
        <w:t>https://topcryst.com</w:t>
      </w:r>
      <w:r>
        <w:rPr>
          <w:lang w:val="en-US"/>
        </w:rPr>
        <w:t xml:space="preserve">). </w:t>
      </w:r>
      <w:proofErr w:type="spellStart"/>
      <w:r>
        <w:rPr>
          <w:lang w:val="en-US"/>
        </w:rPr>
        <w:t>Jmol</w:t>
      </w:r>
      <w:proofErr w:type="spellEnd"/>
      <w:r>
        <w:rPr>
          <w:lang w:val="en-US"/>
        </w:rPr>
        <w:t xml:space="preserve"> software </w:t>
      </w:r>
      <w:ins w:id="426" w:author="Robert Hanson" w:date="2021-04-24T18:13:00Z">
        <w:r w:rsidR="008007B1">
          <w:rPr>
            <w:lang w:val="en-US"/>
          </w:rPr>
          <w:t>(</w:t>
        </w:r>
      </w:ins>
      <w:del w:id="427" w:author="Robert Hanson" w:date="2021-04-24T18:13:00Z">
        <w:r w:rsidDel="008007B1">
          <w:rPr>
            <w:lang w:val="en-US"/>
          </w:rPr>
          <w:delText>[</w:delText>
        </w:r>
      </w:del>
      <w:ins w:id="428" w:author="Robert Hanson" w:date="2021-04-24T18:13:00Z">
        <w:r w:rsidR="008007B1">
          <w:rPr>
            <w:lang w:val="en-US"/>
          </w:rPr>
          <w:t>https://jmol.sourceforge.net</w:t>
        </w:r>
      </w:ins>
      <w:commentRangeStart w:id="429"/>
      <w:del w:id="430" w:author="Robert Hanson" w:date="2021-04-24T18:13:00Z">
        <w:r w:rsidDel="008007B1">
          <w:rPr>
            <w:lang w:val="en-US"/>
          </w:rPr>
          <w:delText>Jmol</w:delText>
        </w:r>
        <w:commentRangeEnd w:id="429"/>
        <w:r w:rsidR="002A613D" w:rsidDel="008007B1">
          <w:rPr>
            <w:rStyle w:val="CommentReference"/>
          </w:rPr>
          <w:commentReference w:id="429"/>
        </w:r>
        <w:r w:rsidDel="008007B1">
          <w:rPr>
            <w:lang w:val="en-US"/>
          </w:rPr>
          <w:delText xml:space="preserve">] </w:delText>
        </w:r>
      </w:del>
      <w:ins w:id="431" w:author="Robert Hanson" w:date="2021-04-24T18:13:00Z">
        <w:r w:rsidR="008007B1">
          <w:rPr>
            <w:lang w:val="en-US"/>
          </w:rPr>
          <w:t xml:space="preserve">) </w:t>
        </w:r>
      </w:ins>
      <w:r>
        <w:rPr>
          <w:lang w:val="en-US"/>
        </w:rPr>
        <w:t xml:space="preserve">can also read and visualize the nets specified in the </w:t>
      </w:r>
      <w:proofErr w:type="spellStart"/>
      <w:r>
        <w:rPr>
          <w:lang w:val="en-US"/>
        </w:rPr>
        <w:t>topoCIF</w:t>
      </w:r>
      <w:proofErr w:type="spellEnd"/>
      <w:r>
        <w:rPr>
          <w:lang w:val="en-US"/>
        </w:rPr>
        <w:t xml:space="preserve"> format. The topological databases Reticular Chemistry Structure Resource (RCSR, </w:t>
      </w:r>
      <w:r w:rsidRPr="009F1FAD">
        <w:rPr>
          <w:lang w:val="en-US"/>
        </w:rPr>
        <w:t>http://rcsr.net/</w:t>
      </w:r>
      <w:r>
        <w:rPr>
          <w:lang w:val="en-US"/>
        </w:rPr>
        <w:t xml:space="preserve">) and </w:t>
      </w:r>
      <w:r w:rsidRPr="003934E6">
        <w:rPr>
          <w:lang w:val="en-US"/>
        </w:rPr>
        <w:t>ToposPro</w:t>
      </w:r>
      <w:r>
        <w:rPr>
          <w:lang w:val="en-US"/>
        </w:rPr>
        <w:t xml:space="preserve"> Collections (TTD and TTO, </w:t>
      </w:r>
      <w:r w:rsidRPr="000C25D4">
        <w:rPr>
          <w:lang w:val="en-US"/>
        </w:rPr>
        <w:t>https://topospro.com</w:t>
      </w:r>
      <w:r>
        <w:rPr>
          <w:lang w:val="en-US"/>
        </w:rPr>
        <w:t xml:space="preserve">) use the </w:t>
      </w:r>
      <w:proofErr w:type="spellStart"/>
      <w:r>
        <w:rPr>
          <w:lang w:val="en-US"/>
        </w:rPr>
        <w:t>topoCIF</w:t>
      </w:r>
      <w:proofErr w:type="spellEnd"/>
      <w:r>
        <w:rPr>
          <w:lang w:val="en-US"/>
        </w:rPr>
        <w:t xml:space="preserve"> topological descriptors and, hence, one can use the </w:t>
      </w:r>
      <w:proofErr w:type="spellStart"/>
      <w:r>
        <w:rPr>
          <w:lang w:val="en-US"/>
        </w:rPr>
        <w:t>topoCIF</w:t>
      </w:r>
      <w:proofErr w:type="spellEnd"/>
      <w:r>
        <w:rPr>
          <w:lang w:val="en-US"/>
        </w:rPr>
        <w:t xml:space="preserve"> format for exporting or importing information to or from these </w:t>
      </w:r>
      <w:r>
        <w:rPr>
          <w:lang w:val="en-US"/>
        </w:rPr>
        <w:lastRenderedPageBreak/>
        <w:t xml:space="preserve">databases. Thus, the crystallographic information on old and new structure determinations can be supplemented with the connectivity data, </w:t>
      </w: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and shared.</w:t>
      </w:r>
    </w:p>
    <w:p w14:paraId="5D6AA9C2" w14:textId="60DC823A" w:rsidR="001C2542" w:rsidRDefault="001C2542" w:rsidP="00366357">
      <w:pPr>
        <w:rPr>
          <w:ins w:id="432" w:author="Robert Hanson" w:date="2021-04-25T10:44:00Z"/>
          <w:lang w:val="en-US"/>
        </w:rPr>
      </w:pPr>
    </w:p>
    <w:p w14:paraId="067CC896" w14:textId="22D6DE52" w:rsidR="001C2542" w:rsidRPr="00401CB2" w:rsidRDefault="001C2542" w:rsidP="00366357">
      <w:pPr>
        <w:rPr>
          <w:b/>
          <w:bCs/>
          <w:lang w:val="en-US"/>
        </w:rPr>
      </w:pPr>
      <w:r>
        <w:rPr>
          <w:b/>
          <w:bCs/>
          <w:lang w:val="en-US"/>
        </w:rPr>
        <w:t>4. Net Reconstruction from CIF Data</w:t>
      </w:r>
    </w:p>
    <w:p w14:paraId="1D7C7176" w14:textId="6AD2650D" w:rsidR="001C2542" w:rsidRDefault="001C2542" w:rsidP="00366357">
      <w:pPr>
        <w:rPr>
          <w:lang w:val="en-US"/>
        </w:rPr>
      </w:pPr>
      <w:r>
        <w:rPr>
          <w:lang w:val="en-US"/>
        </w:rPr>
        <w:t xml:space="preserve">The periodic net described by a </w:t>
      </w:r>
      <w:proofErr w:type="spellStart"/>
      <w:r>
        <w:rPr>
          <w:lang w:val="en-US"/>
        </w:rPr>
        <w:t>topoCIF</w:t>
      </w:r>
      <w:proofErr w:type="spellEnd"/>
      <w:r>
        <w:rPr>
          <w:lang w:val="en-US"/>
        </w:rPr>
        <w:t xml:space="preserve"> file is fully defined by its set of TOPOL_REPRES_NODE and TOPOL_LINK data. The method of constructing a net for visualization or analysis from this data </w:t>
      </w:r>
      <w:r w:rsidR="00401CB2">
        <w:rPr>
          <w:lang w:val="en-US"/>
        </w:rPr>
        <w:t xml:space="preserve">is not </w:t>
      </w:r>
      <w:r w:rsidR="00401CB2">
        <w:rPr>
          <w:lang w:val="en-US"/>
        </w:rPr>
        <w:t xml:space="preserve">trivial, since generally a CIF file only provides atom (node) locations for atoms in the asymmetric unit. Net construction </w:t>
      </w:r>
      <w:r>
        <w:rPr>
          <w:lang w:val="en-US"/>
        </w:rPr>
        <w:t>involves the following process:</w:t>
      </w:r>
    </w:p>
    <w:p w14:paraId="202D799D" w14:textId="189F9942" w:rsidR="001C2542" w:rsidRDefault="001C2542" w:rsidP="00366357">
      <w:pPr>
        <w:rPr>
          <w:lang w:val="en-US"/>
        </w:rPr>
      </w:pPr>
    </w:p>
    <w:p w14:paraId="10F427C2" w14:textId="5586F8E8" w:rsidR="001C2542" w:rsidRDefault="001C2542" w:rsidP="001C2542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) A list of symmetry operators </w:t>
      </w:r>
      <w:proofErr w:type="spellStart"/>
      <w:r>
        <w:rPr>
          <w:b/>
          <w:bCs/>
          <w:lang w:val="en-US"/>
        </w:rPr>
        <w:t>listSymOps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is created based on SPACE_GROUP_SYMOP data.</w:t>
      </w:r>
    </w:p>
    <w:p w14:paraId="2B3D9AF3" w14:textId="71D1FD0D" w:rsidR="001C2542" w:rsidRDefault="001C2542" w:rsidP="001C2542">
      <w:pPr>
        <w:rPr>
          <w:lang w:val="en-US"/>
        </w:rPr>
      </w:pPr>
      <w:r>
        <w:rPr>
          <w:lang w:val="en-US"/>
        </w:rPr>
        <w:t xml:space="preserve">2) A list of nodes </w:t>
      </w:r>
      <w:proofErr w:type="spellStart"/>
      <w:r>
        <w:rPr>
          <w:b/>
          <w:bCs/>
          <w:lang w:val="en-US"/>
        </w:rPr>
        <w:t>listNodes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created based on TOPOL_REPRES_NODE data, and the list is expanded using the symmetry operators and lattice translations to fill as many unit cells as desired. </w:t>
      </w:r>
      <w:r w:rsidR="00401CB2">
        <w:rPr>
          <w:lang w:val="en-US"/>
        </w:rPr>
        <w:t>This provides the full list of nodes we wish to connect.</w:t>
      </w:r>
    </w:p>
    <w:p w14:paraId="6CB1E649" w14:textId="42279812" w:rsidR="001C2542" w:rsidRDefault="001C2542" w:rsidP="001C2542">
      <w:pPr>
        <w:rPr>
          <w:lang w:val="en-US"/>
        </w:rPr>
      </w:pPr>
      <w:r>
        <w:rPr>
          <w:lang w:val="en-US"/>
        </w:rPr>
        <w:t xml:space="preserve">3) A list of links </w:t>
      </w:r>
      <w:proofErr w:type="spellStart"/>
      <w:r>
        <w:rPr>
          <w:b/>
          <w:bCs/>
          <w:lang w:val="en-US"/>
        </w:rPr>
        <w:t>listLinks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created based on TOPOL_LINK data. </w:t>
      </w:r>
    </w:p>
    <w:p w14:paraId="05C257CF" w14:textId="6ABBB1E0" w:rsidR="001C2542" w:rsidRDefault="001C2542" w:rsidP="001C2542">
      <w:pPr>
        <w:rPr>
          <w:lang w:val="en-US"/>
        </w:rPr>
      </w:pPr>
      <w:r>
        <w:rPr>
          <w:lang w:val="en-US"/>
        </w:rPr>
        <w:t>4) For each link, a list of primitive normalized edges is created</w:t>
      </w:r>
      <w:r w:rsidR="000275EF">
        <w:rPr>
          <w:lang w:val="en-US"/>
        </w:rPr>
        <w:t xml:space="preserve">. First, the </w:t>
      </w:r>
      <w:r w:rsidR="0039070A">
        <w:rPr>
          <w:lang w:val="en-US"/>
        </w:rPr>
        <w:t xml:space="preserve">link’s </w:t>
      </w:r>
      <w:r w:rsidR="000275EF">
        <w:rPr>
          <w:lang w:val="en-US"/>
        </w:rPr>
        <w:t>specified rotation and translation operations are applied to each of the two associated nodes’ fractional coordinates</w:t>
      </w:r>
      <w:r w:rsidR="0039070A">
        <w:rPr>
          <w:lang w:val="en-US"/>
        </w:rPr>
        <w:t xml:space="preserve">, and the pair of transformed points, p1 and p2, are normalized </w:t>
      </w:r>
      <w:r w:rsidR="008137E9">
        <w:rPr>
          <w:lang w:val="en-US"/>
        </w:rPr>
        <w:t xml:space="preserve">by translation </w:t>
      </w:r>
      <w:r w:rsidR="0039070A">
        <w:rPr>
          <w:lang w:val="en-US"/>
        </w:rPr>
        <w:t>such that point p1’s fractional coordinates are all within the interval [0,1</w:t>
      </w:r>
      <w:r w:rsidR="008137E9">
        <w:rPr>
          <w:lang w:val="en-US"/>
        </w:rPr>
        <w:t>)</w:t>
      </w:r>
      <w:r w:rsidR="000275EF">
        <w:rPr>
          <w:lang w:val="en-US"/>
        </w:rPr>
        <w:t xml:space="preserve">. Then, all symmetry operators are applied to these node positions, and if the distance between the two resultant Cartesian coordinates is the same as TOPOL_LINK.DISTANCE, the primitive </w:t>
      </w:r>
      <w:r w:rsidR="008137E9">
        <w:rPr>
          <w:lang w:val="en-US"/>
        </w:rPr>
        <w:t xml:space="preserve">for this operator </w:t>
      </w:r>
      <w:r w:rsidR="000275EF">
        <w:rPr>
          <w:lang w:val="en-US"/>
        </w:rPr>
        <w:t>is saved; otherwise</w:t>
      </w:r>
      <w:r w:rsidR="00401CB2">
        <w:rPr>
          <w:lang w:val="en-US"/>
        </w:rPr>
        <w:t>,</w:t>
      </w:r>
      <w:r w:rsidR="000275EF">
        <w:rPr>
          <w:lang w:val="en-US"/>
        </w:rPr>
        <w:t xml:space="preserve"> it is discarded. </w:t>
      </w:r>
      <w:r w:rsidRPr="001C2542">
        <w:rPr>
          <w:lang w:val="en-US"/>
        </w:rPr>
        <w:t>This ensures that a</w:t>
      </w:r>
      <w:r w:rsidR="00401CB2">
        <w:rPr>
          <w:lang w:val="en-US"/>
        </w:rPr>
        <w:t>ll</w:t>
      </w:r>
      <w:r w:rsidRPr="001C2542">
        <w:rPr>
          <w:lang w:val="en-US"/>
        </w:rPr>
        <w:t xml:space="preserve"> possible link orientation</w:t>
      </w:r>
      <w:r w:rsidR="00401CB2">
        <w:rPr>
          <w:lang w:val="en-US"/>
        </w:rPr>
        <w:t>s</w:t>
      </w:r>
      <w:r w:rsidRPr="001C2542">
        <w:rPr>
          <w:lang w:val="en-US"/>
        </w:rPr>
        <w:t xml:space="preserve"> and position</w:t>
      </w:r>
      <w:r w:rsidR="00401CB2">
        <w:rPr>
          <w:lang w:val="en-US"/>
        </w:rPr>
        <w:t>s</w:t>
      </w:r>
      <w:r w:rsidRPr="001C2542">
        <w:rPr>
          <w:lang w:val="en-US"/>
        </w:rPr>
        <w:t xml:space="preserve"> </w:t>
      </w:r>
      <w:r w:rsidR="00401CB2">
        <w:rPr>
          <w:lang w:val="en-US"/>
        </w:rPr>
        <w:t>are</w:t>
      </w:r>
      <w:r w:rsidRPr="001C2542">
        <w:rPr>
          <w:lang w:val="en-US"/>
        </w:rPr>
        <w:t xml:space="preserve"> identified. </w:t>
      </w:r>
    </w:p>
    <w:p w14:paraId="3DC73572" w14:textId="15986A22" w:rsidR="001C2542" w:rsidRDefault="000275EF" w:rsidP="001C2542">
      <w:pPr>
        <w:rPr>
          <w:lang w:val="en-US"/>
        </w:rPr>
      </w:pPr>
      <w:r>
        <w:rPr>
          <w:lang w:val="en-US"/>
        </w:rPr>
        <w:t xml:space="preserve">5) Net connections associated with the nodes of </w:t>
      </w:r>
      <w:proofErr w:type="spellStart"/>
      <w:r>
        <w:rPr>
          <w:b/>
          <w:bCs/>
          <w:lang w:val="en-US"/>
        </w:rPr>
        <w:t>listNodes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are then calculated for each link. </w:t>
      </w:r>
      <w:r w:rsidR="001C2542" w:rsidRPr="001C2542">
        <w:rPr>
          <w:lang w:val="en-US"/>
        </w:rPr>
        <w:t xml:space="preserve">First, two lists of </w:t>
      </w:r>
      <w:r>
        <w:rPr>
          <w:lang w:val="en-US"/>
        </w:rPr>
        <w:t>nodes</w:t>
      </w:r>
      <w:r w:rsidR="001C2542" w:rsidRPr="001C2542">
        <w:rPr>
          <w:lang w:val="en-US"/>
        </w:rPr>
        <w:t xml:space="preserve"> are created: all </w:t>
      </w:r>
      <w:r>
        <w:rPr>
          <w:lang w:val="en-US"/>
        </w:rPr>
        <w:t>nodes</w:t>
      </w:r>
      <w:r w:rsidR="001C2542" w:rsidRPr="001C2542">
        <w:rPr>
          <w:lang w:val="en-US"/>
        </w:rPr>
        <w:t xml:space="preserve"> matching the first </w:t>
      </w:r>
      <w:r>
        <w:rPr>
          <w:lang w:val="en-US"/>
        </w:rPr>
        <w:t>node</w:t>
      </w:r>
      <w:r w:rsidR="001C2542" w:rsidRPr="001C2542">
        <w:rPr>
          <w:lang w:val="en-US"/>
        </w:rPr>
        <w:t xml:space="preserve"> reference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listNode1</w:t>
      </w:r>
      <w:r w:rsidR="001C2542" w:rsidRPr="001C2542">
        <w:rPr>
          <w:lang w:val="en-US"/>
        </w:rPr>
        <w:t>, and all those matching the second reference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listNode2</w:t>
      </w:r>
      <w:r w:rsidR="001C2542" w:rsidRPr="001C2542">
        <w:rPr>
          <w:lang w:val="en-US"/>
        </w:rPr>
        <w:t xml:space="preserve">. Two nested loops </w:t>
      </w:r>
      <w:r>
        <w:rPr>
          <w:lang w:val="en-US"/>
        </w:rPr>
        <w:t xml:space="preserve">then </w:t>
      </w:r>
      <w:r w:rsidR="001C2542" w:rsidRPr="001C2542">
        <w:rPr>
          <w:lang w:val="en-US"/>
        </w:rPr>
        <w:t xml:space="preserve">iterate over all </w:t>
      </w:r>
      <w:r>
        <w:rPr>
          <w:lang w:val="en-US"/>
        </w:rPr>
        <w:t xml:space="preserve">nodes in </w:t>
      </w:r>
      <w:r>
        <w:rPr>
          <w:b/>
          <w:bCs/>
          <w:lang w:val="en-US"/>
        </w:rPr>
        <w:t xml:space="preserve">ListNode1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ListNode2</w:t>
      </w:r>
      <w:r w:rsidR="001C2542" w:rsidRPr="001C2542">
        <w:rPr>
          <w:lang w:val="en-US"/>
        </w:rPr>
        <w:t xml:space="preserve">. </w:t>
      </w:r>
      <w:r w:rsidR="00401CB2">
        <w:rPr>
          <w:lang w:val="en-US"/>
        </w:rPr>
        <w:t>For each pair of nodes, node1, and node2, a check is made that they satisfy the condition that their Cartesian distance</w:t>
      </w:r>
      <w:r w:rsidR="001C2542" w:rsidRPr="001C2542">
        <w:rPr>
          <w:lang w:val="en-US"/>
        </w:rPr>
        <w:t xml:space="preserve"> matches </w:t>
      </w:r>
      <w:r>
        <w:rPr>
          <w:lang w:val="en-US"/>
        </w:rPr>
        <w:t>TOPOL_REPRES_LINK.DISTANCE</w:t>
      </w:r>
      <w:r w:rsidR="001C2542" w:rsidRPr="001C2542">
        <w:rPr>
          <w:lang w:val="en-US"/>
        </w:rPr>
        <w:t xml:space="preserve">.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Jmol</w:t>
      </w:r>
      <w:proofErr w:type="spellEnd"/>
      <w:r>
        <w:rPr>
          <w:lang w:val="en-US"/>
        </w:rPr>
        <w:t>, the t</w:t>
      </w:r>
      <w:r w:rsidR="001C2542" w:rsidRPr="001C2542">
        <w:rPr>
          <w:lang w:val="en-US"/>
        </w:rPr>
        <w:t xml:space="preserve">olerance </w:t>
      </w:r>
      <w:r>
        <w:rPr>
          <w:lang w:val="en-US"/>
        </w:rPr>
        <w:t xml:space="preserve">for a match </w:t>
      </w:r>
      <w:r w:rsidR="001C2542" w:rsidRPr="001C2542">
        <w:rPr>
          <w:lang w:val="en-US"/>
        </w:rPr>
        <w:t>is set at 0.01 Ang</w:t>
      </w:r>
      <w:r>
        <w:rPr>
          <w:lang w:val="en-US"/>
        </w:rPr>
        <w:t>strom.)</w:t>
      </w:r>
      <w:r w:rsidR="001C2542" w:rsidRPr="001C2542">
        <w:rPr>
          <w:lang w:val="en-US"/>
        </w:rPr>
        <w:t xml:space="preserve"> The job of the first loop is to ascertain which of the cached primitives </w:t>
      </w:r>
      <w:r w:rsidR="00401CB2">
        <w:rPr>
          <w:lang w:val="en-US"/>
        </w:rPr>
        <w:t xml:space="preserve">for our link </w:t>
      </w:r>
      <w:r w:rsidR="001C2542" w:rsidRPr="001C2542">
        <w:rPr>
          <w:lang w:val="en-US"/>
        </w:rPr>
        <w:t xml:space="preserve">match </w:t>
      </w:r>
      <w:r w:rsidR="00401CB2">
        <w:rPr>
          <w:lang w:val="en-US"/>
        </w:rPr>
        <w:t>node</w:t>
      </w:r>
      <w:r w:rsidR="001C2542" w:rsidRPr="001C2542">
        <w:rPr>
          <w:lang w:val="en-US"/>
        </w:rPr>
        <w:t xml:space="preserve">1. We take the </w:t>
      </w:r>
      <w:r w:rsidR="00401CB2">
        <w:rPr>
          <w:lang w:val="en-US"/>
        </w:rPr>
        <w:t>node</w:t>
      </w:r>
      <w:r w:rsidR="001C2542" w:rsidRPr="001C2542">
        <w:rPr>
          <w:lang w:val="en-US"/>
        </w:rPr>
        <w:t xml:space="preserve">’s </w:t>
      </w:r>
      <w:r w:rsidR="00401CB2">
        <w:rPr>
          <w:lang w:val="en-US"/>
        </w:rPr>
        <w:t xml:space="preserve">symmetry operator-transformed </w:t>
      </w:r>
      <w:r w:rsidR="001C2542" w:rsidRPr="001C2542">
        <w:rPr>
          <w:lang w:val="en-US"/>
        </w:rPr>
        <w:t>location and unitize</w:t>
      </w:r>
      <w:r w:rsidR="00401CB2">
        <w:rPr>
          <w:lang w:val="en-US"/>
        </w:rPr>
        <w:t xml:space="preserve"> </w:t>
      </w:r>
      <w:r w:rsidR="001C2542" w:rsidRPr="001C2542">
        <w:rPr>
          <w:lang w:val="en-US"/>
        </w:rPr>
        <w:t xml:space="preserve">it into the </w:t>
      </w:r>
      <w:r w:rsidR="00401CB2">
        <w:rPr>
          <w:lang w:val="en-US"/>
        </w:rPr>
        <w:t xml:space="preserve">[0,1) interval for each of its three fractional coordinates. </w:t>
      </w:r>
      <w:r w:rsidR="001C2542" w:rsidRPr="001C2542">
        <w:rPr>
          <w:lang w:val="en-US"/>
        </w:rPr>
        <w:t xml:space="preserve">If that </w:t>
      </w:r>
      <w:r w:rsidR="00401CB2">
        <w:rPr>
          <w:lang w:val="en-US"/>
        </w:rPr>
        <w:t>unitized</w:t>
      </w:r>
      <w:r w:rsidR="001C2542" w:rsidRPr="001C2542">
        <w:rPr>
          <w:lang w:val="en-US"/>
        </w:rPr>
        <w:t xml:space="preserve"> point is the primitive’s unitized </w:t>
      </w:r>
      <w:r w:rsidR="00401CB2">
        <w:rPr>
          <w:lang w:val="en-US"/>
        </w:rPr>
        <w:t>node</w:t>
      </w:r>
      <w:r w:rsidR="001C2542" w:rsidRPr="001C2542">
        <w:rPr>
          <w:lang w:val="en-US"/>
        </w:rPr>
        <w:t>1, we mark that operator as appropriate. Otherwise, we skip it.</w:t>
      </w:r>
      <w:r w:rsidR="00401CB2">
        <w:rPr>
          <w:lang w:val="en-US"/>
        </w:rPr>
        <w:t xml:space="preserve"> </w:t>
      </w:r>
      <w:r w:rsidR="001C2542" w:rsidRPr="001C2542">
        <w:rPr>
          <w:lang w:val="en-US"/>
        </w:rPr>
        <w:t xml:space="preserve">In </w:t>
      </w:r>
      <w:r w:rsidR="00401CB2">
        <w:rPr>
          <w:lang w:val="en-US"/>
        </w:rPr>
        <w:t>a second</w:t>
      </w:r>
      <w:r w:rsidR="001C2542" w:rsidRPr="001C2542">
        <w:rPr>
          <w:lang w:val="en-US"/>
        </w:rPr>
        <w:t xml:space="preserve"> loop, which is within the </w:t>
      </w:r>
      <w:r w:rsidR="00401CB2">
        <w:rPr>
          <w:lang w:val="en-US"/>
        </w:rPr>
        <w:t>node</w:t>
      </w:r>
      <w:r w:rsidR="001C2542" w:rsidRPr="001C2542">
        <w:rPr>
          <w:lang w:val="en-US"/>
        </w:rPr>
        <w:t>2 scanning loop, we scan through the symmetry operators</w:t>
      </w:r>
      <w:r w:rsidR="00401CB2">
        <w:rPr>
          <w:lang w:val="en-US"/>
        </w:rPr>
        <w:t>,</w:t>
      </w:r>
      <w:r w:rsidR="001C2542" w:rsidRPr="001C2542">
        <w:rPr>
          <w:lang w:val="en-US"/>
        </w:rPr>
        <w:t xml:space="preserve"> checking to see if the primitive’s p1-p2 vector matches our </w:t>
      </w:r>
      <w:r w:rsidR="00401CB2">
        <w:rPr>
          <w:lang w:val="en-US"/>
        </w:rPr>
        <w:t>symmetry-transformed node</w:t>
      </w:r>
      <w:r w:rsidR="001C2542" w:rsidRPr="001C2542">
        <w:rPr>
          <w:lang w:val="en-US"/>
        </w:rPr>
        <w:t>1-</w:t>
      </w:r>
      <w:r w:rsidR="00401CB2">
        <w:rPr>
          <w:lang w:val="en-US"/>
        </w:rPr>
        <w:t>node</w:t>
      </w:r>
      <w:r w:rsidR="001C2542" w:rsidRPr="001C2542">
        <w:rPr>
          <w:lang w:val="en-US"/>
        </w:rPr>
        <w:t>2 vector. If and only if this match is made</w:t>
      </w:r>
      <w:r w:rsidR="00401CB2">
        <w:rPr>
          <w:lang w:val="en-US"/>
        </w:rPr>
        <w:t xml:space="preserve"> and the connection does not already exist</w:t>
      </w:r>
      <w:r w:rsidR="001C2542" w:rsidRPr="001C2542">
        <w:rPr>
          <w:lang w:val="en-US"/>
        </w:rPr>
        <w:t xml:space="preserve">, we have a </w:t>
      </w:r>
      <w:r w:rsidR="00401CB2">
        <w:rPr>
          <w:lang w:val="en-US"/>
        </w:rPr>
        <w:t xml:space="preserve">new </w:t>
      </w:r>
      <w:r w:rsidR="001C2542" w:rsidRPr="001C2542">
        <w:rPr>
          <w:lang w:val="en-US"/>
        </w:rPr>
        <w:t xml:space="preserve">connection. Note that we check here to make sure </w:t>
      </w:r>
      <w:r w:rsidR="00401CB2">
        <w:rPr>
          <w:lang w:val="en-US"/>
        </w:rPr>
        <w:t xml:space="preserve">that </w:t>
      </w:r>
      <w:r w:rsidR="001C2542" w:rsidRPr="001C2542">
        <w:rPr>
          <w:lang w:val="en-US"/>
        </w:rPr>
        <w:t xml:space="preserve">we aren’t declaring a </w:t>
      </w:r>
      <w:r w:rsidR="00401CB2">
        <w:rPr>
          <w:lang w:val="en-US"/>
        </w:rPr>
        <w:t>connection</w:t>
      </w:r>
      <w:r w:rsidR="001C2542" w:rsidRPr="001C2542">
        <w:rPr>
          <w:lang w:val="en-US"/>
        </w:rPr>
        <w:t xml:space="preserve"> </w:t>
      </w:r>
      <w:proofErr w:type="gramStart"/>
      <w:r w:rsidR="001C2542" w:rsidRPr="001C2542">
        <w:rPr>
          <w:lang w:val="en-US"/>
        </w:rPr>
        <w:t>multiple times</w:t>
      </w:r>
      <w:proofErr w:type="gramEnd"/>
      <w:r w:rsidR="00401CB2">
        <w:rPr>
          <w:lang w:val="en-US"/>
        </w:rPr>
        <w:t>. W</w:t>
      </w:r>
      <w:r w:rsidR="001C2542" w:rsidRPr="001C2542">
        <w:rPr>
          <w:lang w:val="en-US"/>
        </w:rPr>
        <w:t>hen a</w:t>
      </w:r>
      <w:r w:rsidR="00401CB2">
        <w:rPr>
          <w:lang w:val="en-US"/>
        </w:rPr>
        <w:t xml:space="preserve"> new connection</w:t>
      </w:r>
      <w:r w:rsidR="001C2542" w:rsidRPr="001C2542">
        <w:rPr>
          <w:lang w:val="en-US"/>
        </w:rPr>
        <w:t xml:space="preserve"> is found, we also register the </w:t>
      </w:r>
      <w:r w:rsidR="00401CB2">
        <w:rPr>
          <w:lang w:val="en-US"/>
        </w:rPr>
        <w:t>nodes</w:t>
      </w:r>
      <w:r w:rsidR="001C2542" w:rsidRPr="001C2542">
        <w:rPr>
          <w:lang w:val="en-US"/>
        </w:rPr>
        <w:t xml:space="preserve"> that are connected. </w:t>
      </w:r>
      <w:r w:rsidR="00401CB2">
        <w:rPr>
          <w:lang w:val="en-US"/>
        </w:rPr>
        <w:t>This allows us to remove unconnected nodes later, if desired.</w:t>
      </w:r>
    </w:p>
    <w:p w14:paraId="6B5E3837" w14:textId="77777777" w:rsidR="001C2542" w:rsidRDefault="001C2542" w:rsidP="00366357">
      <w:pPr>
        <w:rPr>
          <w:ins w:id="433" w:author="Robert Hanson" w:date="2021-04-25T11:02:00Z"/>
          <w:lang w:val="en-US"/>
        </w:rPr>
      </w:pPr>
    </w:p>
    <w:p w14:paraId="4DD9C8BE" w14:textId="0ACA3E4C" w:rsidR="001C2542" w:rsidRPr="009F1FAD" w:rsidDel="001C2542" w:rsidRDefault="001C2542" w:rsidP="00366357">
      <w:pPr>
        <w:rPr>
          <w:del w:id="434" w:author="Robert Hanson" w:date="2021-04-25T11:03:00Z"/>
          <w:lang w:val="en-US"/>
        </w:rPr>
      </w:pPr>
    </w:p>
    <w:p w14:paraId="60BD55A8" w14:textId="77777777" w:rsidR="00712AA1" w:rsidRPr="00712AA1" w:rsidRDefault="00712AA1" w:rsidP="00712AA1">
      <w:pPr>
        <w:jc w:val="center"/>
        <w:rPr>
          <w:lang w:val="en-US"/>
        </w:rPr>
      </w:pPr>
      <w:r w:rsidRPr="00712AA1">
        <w:rPr>
          <w:b/>
          <w:lang w:val="en-US"/>
        </w:rPr>
        <w:t>References</w:t>
      </w:r>
    </w:p>
    <w:p w14:paraId="70A27D4A" w14:textId="02B415DB" w:rsidR="00851838" w:rsidRDefault="00851838" w:rsidP="00712AA1">
      <w:pPr>
        <w:rPr>
          <w:lang w:val="en-US"/>
        </w:rPr>
      </w:pPr>
      <w:proofErr w:type="spellStart"/>
      <w:r w:rsidRPr="00FC1B75">
        <w:rPr>
          <w:lang w:val="en-US"/>
        </w:rPr>
        <w:t>Alexandrov</w:t>
      </w:r>
      <w:proofErr w:type="spellEnd"/>
      <w:r w:rsidRPr="00FC1B75">
        <w:rPr>
          <w:lang w:val="en-US"/>
        </w:rPr>
        <w:t xml:space="preserve">, E. V., </w:t>
      </w:r>
      <w:proofErr w:type="spellStart"/>
      <w:r w:rsidRPr="00FC1B75">
        <w:rPr>
          <w:lang w:val="en-US"/>
        </w:rPr>
        <w:t>Blatov</w:t>
      </w:r>
      <w:proofErr w:type="spellEnd"/>
      <w:r w:rsidRPr="00FC1B75">
        <w:rPr>
          <w:lang w:val="en-US"/>
        </w:rPr>
        <w:t xml:space="preserve">, V. A., </w:t>
      </w:r>
      <w:proofErr w:type="spellStart"/>
      <w:r w:rsidRPr="00FC1B75">
        <w:rPr>
          <w:lang w:val="en-US"/>
        </w:rPr>
        <w:t>Kochetkov</w:t>
      </w:r>
      <w:proofErr w:type="spellEnd"/>
      <w:r w:rsidRPr="00FC1B75">
        <w:rPr>
          <w:lang w:val="en-US"/>
        </w:rPr>
        <w:t xml:space="preserve">, A. V. &amp; </w:t>
      </w:r>
      <w:proofErr w:type="spellStart"/>
      <w:r w:rsidRPr="00FC1B75">
        <w:rPr>
          <w:lang w:val="en-US"/>
        </w:rPr>
        <w:t>Proserpio</w:t>
      </w:r>
      <w:proofErr w:type="spellEnd"/>
      <w:r w:rsidRPr="00FC1B75">
        <w:rPr>
          <w:lang w:val="en-US"/>
        </w:rPr>
        <w:t xml:space="preserve">, D. M. (2011). </w:t>
      </w:r>
      <w:r w:rsidRPr="00FC1B75">
        <w:rPr>
          <w:i/>
          <w:lang w:val="en-US"/>
        </w:rPr>
        <w:t>Underlying nets in three-</w:t>
      </w:r>
      <w:del w:id="435" w:author="Robert Hanson" w:date="2021-04-24T18:12:00Z">
        <w:r w:rsidRPr="00FC1B75" w:rsidDel="008007B1">
          <w:rPr>
            <w:i/>
            <w:lang w:val="en-US"/>
          </w:rPr>
          <w:delText>per</w:delText>
        </w:r>
      </w:del>
      <w:r w:rsidRPr="00FC1B75">
        <w:rPr>
          <w:i/>
          <w:lang w:val="en-US"/>
        </w:rPr>
        <w:t xml:space="preserve">iodic coordination polymers: topology, </w:t>
      </w:r>
      <w:proofErr w:type="gramStart"/>
      <w:r w:rsidRPr="00FC1B75">
        <w:rPr>
          <w:i/>
          <w:lang w:val="en-US"/>
        </w:rPr>
        <w:t>taxonomy</w:t>
      </w:r>
      <w:proofErr w:type="gramEnd"/>
      <w:r w:rsidRPr="00FC1B75">
        <w:rPr>
          <w:i/>
          <w:lang w:val="en-US"/>
        </w:rPr>
        <w:t xml:space="preserve"> and prediction from a computer-aided analysis of the Cambridge Structural Database. </w:t>
      </w:r>
      <w:proofErr w:type="spellStart"/>
      <w:r w:rsidRPr="00FC1B75">
        <w:rPr>
          <w:i/>
          <w:lang w:val="en-US"/>
        </w:rPr>
        <w:t>CrystEngComm</w:t>
      </w:r>
      <w:proofErr w:type="spellEnd"/>
      <w:r w:rsidRPr="00FC1B75">
        <w:rPr>
          <w:lang w:val="en-US"/>
        </w:rPr>
        <w:t xml:space="preserve">, </w:t>
      </w:r>
      <w:r w:rsidRPr="00FC1B75">
        <w:rPr>
          <w:b/>
          <w:lang w:val="en-US"/>
        </w:rPr>
        <w:t>13</w:t>
      </w:r>
      <w:r w:rsidRPr="00FC1B75">
        <w:rPr>
          <w:lang w:val="en-US"/>
        </w:rPr>
        <w:t>, 3947-3958</w:t>
      </w:r>
      <w:r w:rsidR="00FC1B75">
        <w:rPr>
          <w:lang w:val="en-US"/>
        </w:rPr>
        <w:t>.</w:t>
      </w:r>
    </w:p>
    <w:p w14:paraId="5A8C09BD" w14:textId="0F3EA090" w:rsidR="002A613D" w:rsidRDefault="002A613D" w:rsidP="00712AA1">
      <w:pPr>
        <w:rPr>
          <w:lang w:val="it-IT"/>
        </w:rPr>
      </w:pPr>
      <w:r w:rsidRPr="00712AA1">
        <w:rPr>
          <w:lang w:val="en-US"/>
        </w:rPr>
        <w:lastRenderedPageBreak/>
        <w:t>Aman</w:t>
      </w:r>
      <w:r>
        <w:rPr>
          <w:lang w:val="en-US"/>
        </w:rPr>
        <w:t>,</w:t>
      </w:r>
      <w:r w:rsidRPr="00712AA1">
        <w:rPr>
          <w:lang w:val="en-US"/>
        </w:rPr>
        <w:t xml:space="preserve"> F., </w:t>
      </w:r>
      <w:proofErr w:type="spellStart"/>
      <w:r w:rsidRPr="00712AA1">
        <w:rPr>
          <w:lang w:val="en-US"/>
        </w:rPr>
        <w:t>Asiri</w:t>
      </w:r>
      <w:proofErr w:type="spellEnd"/>
      <w:r>
        <w:rPr>
          <w:lang w:val="en-US"/>
        </w:rPr>
        <w:t>,</w:t>
      </w:r>
      <w:r w:rsidRPr="00712AA1">
        <w:rPr>
          <w:lang w:val="en-US"/>
        </w:rPr>
        <w:t xml:space="preserve"> A. M., Siddiqui</w:t>
      </w:r>
      <w:r>
        <w:rPr>
          <w:lang w:val="en-US"/>
        </w:rPr>
        <w:t>,</w:t>
      </w:r>
      <w:r w:rsidRPr="00712AA1">
        <w:rPr>
          <w:lang w:val="en-US"/>
        </w:rPr>
        <w:t xml:space="preserve"> W. A., Arshad</w:t>
      </w:r>
      <w:r>
        <w:rPr>
          <w:lang w:val="en-US"/>
        </w:rPr>
        <w:t>,</w:t>
      </w:r>
      <w:r w:rsidRPr="00712AA1">
        <w:rPr>
          <w:lang w:val="en-US"/>
        </w:rPr>
        <w:t xml:space="preserve"> M. N., Ashraf</w:t>
      </w:r>
      <w:r>
        <w:rPr>
          <w:lang w:val="en-US"/>
        </w:rPr>
        <w:t>,</w:t>
      </w:r>
      <w:r w:rsidRPr="00712AA1">
        <w:rPr>
          <w:lang w:val="en-US"/>
        </w:rPr>
        <w:t xml:space="preserve"> A., </w:t>
      </w:r>
      <w:proofErr w:type="spellStart"/>
      <w:r w:rsidRPr="00712AA1">
        <w:rPr>
          <w:lang w:val="en-US"/>
        </w:rPr>
        <w:t>Zakharov</w:t>
      </w:r>
      <w:proofErr w:type="spellEnd"/>
      <w:r>
        <w:rPr>
          <w:lang w:val="en-US"/>
        </w:rPr>
        <w:t>,</w:t>
      </w:r>
      <w:r w:rsidRPr="00712AA1">
        <w:rPr>
          <w:lang w:val="en-US"/>
        </w:rPr>
        <w:t xml:space="preserve"> N. S.</w:t>
      </w:r>
      <w:r>
        <w:rPr>
          <w:lang w:val="en-US"/>
        </w:rPr>
        <w:t xml:space="preserve"> &amp;</w:t>
      </w:r>
      <w:r w:rsidRPr="00712AA1">
        <w:rPr>
          <w:lang w:val="en-US"/>
        </w:rPr>
        <w:t xml:space="preserve"> </w:t>
      </w:r>
      <w:proofErr w:type="spellStart"/>
      <w:r w:rsidRPr="00712AA1">
        <w:rPr>
          <w:lang w:val="en-US"/>
        </w:rPr>
        <w:t>Blatov</w:t>
      </w:r>
      <w:proofErr w:type="spellEnd"/>
      <w:r>
        <w:rPr>
          <w:lang w:val="en-US"/>
        </w:rPr>
        <w:t>,</w:t>
      </w:r>
      <w:r w:rsidRPr="00712AA1">
        <w:rPr>
          <w:lang w:val="en-US"/>
        </w:rPr>
        <w:t xml:space="preserve"> V. A. </w:t>
      </w:r>
      <w:r>
        <w:rPr>
          <w:lang w:val="en-US"/>
        </w:rPr>
        <w:t>(</w:t>
      </w:r>
      <w:r w:rsidRPr="00712AA1">
        <w:rPr>
          <w:lang w:val="en-US"/>
        </w:rPr>
        <w:t>2014</w:t>
      </w:r>
      <w:r>
        <w:rPr>
          <w:lang w:val="en-US"/>
        </w:rPr>
        <w:t xml:space="preserve">). </w:t>
      </w:r>
      <w:r w:rsidRPr="002A613D">
        <w:rPr>
          <w:i/>
          <w:lang w:val="en-US"/>
        </w:rPr>
        <w:t xml:space="preserve">Multilevel topological description of molecular packings in 1,2-benzothiazines. </w:t>
      </w:r>
      <w:proofErr w:type="spellStart"/>
      <w:r w:rsidRPr="002A613D">
        <w:rPr>
          <w:i/>
          <w:lang w:val="en-US"/>
        </w:rPr>
        <w:t>CrystEngComm</w:t>
      </w:r>
      <w:proofErr w:type="spellEnd"/>
      <w:r w:rsidRPr="00712AA1">
        <w:rPr>
          <w:lang w:val="en-US"/>
        </w:rPr>
        <w:t xml:space="preserve">, </w:t>
      </w:r>
      <w:r w:rsidRPr="00712AA1">
        <w:rPr>
          <w:b/>
          <w:lang w:val="en-US"/>
        </w:rPr>
        <w:t>16</w:t>
      </w:r>
      <w:r w:rsidRPr="00712AA1">
        <w:rPr>
          <w:lang w:val="en-US"/>
        </w:rPr>
        <w:t>, 1963-1970.</w:t>
      </w:r>
    </w:p>
    <w:p w14:paraId="495E6D3A" w14:textId="77777777" w:rsidR="00C57222" w:rsidRDefault="00C57222" w:rsidP="00712AA1">
      <w:pPr>
        <w:rPr>
          <w:lang w:val="en-US"/>
        </w:rPr>
      </w:pPr>
      <w:r>
        <w:rPr>
          <w:lang w:val="it-IT"/>
        </w:rPr>
        <w:t>Blatov, V.A.</w:t>
      </w:r>
      <w:r>
        <w:rPr>
          <w:lang w:val="en-US"/>
        </w:rPr>
        <w:t xml:space="preserve"> (2004). </w:t>
      </w:r>
      <w:r w:rsidRPr="00C57222">
        <w:rPr>
          <w:i/>
          <w:lang w:val="en-US"/>
        </w:rPr>
        <w:t xml:space="preserve">Voronoi-Dirichlet </w:t>
      </w:r>
      <w:proofErr w:type="spellStart"/>
      <w:r w:rsidRPr="00C57222">
        <w:rPr>
          <w:i/>
          <w:lang w:val="en-US"/>
        </w:rPr>
        <w:t>polyhedra</w:t>
      </w:r>
      <w:proofErr w:type="spellEnd"/>
      <w:r w:rsidRPr="00C57222">
        <w:rPr>
          <w:i/>
          <w:lang w:val="en-US"/>
        </w:rPr>
        <w:t xml:space="preserve"> in crystal chemistry: theory and applications. </w:t>
      </w:r>
      <w:proofErr w:type="spellStart"/>
      <w:r w:rsidRPr="00C57222">
        <w:rPr>
          <w:i/>
          <w:lang w:val="en-US"/>
        </w:rPr>
        <w:t>Cryst</w:t>
      </w:r>
      <w:proofErr w:type="spellEnd"/>
      <w:r w:rsidRPr="00C57222">
        <w:rPr>
          <w:i/>
          <w:lang w:val="en-US"/>
        </w:rPr>
        <w:t>. Rev.</w:t>
      </w:r>
      <w:r w:rsidRPr="004B5916">
        <w:rPr>
          <w:lang w:val="en-US"/>
        </w:rPr>
        <w:t xml:space="preserve"> </w:t>
      </w:r>
      <w:r w:rsidRPr="00C57222">
        <w:rPr>
          <w:b/>
          <w:lang w:val="en-US"/>
        </w:rPr>
        <w:t>10</w:t>
      </w:r>
      <w:r w:rsidRPr="004B5916">
        <w:rPr>
          <w:lang w:val="en-US"/>
        </w:rPr>
        <w:t>, 249-318</w:t>
      </w:r>
      <w:r>
        <w:rPr>
          <w:lang w:val="en-US"/>
        </w:rPr>
        <w:t>.</w:t>
      </w:r>
    </w:p>
    <w:p w14:paraId="4691348B" w14:textId="77777777" w:rsidR="002A613D" w:rsidRPr="00712AA1" w:rsidRDefault="002A613D" w:rsidP="002A613D">
      <w:pPr>
        <w:rPr>
          <w:lang w:val="en-US"/>
        </w:rPr>
      </w:pPr>
      <w:proofErr w:type="spellStart"/>
      <w:r w:rsidRPr="00712AA1">
        <w:rPr>
          <w:lang w:val="en-US"/>
        </w:rPr>
        <w:t>Blatov</w:t>
      </w:r>
      <w:proofErr w:type="spellEnd"/>
      <w:r>
        <w:rPr>
          <w:lang w:val="en-US"/>
        </w:rPr>
        <w:t>,</w:t>
      </w:r>
      <w:r w:rsidRPr="00712AA1">
        <w:rPr>
          <w:lang w:val="en-US"/>
        </w:rPr>
        <w:t xml:space="preserve"> V. A.</w:t>
      </w:r>
      <w:r>
        <w:rPr>
          <w:lang w:val="en-US"/>
        </w:rPr>
        <w:t xml:space="preserve"> (2007).</w:t>
      </w:r>
      <w:r w:rsidRPr="00712AA1">
        <w:rPr>
          <w:lang w:val="en-US"/>
        </w:rPr>
        <w:t xml:space="preserve"> </w:t>
      </w:r>
      <w:r w:rsidRPr="002A613D">
        <w:rPr>
          <w:i/>
          <w:lang w:val="en-US"/>
        </w:rPr>
        <w:t>Topological relations between three-dimensional periodic nets. I. Uninodal nets</w:t>
      </w:r>
      <w:r>
        <w:rPr>
          <w:i/>
          <w:lang w:val="en-US"/>
        </w:rPr>
        <w:t>.</w:t>
      </w:r>
      <w:r w:rsidRPr="002A613D">
        <w:rPr>
          <w:i/>
          <w:lang w:val="en-US"/>
        </w:rPr>
        <w:t xml:space="preserve"> </w:t>
      </w:r>
      <w:r w:rsidRPr="00712AA1">
        <w:rPr>
          <w:i/>
          <w:lang w:val="en-US"/>
        </w:rPr>
        <w:t xml:space="preserve">Acta </w:t>
      </w:r>
      <w:proofErr w:type="spellStart"/>
      <w:r w:rsidRPr="00712AA1">
        <w:rPr>
          <w:i/>
          <w:lang w:val="en-US"/>
        </w:rPr>
        <w:t>Cryst</w:t>
      </w:r>
      <w:proofErr w:type="spellEnd"/>
      <w:r w:rsidRPr="00712AA1">
        <w:rPr>
          <w:i/>
          <w:lang w:val="en-US"/>
        </w:rPr>
        <w:t xml:space="preserve">. </w:t>
      </w:r>
      <w:r w:rsidRPr="002A613D">
        <w:rPr>
          <w:b/>
          <w:lang w:val="en-US"/>
        </w:rPr>
        <w:t>A</w:t>
      </w:r>
      <w:r w:rsidRPr="002A613D">
        <w:rPr>
          <w:b/>
          <w:bCs/>
          <w:lang w:val="en-US"/>
        </w:rPr>
        <w:t>63</w:t>
      </w:r>
      <w:r w:rsidRPr="00712AA1">
        <w:rPr>
          <w:lang w:val="en-US"/>
        </w:rPr>
        <w:t>, 329–343.</w:t>
      </w:r>
    </w:p>
    <w:p w14:paraId="4B99969B" w14:textId="77777777" w:rsidR="002A613D" w:rsidRPr="00712AA1" w:rsidRDefault="002A613D" w:rsidP="002A613D">
      <w:pPr>
        <w:rPr>
          <w:lang w:val="it-IT"/>
        </w:rPr>
      </w:pPr>
      <w:r w:rsidRPr="00712AA1">
        <w:rPr>
          <w:lang w:val="it-IT"/>
        </w:rPr>
        <w:t>Blatov</w:t>
      </w:r>
      <w:r>
        <w:rPr>
          <w:lang w:val="it-IT"/>
        </w:rPr>
        <w:t>,</w:t>
      </w:r>
      <w:r w:rsidRPr="00712AA1">
        <w:rPr>
          <w:lang w:val="it-IT"/>
        </w:rPr>
        <w:t xml:space="preserve"> V. A., Delgado-Friedrichs, O., O’Keeffe</w:t>
      </w:r>
      <w:r>
        <w:rPr>
          <w:lang w:val="it-IT"/>
        </w:rPr>
        <w:t>,</w:t>
      </w:r>
      <w:r w:rsidRPr="00712AA1">
        <w:rPr>
          <w:lang w:val="it-IT"/>
        </w:rPr>
        <w:t xml:space="preserve"> M.</w:t>
      </w:r>
      <w:r>
        <w:rPr>
          <w:lang w:val="it-IT"/>
        </w:rPr>
        <w:t xml:space="preserve"> &amp;</w:t>
      </w:r>
      <w:r w:rsidRPr="00712AA1">
        <w:rPr>
          <w:lang w:val="it-IT"/>
        </w:rPr>
        <w:t xml:space="preserve"> Proserpio</w:t>
      </w:r>
      <w:r>
        <w:rPr>
          <w:lang w:val="it-IT"/>
        </w:rPr>
        <w:t>,</w:t>
      </w:r>
      <w:r w:rsidRPr="00712AA1">
        <w:rPr>
          <w:lang w:val="it-IT"/>
        </w:rPr>
        <w:t xml:space="preserve"> D. M.  </w:t>
      </w:r>
      <w:r>
        <w:rPr>
          <w:lang w:val="it-IT"/>
        </w:rPr>
        <w:t>(</w:t>
      </w:r>
      <w:r w:rsidRPr="00712AA1">
        <w:rPr>
          <w:lang w:val="it-IT"/>
        </w:rPr>
        <w:t>2007</w:t>
      </w:r>
      <w:r>
        <w:rPr>
          <w:lang w:val="it-IT"/>
        </w:rPr>
        <w:t xml:space="preserve">). </w:t>
      </w:r>
      <w:r w:rsidRPr="002A613D">
        <w:rPr>
          <w:i/>
          <w:lang w:val="en-US"/>
        </w:rPr>
        <w:t>Three-periodic nets and tilings: natural tilings for nets</w:t>
      </w:r>
      <w:r w:rsidRPr="002A613D">
        <w:rPr>
          <w:i/>
          <w:lang w:val="it-IT"/>
        </w:rPr>
        <w:t>. Acta Cryst</w:t>
      </w:r>
      <w:r w:rsidRPr="00712AA1">
        <w:rPr>
          <w:lang w:val="it-IT"/>
        </w:rPr>
        <w:t xml:space="preserve">. </w:t>
      </w:r>
      <w:r w:rsidRPr="002A613D">
        <w:rPr>
          <w:b/>
          <w:lang w:val="it-IT"/>
        </w:rPr>
        <w:t>A63</w:t>
      </w:r>
      <w:r w:rsidRPr="00712AA1">
        <w:rPr>
          <w:lang w:val="it-IT"/>
        </w:rPr>
        <w:t>, 418-425</w:t>
      </w:r>
      <w:r>
        <w:rPr>
          <w:lang w:val="it-IT"/>
        </w:rPr>
        <w:t>.</w:t>
      </w:r>
    </w:p>
    <w:p w14:paraId="5E33978A" w14:textId="77777777" w:rsidR="00C57222" w:rsidRPr="00712AA1" w:rsidRDefault="00C57222" w:rsidP="002A613D">
      <w:pPr>
        <w:rPr>
          <w:lang w:val="it-IT"/>
        </w:rPr>
      </w:pPr>
      <w:r>
        <w:rPr>
          <w:lang w:val="it-IT"/>
        </w:rPr>
        <w:t>Blatov, V.A., O’Keeffe, M. &amp;</w:t>
      </w:r>
      <w:r w:rsidRPr="00712AA1">
        <w:rPr>
          <w:lang w:val="it-IT"/>
        </w:rPr>
        <w:t xml:space="preserve"> Proserpio</w:t>
      </w:r>
      <w:r>
        <w:rPr>
          <w:lang w:val="it-IT"/>
        </w:rPr>
        <w:t>,</w:t>
      </w:r>
      <w:r w:rsidRPr="00712AA1">
        <w:rPr>
          <w:lang w:val="it-IT"/>
        </w:rPr>
        <w:t xml:space="preserve"> D. M.</w:t>
      </w:r>
      <w:r w:rsidR="002A613D" w:rsidRPr="002A613D">
        <w:rPr>
          <w:lang w:val="en-US"/>
        </w:rPr>
        <w:t xml:space="preserve"> </w:t>
      </w:r>
      <w:r w:rsidR="002A613D">
        <w:rPr>
          <w:lang w:val="it-IT"/>
        </w:rPr>
        <w:t xml:space="preserve">(2010). </w:t>
      </w:r>
      <w:r w:rsidR="002A613D" w:rsidRPr="002A613D">
        <w:rPr>
          <w:i/>
          <w:lang w:val="it-IT"/>
        </w:rPr>
        <w:t>Vertex-, face-, point-, Schläfli-, and Delaney-symbols in ne</w:t>
      </w:r>
      <w:r w:rsidR="004555EB">
        <w:rPr>
          <w:i/>
          <w:lang w:val="it-IT"/>
        </w:rPr>
        <w:t>ts, polyhedra and tilings: rec</w:t>
      </w:r>
      <w:r w:rsidR="002A613D" w:rsidRPr="002A613D">
        <w:rPr>
          <w:i/>
          <w:lang w:val="it-IT"/>
        </w:rPr>
        <w:t>ommended terminology</w:t>
      </w:r>
      <w:r w:rsidR="002A613D">
        <w:rPr>
          <w:lang w:val="it-IT"/>
        </w:rPr>
        <w:t>.</w:t>
      </w:r>
      <w:r w:rsidRPr="00712AA1">
        <w:rPr>
          <w:lang w:val="it-IT"/>
        </w:rPr>
        <w:t xml:space="preserve"> </w:t>
      </w:r>
      <w:r w:rsidRPr="00712AA1">
        <w:rPr>
          <w:i/>
          <w:lang w:val="it-IT"/>
        </w:rPr>
        <w:t>CrystEngComm</w:t>
      </w:r>
      <w:r w:rsidRPr="00712AA1">
        <w:rPr>
          <w:lang w:val="it-IT"/>
        </w:rPr>
        <w:t xml:space="preserve">, </w:t>
      </w:r>
      <w:r w:rsidRPr="002A613D">
        <w:rPr>
          <w:b/>
          <w:lang w:val="it-IT"/>
        </w:rPr>
        <w:t>12</w:t>
      </w:r>
      <w:r w:rsidRPr="00712AA1">
        <w:rPr>
          <w:lang w:val="it-IT"/>
        </w:rPr>
        <w:t>, 44-48.</w:t>
      </w:r>
    </w:p>
    <w:p w14:paraId="6D102946" w14:textId="7E821292" w:rsidR="00E230D9" w:rsidRDefault="00E230D9" w:rsidP="00C57222">
      <w:pPr>
        <w:rPr>
          <w:lang w:val="en-US"/>
        </w:rPr>
      </w:pPr>
      <w:r w:rsidRPr="00FC1B75">
        <w:rPr>
          <w:lang w:val="it-IT"/>
        </w:rPr>
        <w:t xml:space="preserve">Blatov, V. A., &amp; Proserpio, D. M.  (2009). </w:t>
      </w:r>
      <w:r w:rsidRPr="00FC1B75">
        <w:rPr>
          <w:i/>
          <w:lang w:val="en-US"/>
        </w:rPr>
        <w:t xml:space="preserve">Topological relations between three-dimensional periodic nets. I. Binodal nets. Acta </w:t>
      </w:r>
      <w:proofErr w:type="spellStart"/>
      <w:r w:rsidRPr="00FC1B75">
        <w:rPr>
          <w:i/>
          <w:lang w:val="en-US"/>
        </w:rPr>
        <w:t>Cryst</w:t>
      </w:r>
      <w:proofErr w:type="spellEnd"/>
      <w:r w:rsidRPr="00FC1B75">
        <w:rPr>
          <w:i/>
          <w:lang w:val="en-US"/>
        </w:rPr>
        <w:t xml:space="preserve">. </w:t>
      </w:r>
      <w:r w:rsidRPr="00FC1B75">
        <w:rPr>
          <w:b/>
          <w:lang w:val="en-US"/>
        </w:rPr>
        <w:t>A</w:t>
      </w:r>
      <w:r w:rsidRPr="00FC1B75">
        <w:rPr>
          <w:b/>
          <w:bCs/>
          <w:lang w:val="en-US"/>
        </w:rPr>
        <w:t>65</w:t>
      </w:r>
      <w:r w:rsidRPr="00FC1B75">
        <w:rPr>
          <w:lang w:val="en-US"/>
        </w:rPr>
        <w:t>, 202-212.</w:t>
      </w:r>
    </w:p>
    <w:p w14:paraId="7C498429" w14:textId="00165B6D" w:rsidR="00712AA1" w:rsidRPr="00712AA1" w:rsidRDefault="002A613D" w:rsidP="00C57222">
      <w:pPr>
        <w:rPr>
          <w:lang w:val="en-US"/>
        </w:rPr>
      </w:pPr>
      <w:proofErr w:type="spellStart"/>
      <w:r>
        <w:rPr>
          <w:lang w:val="en-US"/>
        </w:rPr>
        <w:t>Blatov</w:t>
      </w:r>
      <w:proofErr w:type="spellEnd"/>
      <w:r w:rsidR="00FC1B75">
        <w:rPr>
          <w:lang w:val="en-US"/>
        </w:rPr>
        <w:t>,</w:t>
      </w:r>
      <w:r>
        <w:rPr>
          <w:lang w:val="en-US"/>
        </w:rPr>
        <w:t xml:space="preserve"> V.A., Shevchenko</w:t>
      </w:r>
      <w:r w:rsidR="00FC1B75">
        <w:rPr>
          <w:lang w:val="en-US"/>
        </w:rPr>
        <w:t>,</w:t>
      </w:r>
      <w:r>
        <w:rPr>
          <w:lang w:val="en-US"/>
        </w:rPr>
        <w:t xml:space="preserve"> A.P. &amp;</w:t>
      </w:r>
      <w:r w:rsidR="00712AA1" w:rsidRPr="00712AA1">
        <w:rPr>
          <w:lang w:val="en-US"/>
        </w:rPr>
        <w:t xml:space="preserve"> </w:t>
      </w:r>
      <w:proofErr w:type="spellStart"/>
      <w:r w:rsidR="00712AA1" w:rsidRPr="00712AA1">
        <w:rPr>
          <w:lang w:val="en-US"/>
        </w:rPr>
        <w:t>Proserpio</w:t>
      </w:r>
      <w:proofErr w:type="spellEnd"/>
      <w:r w:rsidR="00FC1B75">
        <w:rPr>
          <w:lang w:val="en-US"/>
        </w:rPr>
        <w:t>,</w:t>
      </w:r>
      <w:r w:rsidR="00712AA1" w:rsidRPr="00712AA1">
        <w:rPr>
          <w:lang w:val="en-US"/>
        </w:rPr>
        <w:t xml:space="preserve"> D.M.</w:t>
      </w:r>
      <w:r>
        <w:rPr>
          <w:lang w:val="en-US"/>
        </w:rPr>
        <w:t xml:space="preserve"> (2014).</w:t>
      </w:r>
      <w:r w:rsidR="00712AA1" w:rsidRPr="00712AA1">
        <w:rPr>
          <w:lang w:val="en-US"/>
        </w:rPr>
        <w:t xml:space="preserve"> </w:t>
      </w:r>
      <w:r w:rsidRPr="002A613D">
        <w:rPr>
          <w:i/>
          <w:lang w:val="en-US"/>
        </w:rPr>
        <w:t xml:space="preserve">Applied topological analysis of </w:t>
      </w:r>
      <w:r w:rsidR="004555EB">
        <w:rPr>
          <w:i/>
          <w:lang w:val="en-US"/>
        </w:rPr>
        <w:t>crystal structures with the pro</w:t>
      </w:r>
      <w:r w:rsidRPr="002A613D">
        <w:rPr>
          <w:i/>
          <w:lang w:val="en-US"/>
        </w:rPr>
        <w:t>gram package ToposPro</w:t>
      </w:r>
      <w:r>
        <w:rPr>
          <w:i/>
          <w:lang w:val="en-US"/>
        </w:rPr>
        <w:t>.</w:t>
      </w:r>
      <w:r w:rsidRPr="002A613D">
        <w:rPr>
          <w:i/>
          <w:lang w:val="en-US"/>
        </w:rPr>
        <w:t xml:space="preserve"> </w:t>
      </w:r>
      <w:proofErr w:type="spellStart"/>
      <w:r w:rsidR="00712AA1" w:rsidRPr="00712AA1">
        <w:rPr>
          <w:i/>
          <w:lang w:val="en-US"/>
        </w:rPr>
        <w:t>Cryst</w:t>
      </w:r>
      <w:proofErr w:type="spellEnd"/>
      <w:r w:rsidR="00712AA1" w:rsidRPr="00712AA1">
        <w:rPr>
          <w:i/>
          <w:lang w:val="en-US"/>
        </w:rPr>
        <w:t>. Growth Des.</w:t>
      </w:r>
      <w:r w:rsidR="00712AA1" w:rsidRPr="00712AA1">
        <w:rPr>
          <w:lang w:val="en-US"/>
        </w:rPr>
        <w:t xml:space="preserve"> </w:t>
      </w:r>
      <w:r w:rsidR="00712AA1" w:rsidRPr="002A613D">
        <w:rPr>
          <w:b/>
          <w:lang w:val="en-US"/>
        </w:rPr>
        <w:t>14</w:t>
      </w:r>
      <w:r w:rsidR="00712AA1" w:rsidRPr="00712AA1">
        <w:rPr>
          <w:lang w:val="en-US"/>
        </w:rPr>
        <w:t>, 3576-3586.</w:t>
      </w:r>
    </w:p>
    <w:p w14:paraId="2E9EE32C" w14:textId="3C018F60" w:rsidR="00851838" w:rsidRDefault="00FC1B75" w:rsidP="00851838">
      <w:pPr>
        <w:rPr>
          <w:lang w:val="it-IT"/>
        </w:rPr>
      </w:pPr>
      <w:bookmarkStart w:id="436" w:name="_Ref247454769"/>
      <w:r>
        <w:rPr>
          <w:lang w:val="it-IT"/>
        </w:rPr>
        <w:t>Bonneau, C.,</w:t>
      </w:r>
      <w:r w:rsidR="00851838" w:rsidRPr="00FC1B75">
        <w:rPr>
          <w:lang w:val="it-IT"/>
        </w:rPr>
        <w:t xml:space="preserve"> O’Keeffe, M.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Proserpio, D. M.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Blatov, V. A.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Batten, S. R.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Bourne, S. A.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Lah, M. S.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Eon, J.-G.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Hyde, S. T.</w:t>
      </w:r>
      <w:r>
        <w:rPr>
          <w:lang w:val="it-IT"/>
        </w:rPr>
        <w:t>,</w:t>
      </w:r>
      <w:r w:rsidR="00851838" w:rsidRPr="00FC1B75">
        <w:rPr>
          <w:lang w:val="it-IT"/>
        </w:rPr>
        <w:t xml:space="preserve"> Wiggin, S. B. </w:t>
      </w:r>
      <w:r w:rsidR="00851838" w:rsidRPr="00FC1B75">
        <w:rPr>
          <w:lang w:val="en-US"/>
        </w:rPr>
        <w:t>&amp;</w:t>
      </w:r>
      <w:r w:rsidR="00851838" w:rsidRPr="00FC1B75">
        <w:rPr>
          <w:lang w:val="it-IT"/>
        </w:rPr>
        <w:t xml:space="preserve"> Öhrström, L. (2018) </w:t>
      </w:r>
      <w:r w:rsidR="00851838" w:rsidRPr="00FC1B75">
        <w:rPr>
          <w:i/>
          <w:lang w:val="it-IT"/>
        </w:rPr>
        <w:t>Deconstruction of Crystalline Networks into Underlying Nets: Relevance for Terminology Guidelines and Crystallographic Databases. Cryst. Growth Des.</w:t>
      </w:r>
      <w:r w:rsidR="00851838" w:rsidRPr="00FC1B75">
        <w:rPr>
          <w:lang w:val="it-IT"/>
        </w:rPr>
        <w:t xml:space="preserve">, </w:t>
      </w:r>
      <w:r w:rsidR="00851838" w:rsidRPr="00FC1B75">
        <w:rPr>
          <w:b/>
          <w:lang w:val="it-IT"/>
        </w:rPr>
        <w:t>18</w:t>
      </w:r>
      <w:r w:rsidR="00851838" w:rsidRPr="00FC1B75">
        <w:rPr>
          <w:lang w:val="it-IT"/>
        </w:rPr>
        <w:t>, 3411–3418</w:t>
      </w:r>
    </w:p>
    <w:p w14:paraId="2B6022D7" w14:textId="207DDC9D" w:rsidR="00712AA1" w:rsidRPr="00712AA1" w:rsidRDefault="00712AA1" w:rsidP="00712AA1">
      <w:pPr>
        <w:rPr>
          <w:lang w:val="en-US"/>
        </w:rPr>
      </w:pPr>
      <w:r>
        <w:rPr>
          <w:lang w:val="it-IT"/>
        </w:rPr>
        <w:t>Delgado-Friedrichs, O. &amp;</w:t>
      </w:r>
      <w:r w:rsidRPr="00712AA1">
        <w:rPr>
          <w:lang w:val="it-IT"/>
        </w:rPr>
        <w:t xml:space="preserve"> O’Keeffe</w:t>
      </w:r>
      <w:r>
        <w:rPr>
          <w:lang w:val="it-IT"/>
        </w:rPr>
        <w:t>,</w:t>
      </w:r>
      <w:r w:rsidRPr="00712AA1">
        <w:rPr>
          <w:lang w:val="it-IT"/>
        </w:rPr>
        <w:t xml:space="preserve"> M.</w:t>
      </w:r>
      <w:r w:rsidR="002A613D">
        <w:rPr>
          <w:lang w:val="it-IT"/>
        </w:rPr>
        <w:t xml:space="preserve"> (2003).</w:t>
      </w:r>
      <w:r w:rsidRPr="00712AA1">
        <w:rPr>
          <w:lang w:val="it-IT"/>
        </w:rPr>
        <w:t xml:space="preserve"> </w:t>
      </w:r>
      <w:r w:rsidR="002A613D" w:rsidRPr="002A613D">
        <w:rPr>
          <w:i/>
          <w:iCs/>
          <w:lang w:val="it-IT"/>
        </w:rPr>
        <w:t xml:space="preserve">Identification of and symmetry computation for crystal nets. </w:t>
      </w:r>
      <w:r w:rsidRPr="00712AA1">
        <w:rPr>
          <w:i/>
          <w:iCs/>
          <w:lang w:val="it-IT"/>
        </w:rPr>
        <w:t>Acta Cryst.</w:t>
      </w:r>
      <w:r w:rsidRPr="00712AA1">
        <w:rPr>
          <w:lang w:val="it-IT"/>
        </w:rPr>
        <w:t xml:space="preserve"> </w:t>
      </w:r>
      <w:r w:rsidRPr="002A613D">
        <w:rPr>
          <w:b/>
          <w:bCs/>
          <w:lang w:val="en-US"/>
        </w:rPr>
        <w:t>A59</w:t>
      </w:r>
      <w:r w:rsidRPr="00712AA1">
        <w:rPr>
          <w:lang w:val="en-US"/>
        </w:rPr>
        <w:t>, 351-360.</w:t>
      </w:r>
      <w:bookmarkEnd w:id="436"/>
    </w:p>
    <w:p w14:paraId="22255505" w14:textId="2DE35882" w:rsidR="00712AA1" w:rsidRDefault="002A613D" w:rsidP="00712AA1">
      <w:pPr>
        <w:rPr>
          <w:lang w:val="en-US"/>
        </w:rPr>
      </w:pPr>
      <w:bookmarkStart w:id="437" w:name="_Ref245478282"/>
      <w:r>
        <w:rPr>
          <w:lang w:val="en-US"/>
        </w:rPr>
        <w:t>Delgado-Friedrichs, O. &amp;</w:t>
      </w:r>
      <w:r w:rsidR="00712AA1" w:rsidRPr="00712AA1">
        <w:rPr>
          <w:lang w:val="en-US"/>
        </w:rPr>
        <w:t xml:space="preserve"> O’Keeff</w:t>
      </w:r>
      <w:r>
        <w:rPr>
          <w:lang w:val="en-US"/>
        </w:rPr>
        <w:t>e,</w:t>
      </w:r>
      <w:r w:rsidR="00712AA1" w:rsidRPr="00712AA1">
        <w:rPr>
          <w:lang w:val="en-US"/>
        </w:rPr>
        <w:t xml:space="preserve"> M.</w:t>
      </w:r>
      <w:r>
        <w:rPr>
          <w:lang w:val="en-US"/>
        </w:rPr>
        <w:t xml:space="preserve"> (2005).</w:t>
      </w:r>
      <w:r w:rsidR="00712AA1" w:rsidRPr="00712AA1">
        <w:rPr>
          <w:lang w:val="en-US"/>
        </w:rPr>
        <w:t xml:space="preserve"> </w:t>
      </w:r>
      <w:r w:rsidRPr="002A613D">
        <w:rPr>
          <w:i/>
          <w:lang w:val="en-US"/>
        </w:rPr>
        <w:t>Crystal nets as graphs: terminology and definitions.</w:t>
      </w:r>
      <w:r>
        <w:rPr>
          <w:i/>
          <w:lang w:val="en-US"/>
        </w:rPr>
        <w:t xml:space="preserve"> </w:t>
      </w:r>
      <w:r w:rsidR="00712AA1" w:rsidRPr="00712AA1">
        <w:rPr>
          <w:i/>
          <w:lang w:val="en-US"/>
        </w:rPr>
        <w:t>J. Solid State Chem</w:t>
      </w:r>
      <w:r w:rsidR="00712AA1" w:rsidRPr="00712AA1">
        <w:rPr>
          <w:lang w:val="en-US"/>
        </w:rPr>
        <w:t xml:space="preserve">. </w:t>
      </w:r>
      <w:r w:rsidR="00712AA1" w:rsidRPr="002A613D">
        <w:rPr>
          <w:b/>
          <w:lang w:val="en-US"/>
        </w:rPr>
        <w:t>178</w:t>
      </w:r>
      <w:r w:rsidR="00712AA1" w:rsidRPr="00712AA1">
        <w:rPr>
          <w:lang w:val="en-US"/>
        </w:rPr>
        <w:t>, 2480-2485.</w:t>
      </w:r>
      <w:bookmarkEnd w:id="437"/>
    </w:p>
    <w:p w14:paraId="05C74CB2" w14:textId="2EB40AD9" w:rsidR="0046073F" w:rsidRPr="00712AA1" w:rsidRDefault="0046073F" w:rsidP="00712AA1">
      <w:pPr>
        <w:rPr>
          <w:lang w:val="en-US"/>
        </w:rPr>
      </w:pPr>
      <w:r w:rsidRPr="00FC1B75">
        <w:rPr>
          <w:lang w:val="en-US"/>
        </w:rPr>
        <w:t xml:space="preserve">Delgado-Friedrichs, O., Foster, M. D., O'Keeffe, M., </w:t>
      </w:r>
      <w:proofErr w:type="spellStart"/>
      <w:r w:rsidRPr="00FC1B75">
        <w:rPr>
          <w:lang w:val="en-US"/>
        </w:rPr>
        <w:t>Proserpio</w:t>
      </w:r>
      <w:proofErr w:type="spellEnd"/>
      <w:r w:rsidRPr="00FC1B75">
        <w:rPr>
          <w:lang w:val="en-US"/>
        </w:rPr>
        <w:t xml:space="preserve">, D. M., Treacy, M. M. J. &amp; </w:t>
      </w:r>
      <w:proofErr w:type="spellStart"/>
      <w:r w:rsidRPr="00FC1B75">
        <w:rPr>
          <w:lang w:val="en-US"/>
        </w:rPr>
        <w:t>Yaghi</w:t>
      </w:r>
      <w:proofErr w:type="spellEnd"/>
      <w:r w:rsidRPr="00FC1B75">
        <w:rPr>
          <w:lang w:val="en-US"/>
        </w:rPr>
        <w:t xml:space="preserve">, O. M. (2005). </w:t>
      </w:r>
      <w:r w:rsidRPr="00FC1B75">
        <w:rPr>
          <w:i/>
          <w:lang w:val="en-US"/>
        </w:rPr>
        <w:t xml:space="preserve">What do we know about </w:t>
      </w:r>
      <w:proofErr w:type="gramStart"/>
      <w:r w:rsidRPr="00FC1B75">
        <w:rPr>
          <w:i/>
          <w:lang w:val="en-US"/>
        </w:rPr>
        <w:t>nets.</w:t>
      </w:r>
      <w:proofErr w:type="gramEnd"/>
      <w:r w:rsidRPr="00FC1B75">
        <w:rPr>
          <w:i/>
          <w:lang w:val="en-US"/>
        </w:rPr>
        <w:t xml:space="preserve"> J. Solid State Chem</w:t>
      </w:r>
      <w:r w:rsidRPr="00FC1B75">
        <w:rPr>
          <w:lang w:val="en-US"/>
        </w:rPr>
        <w:t xml:space="preserve">. </w:t>
      </w:r>
      <w:r w:rsidRPr="00FC1B75">
        <w:rPr>
          <w:b/>
          <w:lang w:val="en-US"/>
        </w:rPr>
        <w:t>178</w:t>
      </w:r>
      <w:r w:rsidRPr="00FC1B75">
        <w:rPr>
          <w:lang w:val="en-US"/>
        </w:rPr>
        <w:t>, 2533-2554.</w:t>
      </w:r>
    </w:p>
    <w:p w14:paraId="0D3B5C2A" w14:textId="77777777" w:rsidR="00712AA1" w:rsidRDefault="00712AA1" w:rsidP="00712AA1">
      <w:pPr>
        <w:rPr>
          <w:lang w:val="en-US"/>
        </w:rPr>
      </w:pPr>
      <w:r w:rsidRPr="00712AA1">
        <w:rPr>
          <w:lang w:val="en-US"/>
        </w:rPr>
        <w:t>O'Keeffe</w:t>
      </w:r>
      <w:r w:rsidR="002A613D">
        <w:rPr>
          <w:lang w:val="en-US"/>
        </w:rPr>
        <w:t>,</w:t>
      </w:r>
      <w:r w:rsidRPr="00712AA1">
        <w:rPr>
          <w:lang w:val="en-US"/>
        </w:rPr>
        <w:t xml:space="preserve"> </w:t>
      </w:r>
      <w:r w:rsidR="002A613D">
        <w:rPr>
          <w:lang w:val="en-US"/>
        </w:rPr>
        <w:t xml:space="preserve">M., </w:t>
      </w:r>
      <w:proofErr w:type="spellStart"/>
      <w:r w:rsidR="002A613D">
        <w:rPr>
          <w:lang w:val="en-US"/>
        </w:rPr>
        <w:t>Peskov</w:t>
      </w:r>
      <w:proofErr w:type="spellEnd"/>
      <w:r w:rsidR="002A613D">
        <w:rPr>
          <w:lang w:val="en-US"/>
        </w:rPr>
        <w:t>, M. A., Ramsden, S. J. &amp;</w:t>
      </w:r>
      <w:r w:rsidRPr="00712AA1">
        <w:rPr>
          <w:lang w:val="en-US"/>
        </w:rPr>
        <w:t xml:space="preserve"> </w:t>
      </w:r>
      <w:proofErr w:type="spellStart"/>
      <w:r w:rsidRPr="00712AA1">
        <w:rPr>
          <w:lang w:val="en-US"/>
        </w:rPr>
        <w:t>Yaghi</w:t>
      </w:r>
      <w:proofErr w:type="spellEnd"/>
      <w:r w:rsidR="002A613D">
        <w:rPr>
          <w:lang w:val="en-US"/>
        </w:rPr>
        <w:t>,</w:t>
      </w:r>
      <w:r w:rsidRPr="00712AA1">
        <w:rPr>
          <w:lang w:val="en-US"/>
        </w:rPr>
        <w:t xml:space="preserve"> O. M. </w:t>
      </w:r>
      <w:r w:rsidR="002A613D">
        <w:rPr>
          <w:lang w:val="en-US"/>
        </w:rPr>
        <w:t>(2008).</w:t>
      </w:r>
      <w:r w:rsidRPr="00712AA1">
        <w:rPr>
          <w:lang w:val="en-US"/>
        </w:rPr>
        <w:t xml:space="preserve"> </w:t>
      </w:r>
      <w:r w:rsidR="002A613D" w:rsidRPr="002A613D">
        <w:rPr>
          <w:i/>
          <w:lang w:val="en-US"/>
        </w:rPr>
        <w:t xml:space="preserve">The reticular chemistry structure resource (RCSR) database of, and symbols for, crystal nets. </w:t>
      </w:r>
      <w:r w:rsidRPr="00712AA1">
        <w:rPr>
          <w:i/>
          <w:lang w:val="en-US"/>
        </w:rPr>
        <w:t>Acc. Chem. Res.</w:t>
      </w:r>
      <w:r w:rsidRPr="00712AA1">
        <w:rPr>
          <w:lang w:val="en-US"/>
        </w:rPr>
        <w:t xml:space="preserve"> </w:t>
      </w:r>
      <w:r w:rsidRPr="002A613D">
        <w:rPr>
          <w:b/>
          <w:lang w:val="en-US"/>
        </w:rPr>
        <w:t>41</w:t>
      </w:r>
      <w:r w:rsidRPr="00712AA1">
        <w:rPr>
          <w:lang w:val="en-US"/>
        </w:rPr>
        <w:t>, 1782-1789.</w:t>
      </w:r>
    </w:p>
    <w:p w14:paraId="394B6557" w14:textId="77777777" w:rsidR="002A613D" w:rsidRPr="00712AA1" w:rsidRDefault="002A613D" w:rsidP="002A613D">
      <w:pPr>
        <w:rPr>
          <w:lang w:val="en-US"/>
        </w:rPr>
      </w:pPr>
      <w:r w:rsidRPr="00712AA1">
        <w:rPr>
          <w:lang w:val="en-US"/>
        </w:rPr>
        <w:t xml:space="preserve">Koch, E., Fischer, W. &amp; Sowa, H. (2006). </w:t>
      </w:r>
      <w:r w:rsidRPr="002A613D">
        <w:rPr>
          <w:i/>
          <w:lang w:val="en-US"/>
        </w:rPr>
        <w:t xml:space="preserve">Interpenetration of homogeneous sphere packings and of two-periodic layers of spheres. </w:t>
      </w:r>
      <w:r w:rsidRPr="00712AA1">
        <w:rPr>
          <w:i/>
          <w:lang w:val="en-US"/>
        </w:rPr>
        <w:t xml:space="preserve">Acta </w:t>
      </w:r>
      <w:proofErr w:type="spellStart"/>
      <w:r w:rsidRPr="00712AA1">
        <w:rPr>
          <w:i/>
          <w:lang w:val="en-US"/>
        </w:rPr>
        <w:t>Cryst</w:t>
      </w:r>
      <w:proofErr w:type="spellEnd"/>
      <w:r w:rsidRPr="00712AA1">
        <w:rPr>
          <w:i/>
          <w:lang w:val="en-US"/>
        </w:rPr>
        <w:t xml:space="preserve">. </w:t>
      </w:r>
      <w:r w:rsidRPr="00712AA1">
        <w:rPr>
          <w:b/>
          <w:lang w:val="en-US"/>
        </w:rPr>
        <w:t>A62</w:t>
      </w:r>
      <w:r w:rsidRPr="00712AA1">
        <w:rPr>
          <w:lang w:val="en-US"/>
        </w:rPr>
        <w:t>, 152-167.</w:t>
      </w:r>
    </w:p>
    <w:p w14:paraId="1C7B8948" w14:textId="77777777" w:rsidR="00C57222" w:rsidRPr="00712AA1" w:rsidRDefault="00C57222" w:rsidP="00712AA1">
      <w:pPr>
        <w:rPr>
          <w:lang w:val="en-US"/>
        </w:rPr>
      </w:pPr>
      <w:r w:rsidRPr="004B5916">
        <w:rPr>
          <w:lang w:val="en-US"/>
        </w:rPr>
        <w:t>Shevchenko</w:t>
      </w:r>
      <w:r>
        <w:rPr>
          <w:lang w:val="en-US"/>
        </w:rPr>
        <w:t>,</w:t>
      </w:r>
      <w:r w:rsidRPr="004B5916">
        <w:rPr>
          <w:lang w:val="en-US"/>
        </w:rPr>
        <w:t xml:space="preserve"> A.P.</w:t>
      </w:r>
      <w:r>
        <w:rPr>
          <w:lang w:val="en-US"/>
        </w:rPr>
        <w:t xml:space="preserve"> &amp; </w:t>
      </w:r>
      <w:proofErr w:type="spellStart"/>
      <w:r w:rsidRPr="004B5916">
        <w:rPr>
          <w:lang w:val="en-US"/>
        </w:rPr>
        <w:t>Blatov</w:t>
      </w:r>
      <w:proofErr w:type="spellEnd"/>
      <w:r>
        <w:rPr>
          <w:lang w:val="en-US"/>
        </w:rPr>
        <w:t>,</w:t>
      </w:r>
      <w:r w:rsidRPr="004B5916">
        <w:rPr>
          <w:lang w:val="en-US"/>
        </w:rPr>
        <w:t xml:space="preserve"> V.A.</w:t>
      </w:r>
      <w:r>
        <w:rPr>
          <w:lang w:val="en-US"/>
        </w:rPr>
        <w:t xml:space="preserve"> (2021). </w:t>
      </w:r>
      <w:r w:rsidRPr="00C57222">
        <w:rPr>
          <w:i/>
          <w:lang w:val="en-US"/>
        </w:rPr>
        <w:t>Simplify to understand: how to elucidate crystal structures? Struct. Chem.</w:t>
      </w:r>
      <w:r w:rsidRPr="009B2570">
        <w:rPr>
          <w:lang w:val="en-US"/>
        </w:rPr>
        <w:t xml:space="preserve"> </w:t>
      </w:r>
      <w:r w:rsidRPr="00C57222">
        <w:rPr>
          <w:b/>
          <w:lang w:val="en-US"/>
        </w:rPr>
        <w:t>32</w:t>
      </w:r>
      <w:r w:rsidRPr="009B2570">
        <w:rPr>
          <w:lang w:val="en-US"/>
        </w:rPr>
        <w:t>, 507-519</w:t>
      </w:r>
      <w:r>
        <w:rPr>
          <w:lang w:val="en-US"/>
        </w:rPr>
        <w:t>.</w:t>
      </w:r>
    </w:p>
    <w:p w14:paraId="4A4E5E5B" w14:textId="77777777" w:rsidR="00903EAC" w:rsidRPr="007E4EBB" w:rsidRDefault="00903EAC" w:rsidP="007E4EBB">
      <w:pPr>
        <w:rPr>
          <w:lang w:val="en-US"/>
        </w:rPr>
      </w:pPr>
    </w:p>
    <w:sectPr w:rsidR="00903EAC" w:rsidRPr="007E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Robert Hanson" w:date="2021-04-24T16:40:00Z" w:initials="RH">
    <w:p w14:paraId="161B82AA" w14:textId="0F65859C" w:rsidR="00A16740" w:rsidRDefault="00A16740" w:rsidP="00A16740">
      <w:pPr>
        <w:pStyle w:val="CommentText"/>
      </w:pPr>
      <w:r>
        <w:rPr>
          <w:rStyle w:val="CommentReference"/>
        </w:rPr>
        <w:annotationRef/>
      </w:r>
      <w:r>
        <w:t>among</w:t>
      </w:r>
    </w:p>
  </w:comment>
  <w:comment w:id="10" w:author="Robert Hanson" w:date="2021-04-24T16:43:00Z" w:initials="RH">
    <w:p w14:paraId="3E3DE072" w14:textId="66B425F7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Something is wrong with this sentence. "This" has no referent - this *what*? "becomes" meaning "is becoming"? As, "It is becoming more and more common to..."? And I don't know what the "standard crystallographic description" would be. </w:t>
      </w:r>
    </w:p>
  </w:comment>
  <w:comment w:id="23" w:author="Robert Hanson" w:date="2021-04-24T16:44:00Z" w:initials="RH">
    <w:p w14:paraId="28215697" w14:textId="79C4445B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have been -- </w:t>
      </w:r>
    </w:p>
  </w:comment>
  <w:comment w:id="25" w:author="Robert Hanson" w:date="2021-04-24T16:44:00Z" w:initials="RH">
    <w:p w14:paraId="797F41FA" w14:textId="77E72FCC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all of which are</w:t>
      </w:r>
    </w:p>
  </w:comment>
  <w:comment w:id="28" w:author="Robert Hanson" w:date="2021-04-24T16:45:00Z" w:initials="RH">
    <w:p w14:paraId="7B21AC34" w14:textId="0AD394F5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using</w:t>
      </w:r>
    </w:p>
  </w:comment>
  <w:comment w:id="30" w:author="Robert Hanson" w:date="2021-04-24T16:45:00Z" w:initials="RH">
    <w:p w14:paraId="72063E36" w14:textId="730DCDA1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Q: Redundant? What is a "nonrigorous" algorithm?</w:t>
      </w:r>
    </w:p>
  </w:comment>
  <w:comment w:id="37" w:author="Robert Hanson" w:date="2021-04-24T16:46:00Z" w:initials="RH">
    <w:p w14:paraId="73968CA6" w14:textId="48F909F0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which algorithms? </w:t>
      </w:r>
    </w:p>
  </w:comment>
  <w:comment w:id="33" w:author="Robert Hanson" w:date="2021-04-24T16:47:00Z" w:initials="RH">
    <w:p w14:paraId="19C6132A" w14:textId="0B2FACE2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Software implementing (some? all?) of these algorithms </w:t>
      </w:r>
    </w:p>
  </w:comment>
  <w:comment w:id="39" w:author="Robert Hanson" w:date="2021-04-24T16:48:00Z" w:initials="RH">
    <w:p w14:paraId="3F07FEBE" w14:textId="14C00CAC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has made </w:t>
      </w:r>
    </w:p>
  </w:comment>
  <w:comment w:id="48" w:author="Robert Hanson" w:date="2021-04-24T16:49:00Z" w:initials="RH">
    <w:p w14:paraId="26B2E9AB" w14:textId="38099B91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the development of</w:t>
      </w:r>
    </w:p>
  </w:comment>
  <w:comment w:id="50" w:author="Robert Hanson" w:date="2021-04-24T16:49:00Z" w:initials="RH">
    <w:p w14:paraId="63A1D055" w14:textId="51C0A6EB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no referent -- too generic</w:t>
      </w:r>
    </w:p>
  </w:comment>
  <w:comment w:id="51" w:author="Robert Hanson" w:date="2021-04-24T16:50:00Z" w:initials="RH">
    <w:p w14:paraId="66D06E32" w14:textId="7BA8BF74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This work has been facilitated by the development of an </w:t>
      </w:r>
    </w:p>
  </w:comment>
  <w:comment w:id="58" w:author="Robert Hanson" w:date="2021-04-24T16:51:00Z" w:initials="RH">
    <w:p w14:paraId="13C5BCF4" w14:textId="69489E64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of storing </w:t>
      </w:r>
    </w:p>
  </w:comment>
  <w:comment w:id="61" w:author="Robert Hanson" w:date="2021-04-24T16:51:00Z" w:initials="RH">
    <w:p w14:paraId="21F14456" w14:textId="0278028E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 xml:space="preserve"> decribing</w:t>
      </w:r>
    </w:p>
  </w:comment>
  <w:comment w:id="63" w:author="Robert Hanson" w:date="2021-04-24T16:52:00Z" w:initials="RH">
    <w:p w14:paraId="5106BB81" w14:textId="33434B62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[delete] unnecessary</w:t>
      </w:r>
    </w:p>
  </w:comment>
  <w:comment w:id="76" w:author="Robert Hanson" w:date="2021-04-24T16:54:00Z" w:initials="RH">
    <w:p w14:paraId="7CCE9D93" w14:textId="6AE7330D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something is wrong with this phrase. I don't get it at all.</w:t>
      </w:r>
    </w:p>
  </w:comment>
  <w:comment w:id="77" w:author="Robert Hanson" w:date="2021-04-24T16:55:00Z" w:initials="RH">
    <w:p w14:paraId="429E6099" w14:textId="0475A0DE" w:rsidR="00A12FEC" w:rsidRDefault="00A12FEC" w:rsidP="00A12FEC">
      <w:pPr>
        <w:pStyle w:val="CommentText"/>
      </w:pPr>
      <w:r>
        <w:rPr>
          <w:rStyle w:val="CommentReference"/>
        </w:rPr>
        <w:annotationRef/>
      </w:r>
      <w:r>
        <w:t>Really, is that true? I thought bonds could indicate translational components, allowing them to be effectively periodic.</w:t>
      </w:r>
    </w:p>
  </w:comment>
  <w:comment w:id="85" w:author="Robert Hanson" w:date="2021-04-24T17:03:00Z" w:initials="RH">
    <w:p w14:paraId="592D8E80" w14:textId="551BE88A" w:rsidR="00D06386" w:rsidRDefault="00D06386" w:rsidP="00D06386">
      <w:pPr>
        <w:pStyle w:val="CommentText"/>
      </w:pPr>
      <w:r>
        <w:rPr>
          <w:rStyle w:val="CommentReference"/>
        </w:rPr>
        <w:annotationRef/>
      </w:r>
      <w:r>
        <w:t xml:space="preserve">this is not a word I know. Should I? It is not in the Gold Book. This sentence is overly complex. </w:t>
      </w:r>
    </w:p>
  </w:comment>
  <w:comment w:id="86" w:author="Robert Hanson" w:date="2021-04-24T17:04:00Z" w:initials="RH">
    <w:p w14:paraId="2AB4E6D4" w14:textId="5BF17BC4" w:rsidR="00D06386" w:rsidRDefault="00D06386" w:rsidP="00D06386">
      <w:pPr>
        <w:pStyle w:val="CommentText"/>
      </w:pPr>
      <w:r>
        <w:rPr>
          <w:rStyle w:val="CommentReference"/>
        </w:rPr>
        <w:annotationRef/>
      </w:r>
      <w:r>
        <w:t>various issues with this long sentence.</w:t>
      </w:r>
    </w:p>
  </w:comment>
  <w:comment w:id="88" w:author="Robert Hanson" w:date="2021-04-24T17:06:00Z" w:initials="RH">
    <w:p w14:paraId="7EECD581" w14:textId="50679D63" w:rsidR="00D06386" w:rsidRDefault="00D06386" w:rsidP="00D06386">
      <w:pPr>
        <w:pStyle w:val="CommentText"/>
      </w:pPr>
      <w:r>
        <w:rPr>
          <w:rStyle w:val="CommentReference"/>
        </w:rPr>
        <w:annotationRef/>
      </w:r>
      <w:r>
        <w:t>really it is categories and objects. I think these words could be deleted.</w:t>
      </w:r>
    </w:p>
  </w:comment>
  <w:comment w:id="122" w:author="Robert Hanson" w:date="2021-04-24T17:14:00Z" w:initials="RH">
    <w:p w14:paraId="313B6BE1" w14:textId="6F1543D0" w:rsidR="00D06386" w:rsidRDefault="00D06386" w:rsidP="00D06386">
      <w:pPr>
        <w:pStyle w:val="CommentText"/>
      </w:pPr>
      <w:r>
        <w:rPr>
          <w:rStyle w:val="CommentReference"/>
        </w:rPr>
        <w:annotationRef/>
      </w:r>
      <w:r>
        <w:t>Q: What does that mean -- "coincides with initial structure"? When would a net not coincide with the initial structure? Is this saying that either all atoms are accounted for or not? It's not obvious to me what this means.</w:t>
      </w:r>
    </w:p>
  </w:comment>
  <w:comment w:id="166" w:author="Robert Hanson" w:date="2021-04-24T17:27:00Z" w:initials="RH">
    <w:p w14:paraId="0F18E9A7" w14:textId="21A65E89" w:rsidR="008007B1" w:rsidRDefault="008007B1" w:rsidP="008007B1">
      <w:pPr>
        <w:pStyle w:val="CommentText"/>
      </w:pPr>
      <w:r>
        <w:rPr>
          <w:rStyle w:val="CommentReference"/>
        </w:rPr>
        <w:annotationRef/>
      </w:r>
      <w:r>
        <w:t>Ambiguous. Does it correspond to building units only if it is properly simplified, or does it coincide with atoms also only if it is properly simplified?</w:t>
      </w:r>
    </w:p>
  </w:comment>
  <w:comment w:id="172" w:author="Robert Hanson" w:date="2021-04-24T17:29:00Z" w:initials="RH">
    <w:p w14:paraId="74E3EE39" w14:textId="25BD2D19" w:rsidR="008007B1" w:rsidRDefault="008007B1" w:rsidP="008007B1">
      <w:pPr>
        <w:pStyle w:val="CommentText"/>
      </w:pPr>
      <w:r>
        <w:rPr>
          <w:rStyle w:val="CommentReference"/>
        </w:rPr>
        <w:annotationRef/>
      </w:r>
      <w:r>
        <w:t>"Thus" here doesn't mean anything to me. Recasting....</w:t>
      </w:r>
    </w:p>
  </w:comment>
  <w:comment w:id="180" w:author="Robert Hanson" w:date="2021-04-24T17:29:00Z" w:initials="RH">
    <w:p w14:paraId="6CBF56E9" w14:textId="77777777" w:rsidR="008007B1" w:rsidRDefault="008007B1" w:rsidP="008007B1">
      <w:pPr>
        <w:pStyle w:val="CommentText"/>
      </w:pPr>
      <w:r>
        <w:rPr>
          <w:rStyle w:val="CommentReference"/>
        </w:rPr>
        <w:annotationRef/>
      </w:r>
      <w:r>
        <w:t>"Thus" here doesn't mean anything to me. Recasting....</w:t>
      </w:r>
    </w:p>
  </w:comment>
  <w:comment w:id="225" w:author="Robert Hanson" w:date="2021-04-24T17:34:00Z" w:initials="RH">
    <w:p w14:paraId="0C932ED1" w14:textId="3246E708" w:rsidR="008007B1" w:rsidRDefault="008007B1" w:rsidP="008007B1">
      <w:pPr>
        <w:pStyle w:val="CommentText"/>
      </w:pPr>
      <w:r>
        <w:rPr>
          <w:rStyle w:val="CommentReference"/>
        </w:rPr>
        <w:annotationRef/>
      </w:r>
      <w:r>
        <w:t>is present</w:t>
      </w:r>
    </w:p>
  </w:comment>
  <w:comment w:id="243" w:author="Robert Hanson" w:date="2021-04-24T17:48:00Z" w:initials="RH">
    <w:p w14:paraId="65668FF4" w14:textId="056BEDCA" w:rsidR="008007B1" w:rsidRDefault="008007B1" w:rsidP="008007B1">
      <w:pPr>
        <w:pStyle w:val="CommentText"/>
      </w:pPr>
      <w:r>
        <w:rPr>
          <w:rStyle w:val="CommentReference"/>
        </w:rPr>
        <w:annotationRef/>
      </w:r>
      <w:r>
        <w:t xml:space="preserve">I'm missing something. Why did we just switch out of TOPOL_REPRES and are not into TOPOL_LINK? Why isn't it TOPOL_REPRES_LINK? Is there some logic to this? </w:t>
      </w:r>
    </w:p>
  </w:comment>
  <w:comment w:id="370" w:author="Robert Hanson" w:date="2021-04-24T18:08:00Z" w:initials="RH">
    <w:p w14:paraId="36C748B2" w14:textId="71CE2FDF" w:rsidR="008007B1" w:rsidRDefault="008007B1" w:rsidP="008007B1">
      <w:pPr>
        <w:pStyle w:val="CommentText"/>
      </w:pPr>
      <w:r>
        <w:rPr>
          <w:rStyle w:val="CommentReference"/>
        </w:rPr>
        <w:annotationRef/>
      </w:r>
      <w:r>
        <w:t>I don't know what this means.</w:t>
      </w:r>
    </w:p>
  </w:comment>
  <w:comment w:id="429" w:author="владик" w:date="2021-04-04T19:05:00Z" w:initials="в">
    <w:p w14:paraId="30BF297C" w14:textId="77777777" w:rsidR="002A613D" w:rsidRPr="002A613D" w:rsidRDefault="002A613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Reference to Jmol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1B82AA" w15:done="0"/>
  <w15:commentEx w15:paraId="3E3DE072" w15:done="0"/>
  <w15:commentEx w15:paraId="28215697" w15:done="0"/>
  <w15:commentEx w15:paraId="797F41FA" w15:done="0"/>
  <w15:commentEx w15:paraId="7B21AC34" w15:done="0"/>
  <w15:commentEx w15:paraId="72063E36" w15:done="0"/>
  <w15:commentEx w15:paraId="73968CA6" w15:done="0"/>
  <w15:commentEx w15:paraId="19C6132A" w15:done="0"/>
  <w15:commentEx w15:paraId="3F07FEBE" w15:done="0"/>
  <w15:commentEx w15:paraId="26B2E9AB" w15:done="0"/>
  <w15:commentEx w15:paraId="63A1D055" w15:done="0"/>
  <w15:commentEx w15:paraId="66D06E32" w15:done="0"/>
  <w15:commentEx w15:paraId="13C5BCF4" w15:done="0"/>
  <w15:commentEx w15:paraId="21F14456" w15:done="0"/>
  <w15:commentEx w15:paraId="5106BB81" w15:done="0"/>
  <w15:commentEx w15:paraId="7CCE9D93" w15:done="0"/>
  <w15:commentEx w15:paraId="429E6099" w15:done="0"/>
  <w15:commentEx w15:paraId="592D8E80" w15:done="0"/>
  <w15:commentEx w15:paraId="2AB4E6D4" w15:done="0"/>
  <w15:commentEx w15:paraId="7EECD581" w15:done="0"/>
  <w15:commentEx w15:paraId="313B6BE1" w15:done="0"/>
  <w15:commentEx w15:paraId="0F18E9A7" w15:done="0"/>
  <w15:commentEx w15:paraId="74E3EE39" w15:done="0"/>
  <w15:commentEx w15:paraId="6CBF56E9" w15:done="0"/>
  <w15:commentEx w15:paraId="0C932ED1" w15:done="0"/>
  <w15:commentEx w15:paraId="65668FF4" w15:done="0"/>
  <w15:commentEx w15:paraId="36C748B2" w15:done="0"/>
  <w15:commentEx w15:paraId="30BF29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EC878" w16cex:dateUtc="2021-04-24T21:40:00Z"/>
  <w16cex:commentExtensible w16cex:durableId="242EC934" w16cex:dateUtc="2021-04-24T21:43:00Z"/>
  <w16cex:commentExtensible w16cex:durableId="242EC95F" w16cex:dateUtc="2021-04-24T21:44:00Z"/>
  <w16cex:commentExtensible w16cex:durableId="242EC97E" w16cex:dateUtc="2021-04-24T21:44:00Z"/>
  <w16cex:commentExtensible w16cex:durableId="242EC991" w16cex:dateUtc="2021-04-24T21:45:00Z"/>
  <w16cex:commentExtensible w16cex:durableId="242EC9B4" w16cex:dateUtc="2021-04-24T21:45:00Z"/>
  <w16cex:commentExtensible w16cex:durableId="242EC9E0" w16cex:dateUtc="2021-04-24T21:46:00Z"/>
  <w16cex:commentExtensible w16cex:durableId="242ECA31" w16cex:dateUtc="2021-04-24T21:47:00Z"/>
  <w16cex:commentExtensible w16cex:durableId="242ECA6A" w16cex:dateUtc="2021-04-24T21:48:00Z"/>
  <w16cex:commentExtensible w16cex:durableId="242ECA87" w16cex:dateUtc="2021-04-24T21:49:00Z"/>
  <w16cex:commentExtensible w16cex:durableId="242ECAAA" w16cex:dateUtc="2021-04-24T21:49:00Z"/>
  <w16cex:commentExtensible w16cex:durableId="242ECACD" w16cex:dateUtc="2021-04-24T21:50:00Z"/>
  <w16cex:commentExtensible w16cex:durableId="242ECAFC" w16cex:dateUtc="2021-04-24T21:51:00Z"/>
  <w16cex:commentExtensible w16cex:durableId="242ECB0C" w16cex:dateUtc="2021-04-24T21:51:00Z"/>
  <w16cex:commentExtensible w16cex:durableId="242ECB37" w16cex:dateUtc="2021-04-24T21:52:00Z"/>
  <w16cex:commentExtensible w16cex:durableId="242ECBC2" w16cex:dateUtc="2021-04-24T21:54:00Z"/>
  <w16cex:commentExtensible w16cex:durableId="242ECBFC" w16cex:dateUtc="2021-04-24T21:55:00Z"/>
  <w16cex:commentExtensible w16cex:durableId="242ECDC9" w16cex:dateUtc="2021-04-24T22:03:00Z"/>
  <w16cex:commentExtensible w16cex:durableId="242ECE27" w16cex:dateUtc="2021-04-24T22:04:00Z"/>
  <w16cex:commentExtensible w16cex:durableId="242ECE88" w16cex:dateUtc="2021-04-24T22:06:00Z"/>
  <w16cex:commentExtensible w16cex:durableId="242ED076" w16cex:dateUtc="2021-04-24T22:14:00Z"/>
  <w16cex:commentExtensible w16cex:durableId="242ED39B" w16cex:dateUtc="2021-04-24T22:27:00Z"/>
  <w16cex:commentExtensible w16cex:durableId="242ED417" w16cex:dateUtc="2021-04-24T22:29:00Z"/>
  <w16cex:commentExtensible w16cex:durableId="242EDFCC" w16cex:dateUtc="2021-04-24T22:29:00Z"/>
  <w16cex:commentExtensible w16cex:durableId="242ED514" w16cex:dateUtc="2021-04-24T22:34:00Z"/>
  <w16cex:commentExtensible w16cex:durableId="242ED857" w16cex:dateUtc="2021-04-24T22:48:00Z"/>
  <w16cex:commentExtensible w16cex:durableId="242EDD34" w16cex:dateUtc="2021-04-24T2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1B82AA" w16cid:durableId="242EC878"/>
  <w16cid:commentId w16cid:paraId="3E3DE072" w16cid:durableId="242EC934"/>
  <w16cid:commentId w16cid:paraId="28215697" w16cid:durableId="242EC95F"/>
  <w16cid:commentId w16cid:paraId="797F41FA" w16cid:durableId="242EC97E"/>
  <w16cid:commentId w16cid:paraId="7B21AC34" w16cid:durableId="242EC991"/>
  <w16cid:commentId w16cid:paraId="72063E36" w16cid:durableId="242EC9B4"/>
  <w16cid:commentId w16cid:paraId="73968CA6" w16cid:durableId="242EC9E0"/>
  <w16cid:commentId w16cid:paraId="19C6132A" w16cid:durableId="242ECA31"/>
  <w16cid:commentId w16cid:paraId="3F07FEBE" w16cid:durableId="242ECA6A"/>
  <w16cid:commentId w16cid:paraId="26B2E9AB" w16cid:durableId="242ECA87"/>
  <w16cid:commentId w16cid:paraId="63A1D055" w16cid:durableId="242ECAAA"/>
  <w16cid:commentId w16cid:paraId="66D06E32" w16cid:durableId="242ECACD"/>
  <w16cid:commentId w16cid:paraId="13C5BCF4" w16cid:durableId="242ECAFC"/>
  <w16cid:commentId w16cid:paraId="21F14456" w16cid:durableId="242ECB0C"/>
  <w16cid:commentId w16cid:paraId="5106BB81" w16cid:durableId="242ECB37"/>
  <w16cid:commentId w16cid:paraId="7CCE9D93" w16cid:durableId="242ECBC2"/>
  <w16cid:commentId w16cid:paraId="429E6099" w16cid:durableId="242ECBFC"/>
  <w16cid:commentId w16cid:paraId="592D8E80" w16cid:durableId="242ECDC9"/>
  <w16cid:commentId w16cid:paraId="2AB4E6D4" w16cid:durableId="242ECE27"/>
  <w16cid:commentId w16cid:paraId="7EECD581" w16cid:durableId="242ECE88"/>
  <w16cid:commentId w16cid:paraId="313B6BE1" w16cid:durableId="242ED076"/>
  <w16cid:commentId w16cid:paraId="0F18E9A7" w16cid:durableId="242ED39B"/>
  <w16cid:commentId w16cid:paraId="74E3EE39" w16cid:durableId="242ED417"/>
  <w16cid:commentId w16cid:paraId="6CBF56E9" w16cid:durableId="242EDFCC"/>
  <w16cid:commentId w16cid:paraId="0C932ED1" w16cid:durableId="242ED514"/>
  <w16cid:commentId w16cid:paraId="65668FF4" w16cid:durableId="242ED857"/>
  <w16cid:commentId w16cid:paraId="36C748B2" w16cid:durableId="242EDD34"/>
  <w16cid:commentId w16cid:paraId="30BF297C" w16cid:durableId="242EC7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FE6"/>
    <w:multiLevelType w:val="hybridMultilevel"/>
    <w:tmpl w:val="57F6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298">
      <w:numFmt w:val="bullet"/>
      <w:lvlText w:val="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958A5"/>
    <w:multiLevelType w:val="hybridMultilevel"/>
    <w:tmpl w:val="7F2413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3241"/>
    <w:multiLevelType w:val="hybridMultilevel"/>
    <w:tmpl w:val="380C7D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7475327"/>
    <w:multiLevelType w:val="hybridMultilevel"/>
    <w:tmpl w:val="949212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5D3DDA"/>
    <w:multiLevelType w:val="hybridMultilevel"/>
    <w:tmpl w:val="F17CD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Hanson">
    <w15:presenceInfo w15:providerId="AD" w15:userId="S::hansonr@stolaf.edu::dd0359ff-79e7-4248-81c1-afc8673295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E85"/>
    <w:rsid w:val="000275EF"/>
    <w:rsid w:val="00082662"/>
    <w:rsid w:val="0008313C"/>
    <w:rsid w:val="000850B8"/>
    <w:rsid w:val="00090E85"/>
    <w:rsid w:val="00094D51"/>
    <w:rsid w:val="000C25D4"/>
    <w:rsid w:val="000E7077"/>
    <w:rsid w:val="001135C1"/>
    <w:rsid w:val="00146C29"/>
    <w:rsid w:val="00165FA7"/>
    <w:rsid w:val="001C2542"/>
    <w:rsid w:val="00234EC7"/>
    <w:rsid w:val="00244543"/>
    <w:rsid w:val="002A613D"/>
    <w:rsid w:val="002E50E6"/>
    <w:rsid w:val="00331A25"/>
    <w:rsid w:val="00360DB2"/>
    <w:rsid w:val="00366357"/>
    <w:rsid w:val="00386DE2"/>
    <w:rsid w:val="0039070A"/>
    <w:rsid w:val="003934E6"/>
    <w:rsid w:val="003943AC"/>
    <w:rsid w:val="00401CB2"/>
    <w:rsid w:val="004270C7"/>
    <w:rsid w:val="004555EB"/>
    <w:rsid w:val="0046073F"/>
    <w:rsid w:val="00492AD4"/>
    <w:rsid w:val="00510337"/>
    <w:rsid w:val="00586CE4"/>
    <w:rsid w:val="005A13DD"/>
    <w:rsid w:val="005D4971"/>
    <w:rsid w:val="00611F27"/>
    <w:rsid w:val="00712AA1"/>
    <w:rsid w:val="00762874"/>
    <w:rsid w:val="007E4EBB"/>
    <w:rsid w:val="008007B1"/>
    <w:rsid w:val="008137E9"/>
    <w:rsid w:val="00851838"/>
    <w:rsid w:val="008C528E"/>
    <w:rsid w:val="00903EAC"/>
    <w:rsid w:val="00942B78"/>
    <w:rsid w:val="009B236D"/>
    <w:rsid w:val="009F1FAD"/>
    <w:rsid w:val="00A12FEC"/>
    <w:rsid w:val="00A13D5F"/>
    <w:rsid w:val="00A16740"/>
    <w:rsid w:val="00A309DA"/>
    <w:rsid w:val="00A934EB"/>
    <w:rsid w:val="00AC3F07"/>
    <w:rsid w:val="00AF2102"/>
    <w:rsid w:val="00AF3D5F"/>
    <w:rsid w:val="00AF69A8"/>
    <w:rsid w:val="00B25B3B"/>
    <w:rsid w:val="00B40560"/>
    <w:rsid w:val="00B45BD1"/>
    <w:rsid w:val="00B655DB"/>
    <w:rsid w:val="00B96B3A"/>
    <w:rsid w:val="00BA1C03"/>
    <w:rsid w:val="00C57222"/>
    <w:rsid w:val="00C63654"/>
    <w:rsid w:val="00C9778A"/>
    <w:rsid w:val="00D06386"/>
    <w:rsid w:val="00D45CCB"/>
    <w:rsid w:val="00D93541"/>
    <w:rsid w:val="00DA3B43"/>
    <w:rsid w:val="00E230D9"/>
    <w:rsid w:val="00E56A5A"/>
    <w:rsid w:val="00F27258"/>
    <w:rsid w:val="00F62737"/>
    <w:rsid w:val="00F8159B"/>
    <w:rsid w:val="00FC1B75"/>
    <w:rsid w:val="00FF3920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903E"/>
  <w15:docId w15:val="{1459E8B3-8ACF-4721-9C9A-575F5FE0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77"/>
    <w:rPr>
      <w:rFonts w:ascii="Tahoma" w:hAnsi="Tahoma" w:cs="Tahoma"/>
      <w:sz w:val="16"/>
      <w:szCs w:val="16"/>
    </w:rPr>
  </w:style>
  <w:style w:type="character" w:styleId="Hyperlink">
    <w:name w:val="Hyperlink"/>
    <w:rsid w:val="000E70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5C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6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1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50196-5FB5-44C4-A367-C9AADCBE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3420</Words>
  <Characters>19499</Characters>
  <Application>Microsoft Office Word</Application>
  <DocSecurity>0</DocSecurity>
  <Lines>162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Блатов</dc:creator>
  <cp:keywords/>
  <dc:description/>
  <cp:lastModifiedBy>Robert Hanson</cp:lastModifiedBy>
  <cp:revision>2</cp:revision>
  <dcterms:created xsi:type="dcterms:W3CDTF">2021-04-25T19:41:00Z</dcterms:created>
  <dcterms:modified xsi:type="dcterms:W3CDTF">2021-04-25T19:41:00Z</dcterms:modified>
</cp:coreProperties>
</file>