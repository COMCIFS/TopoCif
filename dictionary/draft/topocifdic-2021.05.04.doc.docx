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#\#CIF_2.0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         Topology CIF dictionary             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data_TOPOLOGY_CIF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_dictionary.title                       TOPOLOGY_CIF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_dictionary.class                       Instance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_dictionary.version                     0.9.2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_dictionary.ddl_conformance             3.13.1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_dictionary.date                      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2021-05-04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The Topology CIF dictionary provides datanames for describing crystal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structure topology.  This is a DRAFT version and datanames in this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dictionary should not be used until final approval by COMCIFS.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save_TOPOLOGY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TOPOLOGY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Head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This category is the parent of all categories in the dictionary.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TOPOLOGY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TOPOLOGY_CIF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_import.get            [{"file":"cif_core.dic" "save":"CIF_CORE" "mode":"Full"}]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Set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The TOPOL category covers data on connectivity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between atoms and structural groups and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related structural properties as calculated from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the ATOM, CELL and SYMMETRY data.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Example 1 - Connectivity of the diamond crystal structure.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All atoms coincide with the nodes and all bonds coincide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with the edges, so the atomic network coincides with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underlying net. Thus, no special TOPOL_NET section is needed.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_space_group_symop.id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_space_group_symop.operation_xyz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x,y,z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1/4-x,1/4-y,z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Other symmetry elements skipped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13 -y,-x,-z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Other symmetry elements skipped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192 3/4-z,1/2+y,1/4-x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_atom_site.label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_atom_site.type_symbol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_atom_site.symmetry_multiplicity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_atom_site.fract_z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_atom_site.occupancy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 8 0.12500 0.12500 0.12500 1.0000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_topol_node.label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_topol_node.atom_label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_topol_link.distance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_topol_link.Voronoi_solidangle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_topol_link.type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_topol_link.multiplicity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C1 1 [0 0 0] 13 [0 0 0] 1.5446 22.04 v 16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_topol_net.overall_topology_RCSR dia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Example 2 - Connectivity of an underlying net of the calcite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(CaCO3) crystal structure. The nodes of the underlying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net correspond to Ca atoms and carbonate (CO3) groups.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The underlying net has the NaCl (pcu-b in the RCSR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nomenclature) topology. Only the underlying net topology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is described, thus, no special TOPOL_NET section is needed.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_space_group_symop.operation_xyz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x,y,z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2 -y,x-y,z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Other symmetry elements elided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 1/3+x-y,2/3-y,1/6-z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Other symmetry elements elided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36 1/3-y,2/3-x,1/6+z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_atom_site.label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_atom_site.type_symbol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_atom_site.site_symmetry_multiplicity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_atom_site.fract_x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_atom_site.fract_z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_atom_site.occupancy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 6 0.00000 0.00000 0.25000 1.0000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O1 O 18 0.25930 0.00000 0.25000 1.0000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Ca1 Ca 6 0.00000 0.00000 0.00000 1.0000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_topol_node.label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_topol_node.chemical_formula_sum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_topol_node.fract_z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ZA1 CO3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0.00000 0.00000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0.25000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ZB1 Ca 0.00000 0.00000 0.00000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_topol_link.node_label_2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_topol_link.distance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_topol_link.type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_topol_link.multiplicity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ZA1 ZB1 1 [0 0 0] 20 [-1 -1 0] 3.2122 v 36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_topol_net.overall_topology_RCSR pcu-b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Example 3 - Connectivity of an underlying net of the cuprite (Cu2O)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crystal structure. Oxygen atoms coincide with the nodes,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while copper atoms represent the edges. There are two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interpenetrating networks of the diamond topology. Only the underlying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net topology is described, thus, no special TOPOL_NET section is needed.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_space_group_symop.id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_space_group_symop.operation_xyz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x,y,z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1/2-x,1/2-y,z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Symmetry elements elided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13 -y,-x,-z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Symmetry elements elided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48 1/2-z,y,1/2-x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_atom_site.label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_atom_site.type_symbol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_atom_site.site_symmetry_multiplicity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_atom_site.fract_x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_atom_site.fract_y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_atom_site.fract_z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_atom_site.occupancy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O1 O 2 0.25000 0.25000 0.25000 1.0000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Cu1 Cu 4 0.00000 0.00000 0.00000 1.0000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_topol_node.label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_topol_node.atom_label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Node1 O1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_topol_link.id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_topol_link.type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_topol_link.multiplicity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Node1 Node1 1 [0 0 0] 13 [0 0 0] v 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_topol_edge.id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_topol_edge.chemical_formula_sum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Cu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_topol_net.overall_topology_RCSR dia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Example 4 - Connectivity of atomic and underlying nets for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an interpenetrating array of two LiCo(CO)4 networks. The atomic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net consists of Li, C, O, and Co atoms, while the underlying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net is built from three kinds of nodes: Li and Co atoms and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carbonyl (CO) ligand; the nodes are labeled as ZA1, ZC1, and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ZB1, respectively. The _topol_node_* items include references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to atom labels for the atoms and coordinates for the nodes.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Some fields, which values are not required or should be taken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from the ATOM_SITE block, are specified with the '.' symbol.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Two possible variants are shown: the coordinates of ZA1 are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specified by a reference to Li1 atom, while the coordinates of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ZC1 are specified explicitly. Both atomic and underlying nets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are described in the TOPOL_NET section.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_space_group_symop.id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_space_group_symop.operation_xyz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x,y,z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2 -x,-y,z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x,-y,-z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Symmetry elements elided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24 -z,y,-x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_atom_site.label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_atom_site.type_symbol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_atom_site.site_symmetry_multiplicity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_atom_site.fract_z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_atom_site.occupancy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Li1 Li 1 0.00000 0.00000 0.00000 1.0000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 4 0.31850 0.31850 0.31850 1.0000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O1 O 4 0.19920 0.19920 0.19920 1.0000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Co1 Co 1 0.50000 0.50000 0.50000 1.0000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_topol_net_id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_topol_net.special_details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_topol_net.overall_topology_TOPOS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Net_1 'Atomic net' 'Unknown'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Net_2 'Underlying net with carbonyl ligands as nodes' '2,4T3'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_topol_node.label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_topol_node.net_id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_topol_node.chemical_formula_sum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_topol_node.atom_label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_topol_node.fract_z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Li1 Net_1 . Li1 . . 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Net_1 . C1 . . 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O1 Net_1 . O1 . . 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Co1 Net_1 . Co1 . . 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ZA1 Net_2 . Li1 . . 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ZB1 Net_2 CO . 0.25036 0.25036 0.25036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ZC1 Net_2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Co1 . . 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_topol_link.node_label_2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_topol_link.distance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_topol_link.site_symmetry_symop_2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_topol_link.site_symmetry_translation_2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_topol_link.type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_topol_link.multiplicity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Li1 O1 1.9121 1 [0 0 0] 3 [0 0 0] v 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O1 1.1452 1 [0 0 0] 1 [0 0 0] v 4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C1 Co1 1.7422 1 [0 0 0] 1 [0 0 0] v 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ZA1 ZB1 2.4032 1 [0 0 0] 3 [0 0 0] v 4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ZB1 ZC1 2.3963 1 [0 0 0] 1 [0 0 0] v 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topol.special_details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'_topol.special_details'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special_details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 description of topological information not covered by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existing data names in the topology categories.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Describe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save_topol_edge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topol_edge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topol_edge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TOPOL_EDGE category describes the chemical composition of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edges of the underlying net.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                     '_topol_edge.id'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topol_edge.chemical_formula_iupac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'_topol_edge.chemical_formula_iupac'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topol_edge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chemical_formula_iupac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Formula of the residue or ion which corresponds to the edge,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expressed in conformance with IUPAC rules.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topol_edge.chemical_formula_moiety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'_topol_edge.chemical_formula_moiety'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topol_edge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chemical_formula_moiety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Formula of the residue or ion which corresponds to the edge.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accordance with the rules of  the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_chemical_formula.moiety tag.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topol_edge.chemical_formula_sum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'_topol_edge.chemical_formula_sum'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topol_edge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chemical_formula_sum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Formula of the residue or ion which corresponds to the edge.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accordance with the rules of  the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_chemical_formula.sum tag.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topol_edge.id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'_topol_edge.id'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topol_edge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id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label of the edge. These must  match labels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specified as _topol_link.id in the TOPOL_LINK list.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'_topol_link.id'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save_topol_entangl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topol_entangl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topol_entangl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Set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TOPOL_ENTANGL category describes entanglements in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underlying net.  This category is a placeholder for future development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of descriptions of entanglement.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topol_link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topol_link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The TOPOL_LINK category describes the crystal structure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connectivity and encodes the weighted colored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symmetry-labeled quotient graph, from which the whole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periodic net describing the overall topology of the crystal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structure can be restored. The definition of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symmetry-labeled quotient graph was given by Klein (1996)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and examples of weights and colors for the graph edges and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vertices are provided by Blatov (2006). The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connections described in TOPOL_LINK may correspond to any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vectors in the structure, not just bonds or contacts. The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nodes that are linked are listed in TOPOL_NODE. In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order to properly describe the connectivity,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_topol_link.node_label_1,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_topol_link.node_label_2,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_topol_link.site_symmetry_symop_1,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_topol_link.site_symmetry_translation_1,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_topol_link.site_symmetry_symop_2,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and _topol_link.site_symmetry_translation_2 must be given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for each link, which is identified by _topol_link.id. Other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items in this category are optional.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References: Klein, H.-J. (1996). Systematic generation of models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for crystal structures. Math. Model. Sci. Comput. 6, 325-330;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Blatov, V. A. (2006). A method for hierarchical comparative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analysis of crystal structures. Acta Cryst. A62, 356-364.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'_topol_link.id'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topol_link.node_label_1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'_topol_link.node_label_1'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node_label_1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sdt>
      <w:sdtPr>
        <w:tag w:val="goog_rdk_9"/>
      </w:sdtPr>
      <w:sdtContent>
        <w:p w:rsidR="00000000" w:rsidDel="00000000" w:rsidP="00000000" w:rsidRDefault="00000000" w:rsidRPr="00000000" w14:paraId="000001E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del w:author="Robert Hanson" w:id="4" w:date="2021-05-04T10:16:00Z"/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    The label</w:t>
          </w:r>
          <w:sdt>
            <w:sdtPr>
              <w:tag w:val="goog_rdk_3"/>
            </w:sdtPr>
            <w:sdtContent>
              <w:del w:author="Robert Hanson" w:id="0" w:date="2021-05-04T10:12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delText xml:space="preserve">s</w:delText>
                </w:r>
              </w:del>
            </w:sdtContent>
          </w:sdt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of</w:t>
          </w:r>
          <w:sdt>
            <w:sdtPr>
              <w:tag w:val="goog_rdk_4"/>
            </w:sdtPr>
            <w:sdtContent>
              <w:del w:author="Robert Hanson" w:id="1" w:date="2021-05-04T10:14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delText xml:space="preserve"> two nodes that form</w:delText>
                </w:r>
              </w:del>
            </w:sdtContent>
          </w:sdt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</w:t>
          </w:r>
          <w:sdt>
            <w:sdtPr>
              <w:tag w:val="goog_rdk_5"/>
            </w:sdtPr>
            <w:sdtContent>
              <w:ins w:author="Robert Hanson" w:id="2" w:date="2021-05-04T10:14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t xml:space="preserve">the first node of </w:t>
                </w:r>
              </w:ins>
            </w:sdtContent>
          </w:sdt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 link. Th</w:t>
          </w:r>
          <w:sdt>
            <w:sdtPr>
              <w:tag w:val="goog_rdk_6"/>
            </w:sdtPr>
            <w:sdtContent>
              <w:ins w:author="Robert Hanson" w:id="3" w:date="2021-05-04T10:13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t xml:space="preserve">is</w:t>
                </w:r>
              </w:ins>
            </w:sdtContent>
          </w:sdt>
          <w:sdt>
            <w:sdtPr>
              <w:tag w:val="goog_rdk_7"/>
            </w:sdtPr>
            <w:sdtContent>
              <w:del w:author="Robert Hanson" w:id="3" w:date="2021-05-04T10:13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delText xml:space="preserve">ese</w:delText>
                </w:r>
              </w:del>
            </w:sdtContent>
          </w:sdt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must match</w:t>
          </w:r>
          <w:sdt>
            <w:sdtPr>
              <w:tag w:val="goog_rdk_8"/>
            </w:sdtPr>
            <w:sdtContent>
              <w:del w:author="Robert Hanson" w:id="4" w:date="2021-05-04T10:16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del w:author="Robert Hanson" w:id="4" w:date="2021-05-04T10:16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   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11"/>
        </w:sdtPr>
        <w:sdtContent>
          <w:ins w:author="Robert Hanson" w:id="5" w:date="2021-05-04T10:13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ins>
        </w:sdtContent>
      </w:sdt>
      <w:sdt>
        <w:sdtPr>
          <w:tag w:val="goog_rdk_12"/>
        </w:sdtPr>
        <w:sdtContent>
          <w:del w:author="Robert Hanson" w:id="5" w:date="2021-05-04T10:13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nodes specified in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</w:t>
      </w:r>
      <w:sdt>
        <w:sdtPr>
          <w:tag w:val="goog_rdk_13"/>
        </w:sdtPr>
        <w:sdtContent>
          <w:ins w:author="Robert Hanson" w:id="6" w:date="2021-05-04T10:16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LABEL.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'_topol_node.label'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topol_link.node_label_2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'_topol_link.node_label_2'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node_label_2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label</w:t>
      </w:r>
      <w:sdt>
        <w:sdtPr>
          <w:tag w:val="goog_rdk_14"/>
        </w:sdtPr>
        <w:sdtContent>
          <w:del w:author="Robert Hanson" w:id="7" w:date="2021-05-04T10:14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s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of</w:t>
      </w:r>
      <w:sdt>
        <w:sdtPr>
          <w:tag w:val="goog_rdk_15"/>
        </w:sdtPr>
        <w:sdtContent>
          <w:del w:author="Robert Hanson" w:id="8" w:date="2021-05-04T10:14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 two nodes that form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16"/>
        </w:sdtPr>
        <w:sdtContent>
          <w:ins w:author="Robert Hanson" w:id="9" w:date="2021-05-04T10:14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node of </w:t>
            </w:r>
          </w:ins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link. Th</w:t>
      </w:r>
      <w:sdt>
        <w:sdtPr>
          <w:tag w:val="goog_rdk_17"/>
        </w:sdtPr>
        <w:sdtContent>
          <w:ins w:author="Robert Hanson" w:id="10" w:date="2021-05-04T10:1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ins>
        </w:sdtContent>
      </w:sdt>
      <w:sdt>
        <w:sdtPr>
          <w:tag w:val="goog_rdk_18"/>
        </w:sdtPr>
        <w:sdtContent>
          <w:del w:author="Robert Hanson" w:id="10" w:date="2021-05-04T10:1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ese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must match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</w:t>
      </w:r>
      <w:sdt>
        <w:sdtPr>
          <w:tag w:val="goog_rdk_19"/>
        </w:sdtPr>
        <w:sdtContent>
          <w:ins w:author="Robert Hanson" w:id="11" w:date="2021-05-04T10:1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ins>
        </w:sdtContent>
      </w:sdt>
      <w:sdt>
        <w:sdtPr>
          <w:tag w:val="goog_rdk_20"/>
        </w:sdtPr>
        <w:sdtContent>
          <w:del w:author="Robert Hanson" w:id="11" w:date="2021-05-04T10:1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delText xml:space="preserve">nodes specified in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</w:t>
      </w:r>
      <w:sdt>
        <w:sdtPr>
          <w:tag w:val="goog_rdk_21"/>
        </w:sdtPr>
        <w:sdtContent>
          <w:ins w:author="Robert Hanson" w:id="12" w:date="2021-05-04T10:1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LABEL.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'_topol_node.label'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save_topol_link.distance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'_topol_link.distance'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distance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link length in angstroms.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0.: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Real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Measurand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_units.code                             angstroms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save_topol_link.id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'_topol_link.id'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id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identifier of the link.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Key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save_topol_link.multiplicity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'_topol_link.multiplicity'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multiplicity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number of these links in the unit cell.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1: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Integer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save_topol_link.order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'_topol_link.order'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order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2018-05-16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The number of electron pairs participating in the bond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described by _topol_link.type.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Real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topol_link.site_symmetry_symop_1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'_topol_link.site_symmetry_symop_1'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site_symmetry_symop_1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symmetry operation that is applied to the coordinates of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node given by _topol_link.node_label_1 before addition of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translations in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_topol_link.site_symmetry_translation_1. The value must match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a value of _space_group_symop.id. No normalization of the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resulting coordinates into the interval [0,1) is carried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out. For example, (x+1/2, y+1/2,z) is not the same as (x-1/2,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y+1/2,z) for these purposes.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'_space_group_symop.id'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topol_link.site_symmetry_symop_2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'_topol_link.site_symmetry_symop_2'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site_symmetry_symop_2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symmetry operation that is applied to the coordinates of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node given by _topol_link.node_label_2 before addition of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the translations in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_topol_link.site_symmetry_translation_2. The value must match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a value of _space_group_symop.id. No normalization of the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resulting coordinates into the interval [0,1) is carried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out. For example, (x+1/2, y+1/2,z) is not the same as (x-1/2,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y+1/2,z) for these purposes.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'_space_group_symop.id'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topol_link.site_symmetry_translation_1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'_topol_link.site_symmetry_translation_1'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site_symmetry_translation_1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Integer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 vector of lattice translations that are added to the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coordinates after application of the symmetry operation given by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_topol_link.site_symmetry_symop_1 to generate the node used in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calculating the link.  For example, if the symmetry operation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referred to by _topol_link.site_symmetry_symop_id is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(x-1/2,y+1/2,z), the translation vector is [0, -1, 0] and the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original position is (0.2,0.7,1.0) in fractional coordinates,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then the resultant position is (-0.3,0.2,1.0).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_type.dimension                         '[3]'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Matrix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topol_link.site_symmetry_translation_2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'_topol_link.site_symmetry_translation_2'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site_symmetry_translation_2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Integer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 vector of lattice translations that are added to the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coordinates after application of the symmetry operation given by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_topol_link.site_symmetry_symop_2 to generate the node used in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calculating the link.  For example, if the symmetry operation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referred to by _topol_link.site_symmetry_symop_2 is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(x-1/2,y+1/2,z), the translation vector is [0, -1, 0] and the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original position is (0.2,0.7,1.0) in fractional coordinates,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then the resultant position is (-0.3,0.2,1.0).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_type.dimension                         '[3]'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Matrix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save_topol_link.special_details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'_topol_link.special_details'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special_details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2018-05-24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Information about the link that is not expressed using other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data names, for example, bond subtypes and explanations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of links with _topol_link.type of 'sb'.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Describe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save_topol_link.type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'_topol_link.type'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type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State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chemical bond type associated with the connection between the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two sites.  If no bond exists, use an undelimited period character.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If the bond type is unknown, use ? or leave out the data name. The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electron pairs participating in the bond can be indicated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using _topol_link.order.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_enumeration_set.state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_enumeration_set.detail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ar        'aromatic bond'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         'valence bond'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pi        'pi bond'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hb        'hydrogen bond'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vw        'van der Waals contact'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sb        'special bond type described in _topol_link.special_details'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.         'no bond'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save_topol_link.Voronoi_solidangle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'_topol_link.Voronoi_solidangle'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topol_link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voronoi_solidangle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1:50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solid angle fraction of the interatomic contact A-X, which is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percentage of the sphere of unit radius cut by the pyramid with the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basal face of the Voronoi polyhedron of A or X, the two atoms defining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contact. The total solid angle (the whole sphere) is equal to 100.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face used is that corresponding to the A-X interatomic contact.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Real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Measurand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_units.code                             none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save_topol_net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topol_net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topol_node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2021-05-03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The TOPOL_NET category describes an underlying net, its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topological properties and occurrence in other structures.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Delgado-Friedrichs, O., Foster, M. D., O'Keeffe, M.,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Proserpio, D. M., Treacy, M. M. J. &amp; Yaghi, O. M. (2005).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J. Solid State Chem. 178, 2533-2554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                    '_topol_net.id'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topol_net.genus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'_topol_net.genus'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genus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genus of the underlying net, defined as the cyclomatic number of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its own quotient graph: g = 1 + e - v, where e and v are the number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of edges and vertices in the quotient graph.  The quotient graph is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 finite graph that contains all of the information of the periodic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net: the vertices of the graph are the vertices of a translational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repeat unit and the edges are all the edges of the repeat unit.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Delgado-Friedrichs, O. &amp; O'Keeffe, M.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(2005). J. Solid State Chem. 178, 2480-2485.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topol_net.occurrence_total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'_topol_net.occurrence_total'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occurrence_total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total number of occurrences in literature and databases of the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underlying net topology at the time the data file was prepared.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Count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topol_net.overall_topology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'_topol_net.overall_topology'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overall_topology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overall topology symbol in an arbitrary form.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_description_example.case               'face-centered cubic topology'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Describe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topol_net.overall_topology_EPINET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'_topol_net.overall_topology_EPINET'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overall_topology_EPINET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identifier for the overall topology as listed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in the EPINET database at http://epinet.anu.edu.au.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_description_example.cas                sqc6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topol_net.overall_topology_RCSR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'_topol_net.overall_topology_RCSR'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overall_topology_RCSR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overall topology symbol according to the RCSR nomenclature described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by O'Keeffe et al. (2008).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O'Keeffe, M., Peskov, M. A., Ramsden, S. J. &amp; Yaghi, O. M.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(2008). Acc. Chem. Res. 41, 1782-1789.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_description_example.case               dia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topol_net.overall_topology_SP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'_topol_net.overall_topology_SP'</w:t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overall_topology_SP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overall topology symbol according to the nomenclature of</w:t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Fischer for sphere packings described by Koch et al. (2006).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Koch, E., Fischer, W. &amp; Sowa, H. (2006). Acta Cryst.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A62, 152-167.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_description_example.case               4/6/c1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topol_net.overall_topology_TOPOS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'_topol_net.overall_topology_TOPOS'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overall_topology_TOPOS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overall topology symbol according to the TOPOS nomenclature. TOPOS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symbols NDn are interpreted as follows: N is a sequence of degrees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(coordination numbers) of all independent nodes; D is one of the letters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 (chain), L (layer) or T (three-periodic) designating the dimensionality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of the net; and n enumerates non-isomorphic nets with a given ND sequence.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 finite (molecular) graphs the symbols NMK-n are used, where k is the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vertices (atoms) in the graph.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Aman, F., Asiri, A. M., Siddiqui, W. A., Arshad, M. N.,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Ashraf, A., Zakharov, N. S. &amp; Blatov, V. A. (2014). Cryst. Eng. Comm,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16, 1963-1970.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_description_example.case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_description_example.detail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'3,3,4T3'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third three-periodic trinodal net with two 3-coordinated and one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4-coordinated independent nodes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topol_net.period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'_topol_net.period'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period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State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Periodicity of the underlying net.  The allowed data values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have the following meaning: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         0-periodic (finite)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1         1-periodic (chain)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2         2-periodic (layer)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3         3-periodic (framework)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Count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0:3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topol_net.special_details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'_topol_net.special_details'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special_details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2021-05-03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An arbitrary description of the net.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Describe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topol_net.td10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'_topol_net.td10'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td10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topological density TD10 of the underlying net. This is the cumulative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sum of the first ten shells of topological neighbours including the central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atom. For structures with more than one kind of vertex in the asymmetric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unit the value given is a weighted average over the vertices.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topol_net.total_point_symbol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'_topol_net.total_point_symbol'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topol_net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total_point_symbol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total point symbol of the underlying net.  This value summarizes all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point symbols for the non-equivalent nodes with their stoichiometric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coefficients.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'{6^6}'   'Point symbol for diamond'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'{4.6^2}_2{4^2.6^10.8^3}'     '3,6-coordinated underlying net of TiO2'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topol_net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TOPOLOGY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topol_node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2021-05-03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_definition.scope                   </w:t>
        <w:tab/>
        <w:t xml:space="preserve">Category</w:t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_definition.class                   </w:t>
        <w:tab/>
        <w:t xml:space="preserve">Loop</w:t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  <w:tab/>
        <w:t xml:space="preserve">The TOPOL_NET category describes an underlying net, its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topological properties and occurrence in other structures.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Reference: Delgado-Friedrichs, O., Foster, M. D., O'Keeffe, M.,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Proserpio, D. M., Treacy, M. M. J. &amp; Yaghi, O. M. (2005).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J. Solid State Chem. 178, 2533-2554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_category_key.name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'_topol_net.id'</w:t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save_topol_net.genus</w:t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'_topol_net.genus'</w:t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genus</w:t>
      </w:r>
    </w:p>
    <w:p w:rsidR="00000000" w:rsidDel="00000000" w:rsidP="00000000" w:rsidRDefault="00000000" w:rsidRPr="00000000" w14:paraId="000004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2018-02-06</w:t>
      </w:r>
    </w:p>
    <w:p w:rsidR="00000000" w:rsidDel="00000000" w:rsidP="00000000" w:rsidRDefault="00000000" w:rsidRPr="00000000" w14:paraId="000004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genus of the underlying net, defined as the cyclomatic number of</w:t>
      </w:r>
    </w:p>
    <w:p w:rsidR="00000000" w:rsidDel="00000000" w:rsidP="00000000" w:rsidRDefault="00000000" w:rsidRPr="00000000" w14:paraId="000004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its own quotient graph: g = 1 + e - v, where e and v are the number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of edges and vertices in the quotient graph.  The quotient graph is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 finite graph that contains all of the information of the periodic</w:t>
      </w:r>
    </w:p>
    <w:p w:rsidR="00000000" w:rsidDel="00000000" w:rsidP="00000000" w:rsidRDefault="00000000" w:rsidRPr="00000000" w14:paraId="000004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net: the vertices of the graph are the vertices of a translational</w:t>
      </w:r>
    </w:p>
    <w:p w:rsidR="00000000" w:rsidDel="00000000" w:rsidP="00000000" w:rsidRDefault="00000000" w:rsidRPr="00000000" w14:paraId="000004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repeat unit and the edges are all the edges of the repeat unit.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Reference: Delgado-Friedrichs, O. &amp; O'Keeffe, M.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(2005). J. Solid State Chem. 178, 2480-2485.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Index</w:t>
      </w:r>
    </w:p>
    <w:p w:rsidR="00000000" w:rsidDel="00000000" w:rsidP="00000000" w:rsidRDefault="00000000" w:rsidRPr="00000000" w14:paraId="000004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Number</w:t>
      </w:r>
    </w:p>
    <w:p w:rsidR="00000000" w:rsidDel="00000000" w:rsidP="00000000" w:rsidRDefault="00000000" w:rsidRPr="00000000" w14:paraId="000004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Derived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save_topol_net.id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'_topol_net.id'</w:t>
      </w:r>
    </w:p>
    <w:p w:rsidR="00000000" w:rsidDel="00000000" w:rsidP="00000000" w:rsidRDefault="00000000" w:rsidRPr="00000000" w14:paraId="000004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id</w:t>
      </w:r>
    </w:p>
    <w:p w:rsidR="00000000" w:rsidDel="00000000" w:rsidP="00000000" w:rsidRDefault="00000000" w:rsidRPr="00000000" w14:paraId="000004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2021-05-05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identifier of the underlying net.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Key</w:t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save_topol_net.occurrence_total</w:t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'_topol_net.occurrence_total'</w:t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occurrence_total</w:t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2018-02-13</w:t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total number of occurrences in literature and databases of the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underlying net topology at the time the data file was prepared.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Count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Number</w:t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save_topol_net.overall_topology</w:t>
      </w:r>
    </w:p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'_topol_net.overall_topology'</w:t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overall_topology</w:t>
      </w:r>
    </w:p>
    <w:p w:rsidR="00000000" w:rsidDel="00000000" w:rsidP="00000000" w:rsidRDefault="00000000" w:rsidRPr="00000000" w14:paraId="000004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overall topology symbol in an arbitrary form.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'face-centered cubic topology'</w:t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Describe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save_topol_net.overall_topology_EPINET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'_topol_net.overall_topology_EPINET'</w:t>
      </w:r>
    </w:p>
    <w:p w:rsidR="00000000" w:rsidDel="00000000" w:rsidP="00000000" w:rsidRDefault="00000000" w:rsidRPr="00000000" w14:paraId="000004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overall_topology_EPINET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identifier for the overall topology as listed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in the EPINET database at http://epinet.anu.edu.au.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sqc6</w:t>
      </w:r>
    </w:p>
    <w:p w:rsidR="00000000" w:rsidDel="00000000" w:rsidP="00000000" w:rsidRDefault="00000000" w:rsidRPr="00000000" w14:paraId="000004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Encode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save_topol_net.overall_topology_RCSR</w:t>
      </w:r>
    </w:p>
    <w:p w:rsidR="00000000" w:rsidDel="00000000" w:rsidP="00000000" w:rsidRDefault="00000000" w:rsidRPr="00000000" w14:paraId="000004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'_topol_net.overall_topology_RCSR'</w:t>
      </w:r>
    </w:p>
    <w:p w:rsidR="00000000" w:rsidDel="00000000" w:rsidP="00000000" w:rsidRDefault="00000000" w:rsidRPr="00000000" w14:paraId="000004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overall_topology_RCSR</w:t>
      </w:r>
    </w:p>
    <w:p w:rsidR="00000000" w:rsidDel="00000000" w:rsidP="00000000" w:rsidRDefault="00000000" w:rsidRPr="00000000" w14:paraId="000004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overall topology symbol according to the RCSR nomenclature described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by O'Keeffe et al. (2008).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Reference: O'Keeffe, M., Peskov, M. A., Ramsden, S. J. &amp; Yaghi, O. M.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(2008). Acc. Chem. Res. 41, 1782-1789.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dia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Encode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save_topol_net.overall_topology_SP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'_topol_net.overall_topology_SP'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overall_topology_SP</w:t>
      </w:r>
    </w:p>
    <w:p w:rsidR="00000000" w:rsidDel="00000000" w:rsidP="00000000" w:rsidRDefault="00000000" w:rsidRPr="00000000" w14:paraId="000004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overall topology symbol according to the nomenclature of</w:t>
      </w:r>
    </w:p>
    <w:p w:rsidR="00000000" w:rsidDel="00000000" w:rsidP="00000000" w:rsidRDefault="00000000" w:rsidRPr="00000000" w14:paraId="000004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Fischer for sphere packings described by Koch et al. (2006).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Reference: Koch, E., Fischer, W. &amp; Sowa, H. (2006). Acta Cryst.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A62, 152-167.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4/6/c1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Encode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save_topol_net.overall_topology_TOPOS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'_topol_net.overall_topology_TOPOS'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overall_topology_TOPOS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2018-02-06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overall topology symbol according to the TOPOS nomenclature. TOPOS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symbols NDn are interpreted as follows: N is a sequence of degrees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(coordination numbers) of all independent nodes; D is one of the letters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C (chain), L (layer) or T (three-periodic) designating the dimensionality</w:t>
      </w:r>
    </w:p>
    <w:p w:rsidR="00000000" w:rsidDel="00000000" w:rsidP="00000000" w:rsidRDefault="00000000" w:rsidRPr="00000000" w14:paraId="000004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of the net; and n enumerates non-isomorphic nets with a given ND sequence.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For finite (molecular) graphs the symbols NMK-n are used, where k is the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number of vertices (atoms) in the graph.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Reference: Aman, F., Asiri, A. M., Siddiqui, W. A., Arshad, M. N.,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Ashraf, A., Zakharov, N. S. &amp; Blatov, V. A. (2014). Cryst. Eng. Comm,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16, 1963-1970.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4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_description_example.detail</w:t>
      </w:r>
    </w:p>
    <w:p w:rsidR="00000000" w:rsidDel="00000000" w:rsidP="00000000" w:rsidRDefault="00000000" w:rsidRPr="00000000" w14:paraId="000004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'3,3,4T3'</w:t>
      </w:r>
    </w:p>
    <w:p w:rsidR="00000000" w:rsidDel="00000000" w:rsidP="00000000" w:rsidRDefault="00000000" w:rsidRPr="00000000" w14:paraId="000004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The third three-periodic trinodal net with two 3-coordinated and one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4-coordinated independent nodes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Encode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save_topol_net.period</w:t>
      </w:r>
    </w:p>
    <w:p w:rsidR="00000000" w:rsidDel="00000000" w:rsidP="00000000" w:rsidRDefault="00000000" w:rsidRPr="00000000" w14:paraId="000004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'_topol_net.period'</w:t>
      </w:r>
    </w:p>
    <w:p w:rsidR="00000000" w:rsidDel="00000000" w:rsidP="00000000" w:rsidRDefault="00000000" w:rsidRPr="00000000" w14:paraId="000004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period</w:t>
      </w:r>
    </w:p>
    <w:p w:rsidR="00000000" w:rsidDel="00000000" w:rsidP="00000000" w:rsidRDefault="00000000" w:rsidRPr="00000000" w14:paraId="000004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State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Periodicity of the underlying net.  The allowed data values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have the following meaning:</w:t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0     </w:t>
        <w:tab/>
        <w:t xml:space="preserve">0-periodic (finite)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1     </w:t>
        <w:tab/>
        <w:t xml:space="preserve">1-periodic (chain)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2     </w:t>
        <w:tab/>
        <w:t xml:space="preserve">2-periodic (layer)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3     </w:t>
        <w:tab/>
        <w:t xml:space="preserve">3-periodic (framework)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Count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_enumeration.range                  </w:t>
        <w:tab/>
        <w:t xml:space="preserve">0:3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Derived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4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save_topol_net.special_details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'_topol_net.special_details'</w:t>
      </w:r>
    </w:p>
    <w:p w:rsidR="00000000" w:rsidDel="00000000" w:rsidP="00000000" w:rsidRDefault="00000000" w:rsidRPr="00000000" w14:paraId="000005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5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special_details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2021-05-03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5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An arbitrary description of the net.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Describe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5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5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save_topol_net.td10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'_topol_net.td10'</w:t>
      </w:r>
    </w:p>
    <w:p w:rsidR="00000000" w:rsidDel="00000000" w:rsidP="00000000" w:rsidRDefault="00000000" w:rsidRPr="00000000" w14:paraId="000005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td10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5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topological density TD10 of the underlying net. This is the cumulative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sum of the first ten shells of topological neighbours including the central</w:t>
      </w:r>
    </w:p>
    <w:p w:rsidR="00000000" w:rsidDel="00000000" w:rsidP="00000000" w:rsidRDefault="00000000" w:rsidRPr="00000000" w14:paraId="000005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atom. For structures with more than one kind of vertex in the asymmetric</w:t>
      </w:r>
    </w:p>
    <w:p w:rsidR="00000000" w:rsidDel="00000000" w:rsidP="00000000" w:rsidRDefault="00000000" w:rsidRPr="00000000" w14:paraId="000005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unit the value given is a weighted average over the vertices.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Index</w:t>
      </w:r>
    </w:p>
    <w:p w:rsidR="00000000" w:rsidDel="00000000" w:rsidP="00000000" w:rsidRDefault="00000000" w:rsidRPr="00000000" w14:paraId="000005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Number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5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5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save_topol_net.total_point_symbol</w:t>
      </w:r>
    </w:p>
    <w:p w:rsidR="00000000" w:rsidDel="00000000" w:rsidP="00000000" w:rsidRDefault="00000000" w:rsidRPr="00000000" w14:paraId="000005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_definition.id                      </w:t>
        <w:tab/>
        <w:t xml:space="preserve">'_topol_net.total_point_symbol'</w:t>
      </w:r>
    </w:p>
    <w:p w:rsidR="00000000" w:rsidDel="00000000" w:rsidP="00000000" w:rsidRDefault="00000000" w:rsidRPr="00000000" w14:paraId="000005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_name.category_id                   </w:t>
        <w:tab/>
        <w:t xml:space="preserve">topol_net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_name.object_id                     </w:t>
        <w:tab/>
        <w:t xml:space="preserve">total_point_symbol</w:t>
      </w:r>
    </w:p>
    <w:p w:rsidR="00000000" w:rsidDel="00000000" w:rsidP="00000000" w:rsidRDefault="00000000" w:rsidRPr="00000000" w14:paraId="000005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_definition.update                  </w:t>
        <w:tab/>
        <w:t xml:space="preserve">2018-01-30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_description.text</w:t>
      </w:r>
    </w:p>
    <w:p w:rsidR="00000000" w:rsidDel="00000000" w:rsidP="00000000" w:rsidRDefault="00000000" w:rsidRPr="00000000" w14:paraId="000005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total point symbol of the underlying net.  This value summarizes all</w:t>
      </w:r>
    </w:p>
    <w:p w:rsidR="00000000" w:rsidDel="00000000" w:rsidP="00000000" w:rsidRDefault="00000000" w:rsidRPr="00000000" w14:paraId="000005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the point symbols for the non-equivalent nodes with their stoichiometric</w:t>
      </w:r>
    </w:p>
    <w:p w:rsidR="00000000" w:rsidDel="00000000" w:rsidP="00000000" w:rsidRDefault="00000000" w:rsidRPr="00000000" w14:paraId="000005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coefficients.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_type.contents                      </w:t>
        <w:tab/>
        <w:t xml:space="preserve">Text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loop_</w:t>
      </w:r>
    </w:p>
    <w:p w:rsidR="00000000" w:rsidDel="00000000" w:rsidP="00000000" w:rsidRDefault="00000000" w:rsidRPr="00000000" w14:paraId="000005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_description_example.case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_description_example.detail</w:t>
      </w:r>
    </w:p>
    <w:p w:rsidR="00000000" w:rsidDel="00000000" w:rsidP="00000000" w:rsidRDefault="00000000" w:rsidRPr="00000000" w14:paraId="000005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'{6^6}'   'Point symbol for diamond'</w:t>
      </w:r>
    </w:p>
    <w:p w:rsidR="00000000" w:rsidDel="00000000" w:rsidP="00000000" w:rsidRDefault="00000000" w:rsidRPr="00000000" w14:paraId="000005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  <w:tab/>
        <w:t xml:space="preserve">'{4.6^2}_2{4^2.6^10.8^3}' </w:t>
        <w:tab/>
        <w:t xml:space="preserve">'3,6-coordinated underlying net of TiO2'</w:t>
      </w:r>
    </w:p>
    <w:p w:rsidR="00000000" w:rsidDel="00000000" w:rsidP="00000000" w:rsidRDefault="00000000" w:rsidRPr="00000000" w14:paraId="000005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_type.purpose                       </w:t>
        <w:tab/>
        <w:t xml:space="preserve">Encode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_type.source                        </w:t>
        <w:tab/>
        <w:t xml:space="preserve">Assigned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_type.container                     </w:t>
        <w:tab/>
        <w:t xml:space="preserve">Single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</w:p>
    <w:p w:rsidR="00000000" w:rsidDel="00000000" w:rsidP="00000000" w:rsidRDefault="00000000" w:rsidRPr="00000000" w14:paraId="000005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topol_node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5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topol_node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5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5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The TOPOL_NODE category describes the chemical composition,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structure and topological properties of the nodes of the underlying</w:t>
      </w:r>
    </w:p>
    <w:p w:rsidR="00000000" w:rsidDel="00000000" w:rsidP="00000000" w:rsidRDefault="00000000" w:rsidRPr="00000000" w14:paraId="000005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net. Nodes may be specified by reference to atom sites, or by</w:t>
      </w:r>
    </w:p>
    <w:p w:rsidR="00000000" w:rsidDel="00000000" w:rsidP="00000000" w:rsidRDefault="00000000" w:rsidRPr="00000000" w14:paraId="000005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explicitly giving their coordinates.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Blatov, V. A., O'Keeffe, M. &amp; Proserpio, D. M. (2010).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Cryst. Eng. Comm. 12, 44-48.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                     '_topol_node.label'</w:t>
      </w:r>
    </w:p>
    <w:p w:rsidR="00000000" w:rsidDel="00000000" w:rsidP="00000000" w:rsidRDefault="00000000" w:rsidRPr="00000000" w14:paraId="000005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topol_node.atom_label</w:t>
      </w:r>
    </w:p>
    <w:p w:rsidR="00000000" w:rsidDel="00000000" w:rsidP="00000000" w:rsidRDefault="00000000" w:rsidRPr="00000000" w14:paraId="000005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'_topol_node.atom_label'</w:t>
      </w:r>
    </w:p>
    <w:p w:rsidR="00000000" w:rsidDel="00000000" w:rsidP="00000000" w:rsidRDefault="00000000" w:rsidRPr="00000000" w14:paraId="000005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atom_label</w:t>
      </w:r>
    </w:p>
    <w:p w:rsidR="00000000" w:rsidDel="00000000" w:rsidP="00000000" w:rsidRDefault="00000000" w:rsidRPr="00000000" w14:paraId="000005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5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The atom label corresponding to this node. Not all nodes have</w:t>
      </w:r>
    </w:p>
    <w:sdt>
      <w:sdtPr>
        <w:tag w:val="goog_rdk_23"/>
      </w:sdtPr>
      <w:sdtContent>
        <w:p w:rsidR="00000000" w:rsidDel="00000000" w:rsidP="00000000" w:rsidRDefault="00000000" w:rsidRPr="00000000" w14:paraId="000005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obert Hanson" w:id="13" w:date="2021-05-04T10:25:00Z"/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     to coincide with atom sites. </w:t>
          </w:r>
          <w:sdt>
            <w:sdtPr>
              <w:tag w:val="goog_rdk_22"/>
            </w:sdtPr>
            <w:sdtContent>
              <w:ins w:author="Robert Hanson" w:id="13" w:date="2021-05-04T10:25:00Z">
                <w:r w:rsidDel="00000000" w:rsidR="00000000" w:rsidRPr="00000000">
                  <w:rPr>
                    <w:rFonts w:ascii="Courier New" w:cs="Courier New" w:eastAsia="Courier New" w:hAnsi="Courier New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  <w:rtl w:val="0"/>
                  </w:rPr>
                  <w:t xml:space="preserve">If a node does not correspond to an atom,</w:t>
                </w:r>
              </w:ins>
            </w:sdtContent>
          </w:sdt>
        </w:p>
      </w:sdtContent>
    </w:sdt>
    <w:p w:rsidR="00000000" w:rsidDel="00000000" w:rsidP="00000000" w:rsidRDefault="00000000" w:rsidRPr="00000000" w14:paraId="000005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ins w:author="Robert Hanson" w:id="13" w:date="2021-05-04T10:25:00Z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then this item, if present, should be represented by '.'.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5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5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sdt>
      <w:sdtPr>
        <w:tag w:val="goog_rdk_26"/>
      </w:sdtPr>
      <w:sdtContent>
        <w:p w:rsidR="00000000" w:rsidDel="00000000" w:rsidP="00000000" w:rsidRDefault="00000000" w:rsidRPr="00000000" w14:paraId="000005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ns w:author="Robert Hanson" w:id="14" w:date="2021-05-04T10:26:00Z"/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_name.linked_item_id                    '_atom_site.label'</w:t>
          </w:r>
          <w:sdt>
            <w:sdtPr>
              <w:tag w:val="goog_rdk_25"/>
            </w:sdtPr>
            <w:sdtContent>
              <w:ins w:author="Robert Hanson" w:id="14" w:date="2021-05-04T10:26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5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topol_node.chemical_formula_iupac</w:t>
      </w:r>
    </w:p>
    <w:p w:rsidR="00000000" w:rsidDel="00000000" w:rsidP="00000000" w:rsidRDefault="00000000" w:rsidRPr="00000000" w14:paraId="000005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'_topol_node.chemical_formula_iupac'</w:t>
      </w:r>
    </w:p>
    <w:p w:rsidR="00000000" w:rsidDel="00000000" w:rsidP="00000000" w:rsidRDefault="00000000" w:rsidRPr="00000000" w14:paraId="000005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chemical_formula_iupac</w:t>
      </w:r>
    </w:p>
    <w:p w:rsidR="00000000" w:rsidDel="00000000" w:rsidP="00000000" w:rsidRDefault="00000000" w:rsidRPr="00000000" w14:paraId="000005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Formula of the residue or ion which corresponds to the node,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expressed in conformance with IUPAC rules.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5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topol_node.chemical_formula_moiety</w:t>
      </w:r>
    </w:p>
    <w:p w:rsidR="00000000" w:rsidDel="00000000" w:rsidP="00000000" w:rsidRDefault="00000000" w:rsidRPr="00000000" w14:paraId="000005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'_topol_node.chemical_formula_moiety'</w:t>
      </w:r>
    </w:p>
    <w:p w:rsidR="00000000" w:rsidDel="00000000" w:rsidP="00000000" w:rsidRDefault="00000000" w:rsidRPr="00000000" w14:paraId="000005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chemical_formula_moiety</w:t>
      </w:r>
    </w:p>
    <w:p w:rsidR="00000000" w:rsidDel="00000000" w:rsidP="00000000" w:rsidRDefault="00000000" w:rsidRPr="00000000" w14:paraId="000005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Formula of the residue or ion which corresponds to the node.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accordance with the rules of  the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_chemical_formula.moiety tag.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5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topol_node.chemical_formula_sum</w:t>
      </w:r>
    </w:p>
    <w:p w:rsidR="00000000" w:rsidDel="00000000" w:rsidP="00000000" w:rsidRDefault="00000000" w:rsidRPr="00000000" w14:paraId="000005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'_topol_node.chemical_formula_sum'</w:t>
      </w:r>
    </w:p>
    <w:p w:rsidR="00000000" w:rsidDel="00000000" w:rsidP="00000000" w:rsidRDefault="00000000" w:rsidRPr="00000000" w14:paraId="000005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chemical_formula_sum</w:t>
      </w:r>
    </w:p>
    <w:p w:rsidR="00000000" w:rsidDel="00000000" w:rsidP="00000000" w:rsidRDefault="00000000" w:rsidRPr="00000000" w14:paraId="000005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Formula of the residue or ion which corresponds to the node.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accordance with the rules of the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_chemical_formula.sum tag.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5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topol_node.structural_formula_InChI</w:t>
      </w:r>
    </w:p>
    <w:p w:rsidR="00000000" w:rsidDel="00000000" w:rsidP="00000000" w:rsidRDefault="00000000" w:rsidRPr="00000000" w14:paraId="000005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'_topol_node.structural_formula_InChI'</w:t>
      </w:r>
    </w:p>
    <w:p w:rsidR="00000000" w:rsidDel="00000000" w:rsidP="00000000" w:rsidRDefault="00000000" w:rsidRPr="00000000" w14:paraId="000005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structural_formula_inchi</w:t>
      </w:r>
    </w:p>
    <w:p w:rsidR="00000000" w:rsidDel="00000000" w:rsidP="00000000" w:rsidRDefault="00000000" w:rsidRPr="00000000" w14:paraId="000005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5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Formula of the residue or ion which corresponds to the node.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accordance with the rules for IUPAC</w:t>
      </w:r>
    </w:p>
    <w:p w:rsidR="00000000" w:rsidDel="00000000" w:rsidP="00000000" w:rsidRDefault="00000000" w:rsidRPr="00000000" w14:paraId="000005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international chemical identifiers (InChI) as described</w:t>
      </w:r>
    </w:p>
    <w:p w:rsidR="00000000" w:rsidDel="00000000" w:rsidP="00000000" w:rsidRDefault="00000000" w:rsidRPr="00000000" w14:paraId="000005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by Heller et al. (2015).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Heller, S. R., McNaught, A., Pletnev, I. &amp;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Tchekhovskoi, D. (2015). J. Cheminformat. 7:23,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DOI:10.1186/s13321-015-0068-4.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5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topol_node.structural_formula_SMILES</w:t>
      </w:r>
    </w:p>
    <w:p w:rsidR="00000000" w:rsidDel="00000000" w:rsidP="00000000" w:rsidRDefault="00000000" w:rsidRPr="00000000" w14:paraId="000005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'_topol_node.structural_formula_SMILES'</w:t>
      </w:r>
    </w:p>
    <w:p w:rsidR="00000000" w:rsidDel="00000000" w:rsidP="00000000" w:rsidRDefault="00000000" w:rsidRPr="00000000" w14:paraId="000005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structural_formula_smiles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2018-04-05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Formula of the residue or ion which corresponds to the node.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formula is written in SMILES notation for describing</w:t>
      </w:r>
    </w:p>
    <w:p w:rsidR="00000000" w:rsidDel="00000000" w:rsidP="00000000" w:rsidRDefault="00000000" w:rsidRPr="00000000" w14:paraId="000005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chemical structure as formalised by the OpenSMILES group</w:t>
      </w:r>
    </w:p>
    <w:p w:rsidR="00000000" w:rsidDel="00000000" w:rsidP="00000000" w:rsidRDefault="00000000" w:rsidRPr="00000000" w14:paraId="000005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(https://www.opensmiles.org).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topol_node.coordination_sequence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'_topol_node.coordination_sequence'</w:t>
      </w:r>
    </w:p>
    <w:p w:rsidR="00000000" w:rsidDel="00000000" w:rsidP="00000000" w:rsidRDefault="00000000" w:rsidRPr="00000000" w14:paraId="000005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coordination_sequence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coordination sequence is a sequence of numbers counting the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atoms in the 1st, 2nd, 3rd etc. coordination shells of any given</w:t>
      </w:r>
    </w:p>
    <w:p w:rsidR="00000000" w:rsidDel="00000000" w:rsidP="00000000" w:rsidRDefault="00000000" w:rsidRPr="00000000" w14:paraId="000005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node in the net. In other words, the kth entry in the list is the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vertices linked to the node by a path of exactly k</w:t>
      </w:r>
    </w:p>
    <w:p w:rsidR="00000000" w:rsidDel="00000000" w:rsidP="00000000" w:rsidRDefault="00000000" w:rsidRPr="00000000" w14:paraId="000005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steps. It is usually listed up to k=10.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Integer</w:t>
      </w:r>
    </w:p>
    <w:p w:rsidR="00000000" w:rsidDel="00000000" w:rsidP="00000000" w:rsidRDefault="00000000" w:rsidRPr="00000000" w14:paraId="000005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List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5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5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[4  12  24  42  64  92  124  162  204  252]</w:t>
      </w:r>
    </w:p>
    <w:p w:rsidR="00000000" w:rsidDel="00000000" w:rsidP="00000000" w:rsidRDefault="00000000" w:rsidRPr="00000000" w14:paraId="000005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'The diamond coordination sequence'</w:t>
      </w:r>
    </w:p>
    <w:p w:rsidR="00000000" w:rsidDel="00000000" w:rsidP="00000000" w:rsidRDefault="00000000" w:rsidRPr="00000000" w14:paraId="000005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5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5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topol_node.extended_point_symbol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'_topol_node.extended_point_symbol'</w:t>
      </w:r>
    </w:p>
    <w:p w:rsidR="00000000" w:rsidDel="00000000" w:rsidP="00000000" w:rsidRDefault="00000000" w:rsidRPr="00000000" w14:paraId="000005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extended_point_symbol</w:t>
      </w:r>
    </w:p>
    <w:p w:rsidR="00000000" w:rsidDel="00000000" w:rsidP="00000000" w:rsidRDefault="00000000" w:rsidRPr="00000000" w14:paraId="000005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extended point symbol of the node lists all shortest circuits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 each angle for each non-equivalent atom. A(b).B(c)... there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are b A-rings and c B-rings for all the N(N-1) circuits per node.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It is sorted so shortest rings come first. For 4-coordinated</w:t>
      </w:r>
    </w:p>
    <w:p w:rsidR="00000000" w:rsidDel="00000000" w:rsidP="00000000" w:rsidRDefault="00000000" w:rsidRPr="00000000" w14:paraId="000005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nodes only, the  angles are grouped in opposite pairs; ab,cd and</w:t>
      </w:r>
    </w:p>
    <w:p w:rsidR="00000000" w:rsidDel="00000000" w:rsidP="00000000" w:rsidRDefault="00000000" w:rsidRPr="00000000" w14:paraId="000005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ac,bd and ad,bc (written in lexicographic order smallest numbers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first).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6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6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6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6(2).6(2).6(2).6(2).6(2).6(2)   'ES for a vertex in the diamond structure'</w:t>
      </w:r>
    </w:p>
    <w:p w:rsidR="00000000" w:rsidDel="00000000" w:rsidP="00000000" w:rsidRDefault="00000000" w:rsidRPr="00000000" w14:paraId="000006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4.6(2).4.8(3).6(2).6(2)                'ES for one vertex of feldspar net'</w:t>
      </w:r>
    </w:p>
    <w:p w:rsidR="00000000" w:rsidDel="00000000" w:rsidP="00000000" w:rsidRDefault="00000000" w:rsidRPr="00000000" w14:paraId="000006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7(2).9(2).7(3).7(3).7(3).7(3)          'ES for the vertex of qzd net'</w:t>
      </w:r>
    </w:p>
    <w:p w:rsidR="00000000" w:rsidDel="00000000" w:rsidP="00000000" w:rsidRDefault="00000000" w:rsidRPr="00000000" w14:paraId="000006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4.4.4.4.6(3).6(3).6(5).6(5).6(5).6(5)  'ES for the vertex of 5-c sqp net'</w:t>
      </w:r>
    </w:p>
    <w:p w:rsidR="00000000" w:rsidDel="00000000" w:rsidP="00000000" w:rsidRDefault="00000000" w:rsidRPr="00000000" w14:paraId="000006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6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topol_node.fract_x</w:t>
      </w:r>
    </w:p>
    <w:p w:rsidR="00000000" w:rsidDel="00000000" w:rsidP="00000000" w:rsidRDefault="00000000" w:rsidRPr="00000000" w14:paraId="000006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'_topol_node.fract_x'</w:t>
      </w:r>
    </w:p>
    <w:p w:rsidR="00000000" w:rsidDel="00000000" w:rsidP="00000000" w:rsidRDefault="00000000" w:rsidRPr="00000000" w14:paraId="000006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fract_x</w:t>
      </w:r>
    </w:p>
    <w:p w:rsidR="00000000" w:rsidDel="00000000" w:rsidP="00000000" w:rsidRDefault="00000000" w:rsidRPr="00000000" w14:paraId="000006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6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fractional x coordinate of this node.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Link</w:t>
      </w:r>
    </w:p>
    <w:p w:rsidR="00000000" w:rsidDel="00000000" w:rsidP="00000000" w:rsidRDefault="00000000" w:rsidRPr="00000000" w14:paraId="000006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Related</w:t>
      </w:r>
    </w:p>
    <w:p w:rsidR="00000000" w:rsidDel="00000000" w:rsidP="00000000" w:rsidRDefault="00000000" w:rsidRPr="00000000" w14:paraId="000006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Single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Code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'_atom_site.label'</w:t>
      </w:r>
    </w:p>
    <w:p w:rsidR="00000000" w:rsidDel="00000000" w:rsidP="00000000" w:rsidRDefault="00000000" w:rsidRPr="00000000" w14:paraId="000006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_method.purpose          Definition         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_method.expression</w:t>
      </w:r>
    </w:p>
    <w:p w:rsidR="00000000" w:rsidDel="00000000" w:rsidP="00000000" w:rsidRDefault="00000000" w:rsidRPr="00000000" w14:paraId="000006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_enumeration.default = atom_site[topol_node.atom_label].fract_x</w:t>
      </w:r>
    </w:p>
    <w:p w:rsidR="00000000" w:rsidDel="00000000" w:rsidP="00000000" w:rsidRDefault="00000000" w:rsidRPr="00000000" w14:paraId="000006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topol_node.fract_y</w:t>
      </w:r>
    </w:p>
    <w:p w:rsidR="00000000" w:rsidDel="00000000" w:rsidP="00000000" w:rsidRDefault="00000000" w:rsidRPr="00000000" w14:paraId="000006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'_topol_node.fract_y'</w:t>
      </w:r>
    </w:p>
    <w:p w:rsidR="00000000" w:rsidDel="00000000" w:rsidP="00000000" w:rsidRDefault="00000000" w:rsidRPr="00000000" w14:paraId="000006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fract_y</w:t>
      </w:r>
    </w:p>
    <w:p w:rsidR="00000000" w:rsidDel="00000000" w:rsidP="00000000" w:rsidRDefault="00000000" w:rsidRPr="00000000" w14:paraId="000006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6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fractional y coordinate of this node.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Link</w:t>
      </w:r>
    </w:p>
    <w:p w:rsidR="00000000" w:rsidDel="00000000" w:rsidP="00000000" w:rsidRDefault="00000000" w:rsidRPr="00000000" w14:paraId="000006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Related</w:t>
      </w:r>
    </w:p>
    <w:p w:rsidR="00000000" w:rsidDel="00000000" w:rsidP="00000000" w:rsidRDefault="00000000" w:rsidRPr="00000000" w14:paraId="000006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Single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Code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'_atom_site.label'</w:t>
      </w:r>
    </w:p>
    <w:p w:rsidR="00000000" w:rsidDel="00000000" w:rsidP="00000000" w:rsidRDefault="00000000" w:rsidRPr="00000000" w14:paraId="000006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_method.purpose          Definition         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_method.expression</w:t>
      </w:r>
    </w:p>
    <w:p w:rsidR="00000000" w:rsidDel="00000000" w:rsidP="00000000" w:rsidRDefault="00000000" w:rsidRPr="00000000" w14:paraId="000006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_enumeration.default = atom_site[topol_node.atom_label].fract_y</w:t>
      </w:r>
    </w:p>
    <w:p w:rsidR="00000000" w:rsidDel="00000000" w:rsidP="00000000" w:rsidRDefault="00000000" w:rsidRPr="00000000" w14:paraId="000006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topol_node.fract_z</w:t>
      </w:r>
    </w:p>
    <w:p w:rsidR="00000000" w:rsidDel="00000000" w:rsidP="00000000" w:rsidRDefault="00000000" w:rsidRPr="00000000" w14:paraId="000006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'_topol_node.fract_z'</w:t>
      </w:r>
    </w:p>
    <w:p w:rsidR="00000000" w:rsidDel="00000000" w:rsidP="00000000" w:rsidRDefault="00000000" w:rsidRPr="00000000" w14:paraId="000006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fract_z</w:t>
      </w:r>
    </w:p>
    <w:p w:rsidR="00000000" w:rsidDel="00000000" w:rsidP="00000000" w:rsidRDefault="00000000" w:rsidRPr="00000000" w14:paraId="000006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6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fractional z coordinate of this node.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Link</w:t>
      </w:r>
    </w:p>
    <w:p w:rsidR="00000000" w:rsidDel="00000000" w:rsidP="00000000" w:rsidRDefault="00000000" w:rsidRPr="00000000" w14:paraId="000006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Related</w:t>
      </w:r>
    </w:p>
    <w:p w:rsidR="00000000" w:rsidDel="00000000" w:rsidP="00000000" w:rsidRDefault="00000000" w:rsidRPr="00000000" w14:paraId="000006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Single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Code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'_atom_site.label'</w:t>
      </w:r>
    </w:p>
    <w:p w:rsidR="00000000" w:rsidDel="00000000" w:rsidP="00000000" w:rsidRDefault="00000000" w:rsidRPr="00000000" w14:paraId="000006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_method.purpose          Definition         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_method.expression</w:t>
      </w:r>
    </w:p>
    <w:p w:rsidR="00000000" w:rsidDel="00000000" w:rsidP="00000000" w:rsidRDefault="00000000" w:rsidRPr="00000000" w14:paraId="000006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_enumeration.default = atom_site[topol_node.atom_label].fract_z</w:t>
      </w:r>
    </w:p>
    <w:p w:rsidR="00000000" w:rsidDel="00000000" w:rsidP="00000000" w:rsidRDefault="00000000" w:rsidRPr="00000000" w14:paraId="000006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topol_node.label</w:t>
      </w:r>
    </w:p>
    <w:p w:rsidR="00000000" w:rsidDel="00000000" w:rsidP="00000000" w:rsidRDefault="00000000" w:rsidRPr="00000000" w14:paraId="000006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'_topol_node.label'</w:t>
      </w:r>
    </w:p>
    <w:p w:rsidR="00000000" w:rsidDel="00000000" w:rsidP="00000000" w:rsidRDefault="00000000" w:rsidRPr="00000000" w14:paraId="000006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label</w:t>
      </w:r>
    </w:p>
    <w:p w:rsidR="00000000" w:rsidDel="00000000" w:rsidP="00000000" w:rsidRDefault="00000000" w:rsidRPr="00000000" w14:paraId="000006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label of the node, which corresponds to a particular</w:t>
      </w:r>
    </w:p>
    <w:p w:rsidR="00000000" w:rsidDel="00000000" w:rsidP="00000000" w:rsidRDefault="00000000" w:rsidRPr="00000000" w14:paraId="000006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node of the crystal structure representation.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6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Key</w:t>
      </w:r>
    </w:p>
    <w:p w:rsidR="00000000" w:rsidDel="00000000" w:rsidP="00000000" w:rsidRDefault="00000000" w:rsidRPr="00000000" w14:paraId="000006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topol_node.point_symbol</w:t>
      </w:r>
    </w:p>
    <w:p w:rsidR="00000000" w:rsidDel="00000000" w:rsidP="00000000" w:rsidRDefault="00000000" w:rsidRPr="00000000" w14:paraId="000006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'_topol_node.point_symbol'</w:t>
      </w:r>
    </w:p>
    <w:p w:rsidR="00000000" w:rsidDel="00000000" w:rsidP="00000000" w:rsidRDefault="00000000" w:rsidRPr="00000000" w14:paraId="000006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point_symbol</w:t>
      </w:r>
    </w:p>
    <w:p w:rsidR="00000000" w:rsidDel="00000000" w:rsidP="00000000" w:rsidRDefault="00000000" w:rsidRPr="00000000" w14:paraId="000006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6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(short) point symbol of the node. This lists the number and size of</w:t>
      </w:r>
    </w:p>
    <w:p w:rsidR="00000000" w:rsidDel="00000000" w:rsidP="00000000" w:rsidRDefault="00000000" w:rsidRPr="00000000" w14:paraId="000006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shortest closed chains of connected nodes (circuits) starting from</w:t>
      </w:r>
    </w:p>
    <w:p w:rsidR="00000000" w:rsidDel="00000000" w:rsidP="00000000" w:rsidRDefault="00000000" w:rsidRPr="00000000" w14:paraId="000006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any non-equivalent node in the net. For an N-coordinated node there are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N(N-1) circuits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6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6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6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6^6       'Point symbol for a diamond vertex'</w:t>
      </w:r>
    </w:p>
    <w:p w:rsidR="00000000" w:rsidDel="00000000" w:rsidP="00000000" w:rsidRDefault="00000000" w:rsidRPr="00000000" w14:paraId="000006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4^2.6^3.8           'Point symbol for a feldspar 4-coordinated vertex'</w:t>
      </w:r>
    </w:p>
    <w:p w:rsidR="00000000" w:rsidDel="00000000" w:rsidP="00000000" w:rsidRDefault="00000000" w:rsidRPr="00000000" w14:paraId="000006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7^5.9     'Point symbol for the vertex of 4-c qzd net'</w:t>
      </w:r>
    </w:p>
    <w:p w:rsidR="00000000" w:rsidDel="00000000" w:rsidP="00000000" w:rsidRDefault="00000000" w:rsidRPr="00000000" w14:paraId="000006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4^4.6^6   'Point symbol for the vertex of 5-c sqp net'</w:t>
      </w:r>
    </w:p>
    <w:p w:rsidR="00000000" w:rsidDel="00000000" w:rsidP="00000000" w:rsidRDefault="00000000" w:rsidRPr="00000000" w14:paraId="000006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topol_node.symmetry_multiplicity</w:t>
      </w:r>
    </w:p>
    <w:p w:rsidR="00000000" w:rsidDel="00000000" w:rsidP="00000000" w:rsidRDefault="00000000" w:rsidRPr="00000000" w14:paraId="000006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'_topol_node.symmetry_multiplicity'</w:t>
      </w:r>
    </w:p>
    <w:p w:rsidR="00000000" w:rsidDel="00000000" w:rsidP="00000000" w:rsidRDefault="00000000" w:rsidRPr="00000000" w14:paraId="000006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symmetry_multiplicity</w:t>
      </w:r>
    </w:p>
    <w:p w:rsidR="00000000" w:rsidDel="00000000" w:rsidP="00000000" w:rsidRDefault="00000000" w:rsidRPr="00000000" w14:paraId="000006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6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number of different sites that are generated by the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application of the space-group symmetry to the coordinates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given for this site. It is equal to the multiplicity given</w:t>
      </w:r>
    </w:p>
    <w:p w:rsidR="00000000" w:rsidDel="00000000" w:rsidP="00000000" w:rsidRDefault="00000000" w:rsidRPr="00000000" w14:paraId="000006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for this Wyckoff site in International Tables for Crystallography</w:t>
      </w:r>
    </w:p>
    <w:p w:rsidR="00000000" w:rsidDel="00000000" w:rsidP="00000000" w:rsidRDefault="00000000" w:rsidRPr="00000000" w14:paraId="000006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Vol. A (2002).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6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6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1:192</w:t>
      </w:r>
    </w:p>
    <w:p w:rsidR="00000000" w:rsidDel="00000000" w:rsidP="00000000" w:rsidRDefault="00000000" w:rsidRPr="00000000" w14:paraId="000006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2018-02-23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topol_node.vertex_symbol</w:t>
      </w:r>
    </w:p>
    <w:p w:rsidR="00000000" w:rsidDel="00000000" w:rsidP="00000000" w:rsidRDefault="00000000" w:rsidRPr="00000000" w14:paraId="000006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'_topol_node.vertex_symbol'</w:t>
      </w:r>
    </w:p>
    <w:p w:rsidR="00000000" w:rsidDel="00000000" w:rsidP="00000000" w:rsidRDefault="00000000" w:rsidRPr="00000000" w14:paraId="000006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vertex_symbol</w:t>
      </w:r>
    </w:p>
    <w:p w:rsidR="00000000" w:rsidDel="00000000" w:rsidP="00000000" w:rsidRDefault="00000000" w:rsidRPr="00000000" w14:paraId="000006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vertex symbol of a node provides similar information to the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extended point symbol, but only for rings, which are circuits</w:t>
      </w:r>
    </w:p>
    <w:p w:rsidR="00000000" w:rsidDel="00000000" w:rsidP="00000000" w:rsidRDefault="00000000" w:rsidRPr="00000000" w14:paraId="000006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that contain no shortcuts, that is, are not the sum of  two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smaller circuits. There may be circuits that cannot be rings. If</w:t>
      </w:r>
    </w:p>
    <w:p w:rsidR="00000000" w:rsidDel="00000000" w:rsidP="00000000" w:rsidRDefault="00000000" w:rsidRPr="00000000" w14:paraId="000006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there are no rings meeting at a particular angle of the node, the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symbol '*' is used instead of the A^a symbol. It is sorted so</w:t>
      </w:r>
    </w:p>
    <w:p w:rsidR="00000000" w:rsidDel="00000000" w:rsidP="00000000" w:rsidRDefault="00000000" w:rsidRPr="00000000" w14:paraId="000006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shortest rings come first. For 4-coordinated nodes only, the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angles are grouped in opposite pairs; ab,cd and ac,bd and ad,bc</w:t>
      </w:r>
    </w:p>
    <w:p w:rsidR="00000000" w:rsidDel="00000000" w:rsidP="00000000" w:rsidRDefault="00000000" w:rsidRPr="00000000" w14:paraId="000006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(written in lexicographic order smallest numbers first). In the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ordering the symbol '*' is equivalent to zero.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6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6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6(2).6(2).6(2).6(2).6(2).6(2)       'Vertex symbol for diamond'</w:t>
      </w:r>
    </w:p>
    <w:p w:rsidR="00000000" w:rsidDel="00000000" w:rsidP="00000000" w:rsidRDefault="00000000" w:rsidRPr="00000000" w14:paraId="000006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4.6(2).4.8.6.6(2)                   'VS for one vertex of feldspar net'</w:t>
      </w:r>
    </w:p>
    <w:p w:rsidR="00000000" w:rsidDel="00000000" w:rsidP="00000000" w:rsidRDefault="00000000" w:rsidRPr="00000000" w14:paraId="000006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7(2).*.7(3).7(3).7(3).7(3)          'VS for the vertex of qzd net'</w:t>
      </w:r>
    </w:p>
    <w:p w:rsidR="00000000" w:rsidDel="00000000" w:rsidP="00000000" w:rsidRDefault="00000000" w:rsidRPr="00000000" w14:paraId="000006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4.4.4.4.6.6.6(5).6(5).6(5).6(5)     'VS for the vertex of 5-c sqp net'</w:t>
      </w:r>
    </w:p>
    <w:p w:rsidR="00000000" w:rsidDel="00000000" w:rsidP="00000000" w:rsidRDefault="00000000" w:rsidRPr="00000000" w14:paraId="000006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6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topol_node.Wyckoff_symbol</w:t>
      </w:r>
    </w:p>
    <w:p w:rsidR="00000000" w:rsidDel="00000000" w:rsidP="00000000" w:rsidRDefault="00000000" w:rsidRPr="00000000" w14:paraId="000006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'_topol_node.Wyckoff_symbol'</w:t>
      </w:r>
    </w:p>
    <w:p w:rsidR="00000000" w:rsidDel="00000000" w:rsidP="00000000" w:rsidRDefault="00000000" w:rsidRPr="00000000" w14:paraId="000006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Wyckoff_symbol</w:t>
      </w:r>
    </w:p>
    <w:p w:rsidR="00000000" w:rsidDel="00000000" w:rsidP="00000000" w:rsidRDefault="00000000" w:rsidRPr="00000000" w14:paraId="000006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topol_node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Datum</w:t>
      </w:r>
    </w:p>
    <w:p w:rsidR="00000000" w:rsidDel="00000000" w:rsidP="00000000" w:rsidRDefault="00000000" w:rsidRPr="00000000" w14:paraId="000006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The Wyckoff symbol (letter) as listed in the space-group section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of International Tables for Crystallography, Vol. A (1987).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2018-02-23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save_topol_occurrence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topol_occurrence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6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topol_occurrence</w:t>
      </w:r>
    </w:p>
    <w:p w:rsidR="00000000" w:rsidDel="00000000" w:rsidP="00000000" w:rsidRDefault="00000000" w:rsidRPr="00000000" w14:paraId="000006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6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6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TOPOL_OCCURRENCE category lists the appearances of the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underlying net topology in crystal structures.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                     '_topol_occurrence.id'</w:t>
      </w:r>
    </w:p>
    <w:p w:rsidR="00000000" w:rsidDel="00000000" w:rsidP="00000000" w:rsidRDefault="00000000" w:rsidRPr="00000000" w14:paraId="000006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save_topol_occurrence.id</w:t>
      </w:r>
    </w:p>
    <w:p w:rsidR="00000000" w:rsidDel="00000000" w:rsidP="00000000" w:rsidRDefault="00000000" w:rsidRPr="00000000" w14:paraId="000006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'_topol_occurrence.id'</w:t>
      </w:r>
    </w:p>
    <w:p w:rsidR="00000000" w:rsidDel="00000000" w:rsidP="00000000" w:rsidRDefault="00000000" w:rsidRPr="00000000" w14:paraId="000006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topol_occurrence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id</w:t>
      </w:r>
    </w:p>
    <w:p w:rsidR="00000000" w:rsidDel="00000000" w:rsidP="00000000" w:rsidRDefault="00000000" w:rsidRPr="00000000" w14:paraId="000006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 unique identifier for the literature or database reference.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Key</w:t>
      </w:r>
    </w:p>
    <w:p w:rsidR="00000000" w:rsidDel="00000000" w:rsidP="00000000" w:rsidRDefault="00000000" w:rsidRPr="00000000" w14:paraId="000006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6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6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topol_occurrence.citation_id</w:t>
      </w:r>
    </w:p>
    <w:p w:rsidR="00000000" w:rsidDel="00000000" w:rsidP="00000000" w:rsidRDefault="00000000" w:rsidRPr="00000000" w14:paraId="000006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'_topol_occurrence.citation_id'</w:t>
      </w:r>
    </w:p>
    <w:p w:rsidR="00000000" w:rsidDel="00000000" w:rsidP="00000000" w:rsidRDefault="00000000" w:rsidRPr="00000000" w14:paraId="000006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topol_occurrence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citation_id</w:t>
      </w:r>
    </w:p>
    <w:p w:rsidR="00000000" w:rsidDel="00000000" w:rsidP="00000000" w:rsidRDefault="00000000" w:rsidRPr="00000000" w14:paraId="000006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2018-04-17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 to a publication, where a crystal structure with the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underlying net topology  was characterized. This item is a pointer</w:t>
      </w:r>
    </w:p>
    <w:p w:rsidR="00000000" w:rsidDel="00000000" w:rsidP="00000000" w:rsidRDefault="00000000" w:rsidRPr="00000000" w14:paraId="000007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 an item described in the core CITATION category. If a publication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and database entry are not directly related, they should be listed</w:t>
      </w:r>
    </w:p>
    <w:p w:rsidR="00000000" w:rsidDel="00000000" w:rsidP="00000000" w:rsidRDefault="00000000" w:rsidRPr="00000000" w14:paraId="000007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in separate rows.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7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7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'_citation.id'</w:t>
      </w:r>
    </w:p>
    <w:p w:rsidR="00000000" w:rsidDel="00000000" w:rsidP="00000000" w:rsidRDefault="00000000" w:rsidRPr="00000000" w14:paraId="000007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</w:t>
      </w:r>
    </w:p>
    <w:p w:rsidR="00000000" w:rsidDel="00000000" w:rsidP="00000000" w:rsidRDefault="00000000" w:rsidRPr="00000000" w14:paraId="000007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topol_tiling</w:t>
      </w:r>
    </w:p>
    <w:p w:rsidR="00000000" w:rsidDel="00000000" w:rsidP="00000000" w:rsidRDefault="00000000" w:rsidRPr="00000000" w14:paraId="000007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7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topol_tiling</w:t>
      </w:r>
    </w:p>
    <w:p w:rsidR="00000000" w:rsidDel="00000000" w:rsidP="00000000" w:rsidRDefault="00000000" w:rsidRPr="00000000" w14:paraId="000007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7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Set</w:t>
      </w:r>
    </w:p>
    <w:p w:rsidR="00000000" w:rsidDel="00000000" w:rsidP="00000000" w:rsidRDefault="00000000" w:rsidRPr="00000000" w14:paraId="000007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TOPOL_TILING category describes the natural tiling</w:t>
      </w:r>
    </w:p>
    <w:p w:rsidR="00000000" w:rsidDel="00000000" w:rsidP="00000000" w:rsidRDefault="00000000" w:rsidRPr="00000000" w14:paraId="000007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corresponding to the underlying net.  A tiling is 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partition of crystal space using generalised polyhedra, and a</w:t>
      </w:r>
    </w:p>
    <w:p w:rsidR="00000000" w:rsidDel="00000000" w:rsidP="00000000" w:rsidRDefault="00000000" w:rsidRPr="00000000" w14:paraId="000007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natural tiling is one for which tiles are the smallest possible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that conserve the full symmetry of the net and for which the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faces are all locally strong rings. This means that there is no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single largest face (face with the largest number of vertices)</w:t>
      </w:r>
    </w:p>
    <w:p w:rsidR="00000000" w:rsidDel="00000000" w:rsidP="00000000" w:rsidRDefault="00000000" w:rsidRPr="00000000" w14:paraId="000007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as such a face will be the sum of the other smaller faces.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tile signature contains the sizes of the tile faces and</w:t>
      </w:r>
    </w:p>
    <w:p w:rsidR="00000000" w:rsidDel="00000000" w:rsidP="00000000" w:rsidRDefault="00000000" w:rsidRPr="00000000" w14:paraId="000007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number of faces of a given size in the tile.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Reference: Blatov, V. A., Delgado-Friedrichs, O., O'Keeffe M. &amp;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Proserpio D. M. (2007). Acta Cryst. A63, 418-425.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topol_tiling.Dsize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'_topol_tiling.Dsize'</w:t>
      </w:r>
    </w:p>
    <w:p w:rsidR="00000000" w:rsidDel="00000000" w:rsidP="00000000" w:rsidRDefault="00000000" w:rsidRPr="00000000" w14:paraId="000007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Dsize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number of distinct (not symmetry-related) chambers in the</w:t>
      </w:r>
    </w:p>
    <w:p w:rsidR="00000000" w:rsidDel="00000000" w:rsidP="00000000" w:rsidRDefault="00000000" w:rsidRPr="00000000" w14:paraId="000007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tiling.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Derived</w:t>
      </w:r>
    </w:p>
    <w:p w:rsidR="00000000" w:rsidDel="00000000" w:rsidP="00000000" w:rsidRDefault="00000000" w:rsidRPr="00000000" w14:paraId="000007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topol_tiling.dual</w:t>
      </w:r>
    </w:p>
    <w:p w:rsidR="00000000" w:rsidDel="00000000" w:rsidP="00000000" w:rsidRDefault="00000000" w:rsidRPr="00000000" w14:paraId="000007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'_topol_tiling.dual'</w:t>
      </w:r>
    </w:p>
    <w:p w:rsidR="00000000" w:rsidDel="00000000" w:rsidP="00000000" w:rsidRDefault="00000000" w:rsidRPr="00000000" w14:paraId="000007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dual</w:t>
      </w:r>
    </w:p>
    <w:p w:rsidR="00000000" w:rsidDel="00000000" w:rsidP="00000000" w:rsidRDefault="00000000" w:rsidRPr="00000000" w14:paraId="000007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overall topology symbol of the dual net, which  corresponds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 the net of the dual of the natural tiling.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topol_tiling.edges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'_topol_tiling.edges'</w:t>
      </w:r>
    </w:p>
    <w:p w:rsidR="00000000" w:rsidDel="00000000" w:rsidP="00000000" w:rsidRDefault="00000000" w:rsidRPr="00000000" w14:paraId="000007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edges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independent tile edges in the natural tiling.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Recorded</w:t>
      </w:r>
    </w:p>
    <w:p w:rsidR="00000000" w:rsidDel="00000000" w:rsidP="00000000" w:rsidRDefault="00000000" w:rsidRPr="00000000" w14:paraId="000007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topol_tiling.faces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'_topol_tiling.faces'</w:t>
      </w:r>
    </w:p>
    <w:p w:rsidR="00000000" w:rsidDel="00000000" w:rsidP="00000000" w:rsidRDefault="00000000" w:rsidRPr="00000000" w14:paraId="000007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faces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independent tile faces in the natural tiling.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topol_tiling.signature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'_topol_tiling.signature'</w:t>
      </w:r>
    </w:p>
    <w:p w:rsidR="00000000" w:rsidDel="00000000" w:rsidP="00000000" w:rsidRDefault="00000000" w:rsidRPr="00000000" w14:paraId="000007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signature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2018-02-06</w:t>
      </w:r>
    </w:p>
    <w:p w:rsidR="00000000" w:rsidDel="00000000" w:rsidP="00000000" w:rsidRDefault="00000000" w:rsidRPr="00000000" w14:paraId="000007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tiling signature, written in the form</w:t>
      </w:r>
    </w:p>
    <w:p w:rsidR="00000000" w:rsidDel="00000000" w:rsidP="00000000" w:rsidRDefault="00000000" w:rsidRPr="00000000" w14:paraId="000007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\a[A^a^ . B^b^ ...]+\b[C^c^ . D^d^ ...]+...,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where square brackets envelop tile symbols, \a,\b,... are stoichiometric</w:t>
      </w:r>
    </w:p>
    <w:p w:rsidR="00000000" w:rsidDel="00000000" w:rsidP="00000000" w:rsidRDefault="00000000" w:rsidRPr="00000000" w14:paraId="000007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coefficients, A, B, C, D, ... are sizes of tile faces, a,b,c,d, ... are</w:t>
      </w:r>
    </w:p>
    <w:p w:rsidR="00000000" w:rsidDel="00000000" w:rsidP="00000000" w:rsidRDefault="00000000" w:rsidRPr="00000000" w14:paraId="000007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numbers of the faces of a given size in the tile.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Text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7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7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'[6^4]'                               'Natural tiling for diamond'</w:t>
      </w:r>
    </w:p>
    <w:p w:rsidR="00000000" w:rsidDel="00000000" w:rsidP="00000000" w:rsidRDefault="00000000" w:rsidRPr="00000000" w14:paraId="000007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'3[4^6]+[4^6.6^8]+[4^12.6^8.8^6]'     'Natural tiling for zeolite LTA'</w:t>
      </w:r>
    </w:p>
    <w:p w:rsidR="00000000" w:rsidDel="00000000" w:rsidP="00000000" w:rsidRDefault="00000000" w:rsidRPr="00000000" w14:paraId="000007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Encode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topol_tiling.tiles</w:t>
      </w:r>
    </w:p>
    <w:p w:rsidR="00000000" w:rsidDel="00000000" w:rsidP="00000000" w:rsidRDefault="00000000" w:rsidRPr="00000000" w14:paraId="000007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'_topol_tiling.tiles'</w:t>
      </w:r>
    </w:p>
    <w:p w:rsidR="00000000" w:rsidDel="00000000" w:rsidP="00000000" w:rsidRDefault="00000000" w:rsidRPr="00000000" w14:paraId="000007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tiles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independent tiles in the natural tiling.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save_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topol_tiling.vertices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'_topol_tiling.vertices'</w:t>
      </w:r>
    </w:p>
    <w:p w:rsidR="00000000" w:rsidDel="00000000" w:rsidP="00000000" w:rsidRDefault="00000000" w:rsidRPr="00000000" w14:paraId="000007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</w:t>
      </w:r>
    </w:p>
    <w:p w:rsidR="00000000" w:rsidDel="00000000" w:rsidP="00000000" w:rsidRDefault="00000000" w:rsidRPr="00000000" w14:paraId="000007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vertices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2018-01-30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Number of independent tile vertices in the natural tiling.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save_topol_tiling_faces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topol_tiling_faces</w:t>
      </w:r>
    </w:p>
    <w:p w:rsidR="00000000" w:rsidDel="00000000" w:rsidP="00000000" w:rsidRDefault="00000000" w:rsidRPr="00000000" w14:paraId="000007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7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topol_tiling_faces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7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7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TOPOL_TILING_FACES category tabulates the faces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belonging to each tile in the tiling.  Together with the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TOPOL_TILING_TILES category it tabulates the information</w:t>
      </w:r>
    </w:p>
    <w:p w:rsidR="00000000" w:rsidDel="00000000" w:rsidP="00000000" w:rsidRDefault="00000000" w:rsidRPr="00000000" w14:paraId="000007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contained in _topol_tiling.signature. See the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TOPOL_TILING category for further information.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7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_category_key.name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'_topol_tiling_faces.tile_id'</w:t>
      </w:r>
    </w:p>
    <w:p w:rsidR="00000000" w:rsidDel="00000000" w:rsidP="00000000" w:rsidRDefault="00000000" w:rsidRPr="00000000" w14:paraId="000007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'_topol_tiling_faces.size'</w:t>
      </w:r>
    </w:p>
    <w:p w:rsidR="00000000" w:rsidDel="00000000" w:rsidP="00000000" w:rsidRDefault="00000000" w:rsidRPr="00000000" w14:paraId="000007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7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_description_example.detail</w:t>
      </w:r>
    </w:p>
    <w:p w:rsidR="00000000" w:rsidDel="00000000" w:rsidP="00000000" w:rsidRDefault="00000000" w:rsidRPr="00000000" w14:paraId="000007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_description_example.case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'Expanded description of 3[4^6^]+[4^6^.6^8^]+[4^12^.6^8^.8^6^] tiling'</w:t>
      </w:r>
    </w:p>
    <w:p w:rsidR="00000000" w:rsidDel="00000000" w:rsidP="00000000" w:rsidRDefault="00000000" w:rsidRPr="00000000" w14:paraId="000007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loop_</w:t>
      </w:r>
    </w:p>
    <w:p w:rsidR="00000000" w:rsidDel="00000000" w:rsidP="00000000" w:rsidRDefault="00000000" w:rsidRPr="00000000" w14:paraId="000007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_topol_tiling_tile.id</w:t>
      </w:r>
    </w:p>
    <w:p w:rsidR="00000000" w:rsidDel="00000000" w:rsidP="00000000" w:rsidRDefault="00000000" w:rsidRPr="00000000" w14:paraId="000007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_topol_tiling_tile.count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a     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b     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     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loop_</w:t>
      </w:r>
    </w:p>
    <w:p w:rsidR="00000000" w:rsidDel="00000000" w:rsidP="00000000" w:rsidRDefault="00000000" w:rsidRPr="00000000" w14:paraId="000007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_topol_tiling_faces.tile_id</w:t>
      </w:r>
    </w:p>
    <w:p w:rsidR="00000000" w:rsidDel="00000000" w:rsidP="00000000" w:rsidRDefault="00000000" w:rsidRPr="00000000" w14:paraId="000007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_topol_tiling_faces.size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_topol_tiling_faces.count</w:t>
      </w:r>
    </w:p>
    <w:p w:rsidR="00000000" w:rsidDel="00000000" w:rsidP="00000000" w:rsidRDefault="00000000" w:rsidRPr="00000000" w14:paraId="000007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a    4   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b    4   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b    6   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    4   12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    6   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    8   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save_topol_tiling_faces.count</w:t>
      </w:r>
    </w:p>
    <w:p w:rsidR="00000000" w:rsidDel="00000000" w:rsidP="00000000" w:rsidRDefault="00000000" w:rsidRPr="00000000" w14:paraId="000007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'_topol_tiling_faces.count'</w:t>
      </w:r>
    </w:p>
    <w:p w:rsidR="00000000" w:rsidDel="00000000" w:rsidP="00000000" w:rsidRDefault="00000000" w:rsidRPr="00000000" w14:paraId="000007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topol_tiling_faces</w:t>
      </w:r>
    </w:p>
    <w:p w:rsidR="00000000" w:rsidDel="00000000" w:rsidP="00000000" w:rsidRDefault="00000000" w:rsidRPr="00000000" w14:paraId="000007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count</w:t>
      </w:r>
    </w:p>
    <w:p w:rsidR="00000000" w:rsidDel="00000000" w:rsidP="00000000" w:rsidRDefault="00000000" w:rsidRPr="00000000" w14:paraId="000007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7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number of faces of this size in the tile.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7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7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7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7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save_topol_tiling_faces.size</w:t>
      </w:r>
    </w:p>
    <w:p w:rsidR="00000000" w:rsidDel="00000000" w:rsidP="00000000" w:rsidRDefault="00000000" w:rsidRPr="00000000" w14:paraId="000007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'_topol_tiling_faces.size'</w:t>
      </w:r>
    </w:p>
    <w:p w:rsidR="00000000" w:rsidDel="00000000" w:rsidP="00000000" w:rsidRDefault="00000000" w:rsidRPr="00000000" w14:paraId="000007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topol_tiling_faces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size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8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size of the tile face.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Count</w:t>
      </w:r>
    </w:p>
    <w:p w:rsidR="00000000" w:rsidDel="00000000" w:rsidP="00000000" w:rsidRDefault="00000000" w:rsidRPr="00000000" w14:paraId="000008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_enumeration.range                      3:</w:t>
      </w:r>
    </w:p>
    <w:p w:rsidR="00000000" w:rsidDel="00000000" w:rsidP="00000000" w:rsidRDefault="00000000" w:rsidRPr="00000000" w14:paraId="000008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8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8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8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save_topol_tiling_faces.tile_id</w:t>
      </w:r>
    </w:p>
    <w:p w:rsidR="00000000" w:rsidDel="00000000" w:rsidP="00000000" w:rsidRDefault="00000000" w:rsidRPr="00000000" w14:paraId="000008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'_topol_tiling_faces.tile_id'</w:t>
      </w:r>
    </w:p>
    <w:p w:rsidR="00000000" w:rsidDel="00000000" w:rsidP="00000000" w:rsidRDefault="00000000" w:rsidRPr="00000000" w14:paraId="000008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topol_tiling_faces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tile_id</w:t>
      </w:r>
    </w:p>
    <w:p w:rsidR="00000000" w:rsidDel="00000000" w:rsidP="00000000" w:rsidRDefault="00000000" w:rsidRPr="00000000" w14:paraId="000008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tile to which this face belongs. It must be one of the values provided</w:t>
      </w:r>
    </w:p>
    <w:p w:rsidR="00000000" w:rsidDel="00000000" w:rsidP="00000000" w:rsidRDefault="00000000" w:rsidRPr="00000000" w14:paraId="000008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in _topol_tiling_tile.id.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_name.linked_item_id                    '_topol_tiling_tile.id'</w:t>
      </w:r>
    </w:p>
    <w:p w:rsidR="00000000" w:rsidDel="00000000" w:rsidP="00000000" w:rsidRDefault="00000000" w:rsidRPr="00000000" w14:paraId="000008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Link</w:t>
      </w:r>
    </w:p>
    <w:p w:rsidR="00000000" w:rsidDel="00000000" w:rsidP="00000000" w:rsidRDefault="00000000" w:rsidRPr="00000000" w14:paraId="000008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Related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8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save_topol_tiling_tile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topol_tiling_tile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TOPOLOGY</w:t>
      </w:r>
    </w:p>
    <w:p w:rsidR="00000000" w:rsidDel="00000000" w:rsidP="00000000" w:rsidRDefault="00000000" w:rsidRPr="00000000" w14:paraId="000008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topol_tiling_tile</w:t>
      </w:r>
    </w:p>
    <w:p w:rsidR="00000000" w:rsidDel="00000000" w:rsidP="00000000" w:rsidRDefault="00000000" w:rsidRPr="00000000" w14:paraId="000008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_definition.scope                       Category</w:t>
      </w:r>
    </w:p>
    <w:p w:rsidR="00000000" w:rsidDel="00000000" w:rsidP="00000000" w:rsidRDefault="00000000" w:rsidRPr="00000000" w14:paraId="000008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_definition.class                       Loop</w:t>
      </w:r>
    </w:p>
    <w:p w:rsidR="00000000" w:rsidDel="00000000" w:rsidP="00000000" w:rsidRDefault="00000000" w:rsidRPr="00000000" w14:paraId="000008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TOPOL_TILING_TILE category provides information on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each of the tiles in the tiling. Together with the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TOPOL_TILING_FACES category it tabulates the information</w:t>
      </w:r>
    </w:p>
    <w:p w:rsidR="00000000" w:rsidDel="00000000" w:rsidP="00000000" w:rsidRDefault="00000000" w:rsidRPr="00000000" w14:paraId="000008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contained in _topol_tiling.signature. See the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TOPOL_TILING category for further information.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_category_key.name                      '_topol_tiling_tile.id'</w:t>
      </w:r>
    </w:p>
    <w:p w:rsidR="00000000" w:rsidDel="00000000" w:rsidP="00000000" w:rsidRDefault="00000000" w:rsidRPr="00000000" w14:paraId="000008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8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save_topol_tiling_tile.count</w:t>
      </w:r>
    </w:p>
    <w:p w:rsidR="00000000" w:rsidDel="00000000" w:rsidP="00000000" w:rsidRDefault="00000000" w:rsidRPr="00000000" w14:paraId="000008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'_topol_tiling_tile.count'</w:t>
      </w:r>
    </w:p>
    <w:p w:rsidR="00000000" w:rsidDel="00000000" w:rsidP="00000000" w:rsidRDefault="00000000" w:rsidRPr="00000000" w14:paraId="000008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topol_tiling_tile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count</w:t>
      </w:r>
    </w:p>
    <w:p w:rsidR="00000000" w:rsidDel="00000000" w:rsidP="00000000" w:rsidRDefault="00000000" w:rsidRPr="00000000" w14:paraId="000008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The number of this kind of tile in the tiling.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Index</w:t>
      </w:r>
    </w:p>
    <w:p w:rsidR="00000000" w:rsidDel="00000000" w:rsidP="00000000" w:rsidRDefault="00000000" w:rsidRPr="00000000" w14:paraId="000008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Number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8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8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save_topol_tiling_tile.id</w:t>
      </w:r>
    </w:p>
    <w:p w:rsidR="00000000" w:rsidDel="00000000" w:rsidP="00000000" w:rsidRDefault="00000000" w:rsidRPr="00000000" w14:paraId="000008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_definition.id                          '_topol_tiling_tile.id'</w:t>
      </w:r>
    </w:p>
    <w:p w:rsidR="00000000" w:rsidDel="00000000" w:rsidP="00000000" w:rsidRDefault="00000000" w:rsidRPr="00000000" w14:paraId="000008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_name.category_id                       topol_tiling_tile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_name.object_id                         id</w:t>
      </w:r>
    </w:p>
    <w:p w:rsidR="00000000" w:rsidDel="00000000" w:rsidP="00000000" w:rsidRDefault="00000000" w:rsidRPr="00000000" w14:paraId="000008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_definition.update                      2018-02-13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_description.text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An arbitrary, unique identifier for this tile type.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_type.contents                          Code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_type.purpose                           Key</w:t>
      </w:r>
    </w:p>
    <w:p w:rsidR="00000000" w:rsidDel="00000000" w:rsidP="00000000" w:rsidRDefault="00000000" w:rsidRPr="00000000" w14:paraId="000008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_type.source                            Assigned</w:t>
      </w:r>
    </w:p>
    <w:p w:rsidR="00000000" w:rsidDel="00000000" w:rsidP="00000000" w:rsidRDefault="00000000" w:rsidRPr="00000000" w14:paraId="000008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_type.container                         Single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save_</w:t>
      </w:r>
    </w:p>
    <w:p w:rsidR="00000000" w:rsidDel="00000000" w:rsidP="00000000" w:rsidRDefault="00000000" w:rsidRPr="00000000" w14:paraId="000008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loop_</w:t>
      </w:r>
    </w:p>
    <w:p w:rsidR="00000000" w:rsidDel="00000000" w:rsidP="00000000" w:rsidRDefault="00000000" w:rsidRPr="00000000" w14:paraId="000008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_dictionary_audit.version</w:t>
      </w:r>
    </w:p>
    <w:p w:rsidR="00000000" w:rsidDel="00000000" w:rsidP="00000000" w:rsidRDefault="00000000" w:rsidRPr="00000000" w14:paraId="000008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_dictionary_audit.date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_dictionary_audit.revision</w:t>
      </w:r>
    </w:p>
    <w:p w:rsidR="00000000" w:rsidDel="00000000" w:rsidP="00000000" w:rsidRDefault="00000000" w:rsidRPr="00000000" w14:paraId="000008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0.3       2018-02-23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Changed topol_bond to topol_link using node labels instead of atom labels.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Added coordinates, multiplicity and Wyckoff symbol to topol_node.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Added in type and linking information. (J Hester.)</w:t>
      </w:r>
    </w:p>
    <w:p w:rsidR="00000000" w:rsidDel="00000000" w:rsidP="00000000" w:rsidRDefault="00000000" w:rsidRPr="00000000" w14:paraId="000008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0.4       2018-02-27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Added long-form examples provided by V Blatov. Version for review.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0.5       2018-04-05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Added InChI, SMILES structural formulas and replaced symops with explicit</w:t>
      </w:r>
    </w:p>
    <w:p w:rsidR="00000000" w:rsidDel="00000000" w:rsidP="00000000" w:rsidRDefault="00000000" w:rsidRPr="00000000" w14:paraId="000008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symmetry operator ids and vector translations. Clarified bond types.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0.9       2018-05-28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Version for final approval after review. Removed most datanames from</w:t>
      </w:r>
    </w:p>
    <w:p w:rsidR="00000000" w:rsidDel="00000000" w:rsidP="00000000" w:rsidRDefault="00000000" w:rsidRPr="00000000" w14:paraId="000008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TOPOL_ENTANGL and subcategories.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0.9.1     2019-07-17</w:t>
      </w:r>
    </w:p>
    <w:p w:rsidR="00000000" w:rsidDel="00000000" w:rsidP="00000000" w:rsidRDefault="00000000" w:rsidRPr="00000000" w14:paraId="000008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Fixed a few typos. (B. McMahon)</w:t>
      </w:r>
    </w:p>
    <w:p w:rsidR="00000000" w:rsidDel="00000000" w:rsidP="00000000" w:rsidRDefault="00000000" w:rsidRPr="00000000" w14:paraId="000008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0.9.2     2021-05-04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Replaced TOPOL_REPRES category by TOPOL_NET; all TOPOL_REPRES categories are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moved to TOPOL category; Example 4 added</w:t>
      </w:r>
    </w:p>
    <w:p w:rsidR="00000000" w:rsidDel="00000000" w:rsidP="00000000" w:rsidRDefault="00000000" w:rsidRPr="00000000" w14:paraId="000008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9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Hanson" w:id="0" w:date="2021-05-04T09:57:00Z"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</w:t>
      </w:r>
    </w:p>
  </w:comment>
  <w:comment w:author="Robert Hanson" w:id="1" w:date="2021-05-04T12:20:00Z"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 switch back if you wish</w:t>
      </w:r>
    </w:p>
  </w:comment>
  <w:comment w:author="Vladislav Blatov" w:id="2" w:date="2021-05-05T07:48:52Z"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deliberately used here explicit format of coordinates to show two equivalent methods of their specification. This is also mentioned in the discription of this example. I think methodogically is better to leave the previous version.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881" w15:done="0"/>
  <w15:commentEx w15:paraId="00000882" w15:done="0"/>
  <w15:commentEx w15:paraId="00000883" w15:paraIdParent="0000088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F11F46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11F46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2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922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92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22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22F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J8p2zf/Of/ZhbR69fXbA2D+fQ==">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2021-05-04T14:56:00Z</dcterms:created>
  <dc:creator>Robert Hanson</dc:creator>
</cp:coreProperties>
</file>